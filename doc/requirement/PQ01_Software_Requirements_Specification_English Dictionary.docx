
<file path=[Content_Types].xml><?xml version="1.0" encoding="utf-8"?>
<Types xmlns="http://schemas.openxmlformats.org/package/2006/content-types">
  <Default Extension="jpeg" ContentType="image/jpe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1A" w:rsidRDefault="00927D1A">
      <w:pPr>
        <w:pStyle w:val="line"/>
      </w:pPr>
      <w:bookmarkStart w:id="0" w:name="_GoBack"/>
      <w:bookmarkEnd w:id="0"/>
    </w:p>
    <w:p w:rsidR="00927D1A" w:rsidRDefault="00927D1A">
      <w:pPr>
        <w:pStyle w:val="Title"/>
      </w:pPr>
      <w:r>
        <w:t>Software Requirements Specification</w:t>
      </w:r>
    </w:p>
    <w:p w:rsidR="00927D1A" w:rsidRDefault="00927D1A">
      <w:pPr>
        <w:pStyle w:val="Title"/>
        <w:spacing w:before="0" w:after="400"/>
        <w:rPr>
          <w:sz w:val="40"/>
        </w:rPr>
      </w:pPr>
      <w:r>
        <w:rPr>
          <w:sz w:val="40"/>
        </w:rPr>
        <w:t>for</w:t>
      </w:r>
    </w:p>
    <w:p w:rsidR="00927D1A" w:rsidRDefault="005D219C">
      <w:pPr>
        <w:pStyle w:val="Title"/>
      </w:pPr>
      <w:del w:id="1" w:author="Hp" w:date="2018-12-09T07:04:00Z">
        <w:r w:rsidDel="001E59AF">
          <w:delText xml:space="preserve">Cluster Management </w:delText>
        </w:r>
        <w:r w:rsidR="00CD0925" w:rsidDel="001E59AF">
          <w:delText xml:space="preserve">- </w:delText>
        </w:r>
        <w:r w:rsidDel="001E59AF">
          <w:delText>GUI</w:delText>
        </w:r>
      </w:del>
      <w:ins w:id="2" w:author="Hp" w:date="2018-12-09T07:04:00Z">
        <w:r w:rsidR="001E59AF">
          <w:t>Eng</w:t>
        </w:r>
      </w:ins>
      <w:ins w:id="3" w:author="Hp" w:date="2018-12-09T07:05:00Z">
        <w:r w:rsidR="001E59AF">
          <w:t>lish Dictionary</w:t>
        </w:r>
      </w:ins>
    </w:p>
    <w:p w:rsidR="00927D1A" w:rsidRDefault="00927D1A">
      <w:pPr>
        <w:pStyle w:val="ByLine"/>
      </w:pPr>
      <w:r>
        <w:t>Version 1.0 approved</w:t>
      </w:r>
    </w:p>
    <w:p w:rsidR="00A04483" w:rsidRDefault="00927D1A" w:rsidP="005D219C">
      <w:pPr>
        <w:pStyle w:val="ByLine"/>
        <w:spacing w:after="0"/>
      </w:pPr>
      <w:r>
        <w:t xml:space="preserve">Prepared by </w:t>
      </w:r>
    </w:p>
    <w:p w:rsidR="005D219C" w:rsidRPr="00A04483" w:rsidRDefault="005D219C" w:rsidP="005D219C">
      <w:pPr>
        <w:pStyle w:val="ByLine"/>
        <w:spacing w:after="0"/>
        <w:rPr>
          <w:b w:val="0"/>
        </w:rPr>
      </w:pPr>
      <w:del w:id="4" w:author="Hp" w:date="2018-12-05T00:10:00Z">
        <w:r w:rsidRPr="00A04483" w:rsidDel="00371FB3">
          <w:rPr>
            <w:b w:val="0"/>
          </w:rPr>
          <w:delText>Robert Clowers</w:delText>
        </w:r>
      </w:del>
      <w:ins w:id="5" w:author="Hp" w:date="2018-12-05T00:10:00Z">
        <w:r w:rsidR="00371FB3">
          <w:rPr>
            <w:b w:val="0"/>
          </w:rPr>
          <w:t>Nguyen Chau Thao Quan</w:t>
        </w:r>
      </w:ins>
    </w:p>
    <w:p w:rsidR="005D219C" w:rsidRPr="00A04483" w:rsidRDefault="005D219C" w:rsidP="005D219C">
      <w:pPr>
        <w:pStyle w:val="ByLine"/>
        <w:spacing w:after="0"/>
        <w:rPr>
          <w:b w:val="0"/>
        </w:rPr>
      </w:pPr>
      <w:del w:id="6" w:author="Hp" w:date="2018-12-05T00:10:00Z">
        <w:r w:rsidRPr="00A04483" w:rsidDel="00371FB3">
          <w:rPr>
            <w:b w:val="0"/>
          </w:rPr>
          <w:delText>Kevin Dedon</w:delText>
        </w:r>
      </w:del>
      <w:ins w:id="7" w:author="Hp" w:date="2018-12-05T00:10:00Z">
        <w:r w:rsidR="00371FB3">
          <w:rPr>
            <w:b w:val="0"/>
          </w:rPr>
          <w:t>Nguyen Hung Phuc</w:t>
        </w:r>
      </w:ins>
    </w:p>
    <w:p w:rsidR="005D219C" w:rsidRPr="00A04483" w:rsidRDefault="005D219C" w:rsidP="005D219C">
      <w:pPr>
        <w:pStyle w:val="ByLine"/>
        <w:rPr>
          <w:b w:val="0"/>
        </w:rPr>
      </w:pPr>
      <w:del w:id="8" w:author="Hp" w:date="2018-12-05T00:10:00Z">
        <w:r w:rsidRPr="00A04483" w:rsidDel="00371FB3">
          <w:rPr>
            <w:b w:val="0"/>
          </w:rPr>
          <w:delText>Matt Rice</w:delText>
        </w:r>
      </w:del>
    </w:p>
    <w:p w:rsidR="00927D1A" w:rsidRDefault="00A04483">
      <w:pPr>
        <w:pStyle w:val="ByLine"/>
      </w:pPr>
      <w:del w:id="9" w:author="Hp" w:date="2018-12-09T14:39:00Z">
        <w:r w:rsidDel="0064511C">
          <w:delText>The GUI Team</w:delText>
        </w:r>
      </w:del>
    </w:p>
    <w:p w:rsidR="00927D1A" w:rsidRDefault="005D219C">
      <w:pPr>
        <w:pStyle w:val="ByLine"/>
      </w:pPr>
      <w:del w:id="10" w:author="Hp" w:date="2018-12-09T14:39:00Z">
        <w:r w:rsidDel="0064511C">
          <w:delText xml:space="preserve">October </w:delText>
        </w:r>
      </w:del>
      <w:ins w:id="11" w:author="Hp" w:date="2018-12-09T14:40:00Z">
        <w:r w:rsidR="0064511C">
          <w:t>December</w:t>
        </w:r>
      </w:ins>
      <w:ins w:id="12" w:author="Hp" w:date="2018-12-09T14:39:00Z">
        <w:r w:rsidR="0064511C">
          <w:t xml:space="preserve"> </w:t>
        </w:r>
      </w:ins>
      <w:del w:id="13" w:author="Hp" w:date="2018-12-09T14:40:00Z">
        <w:r w:rsidDel="0064511C">
          <w:delText>1</w:delText>
        </w:r>
      </w:del>
      <w:ins w:id="14" w:author="Hp" w:date="2018-12-09T14:40:00Z">
        <w:r w:rsidR="0064511C">
          <w:t>9</w:t>
        </w:r>
      </w:ins>
      <w:r>
        <w:t xml:space="preserve">, </w:t>
      </w:r>
      <w:del w:id="15" w:author="Hp" w:date="2018-12-09T14:40:00Z">
        <w:r w:rsidDel="0064511C">
          <w:delText>2006</w:delText>
        </w:r>
      </w:del>
      <w:ins w:id="16" w:author="Hp" w:date="2018-12-09T14:40:00Z">
        <w:r w:rsidR="0064511C">
          <w:t>2018</w:t>
        </w:r>
      </w:ins>
    </w:p>
    <w:p w:rsidR="00927D1A" w:rsidRDefault="00927D1A">
      <w:pPr>
        <w:pStyle w:val="ChangeHistoryTitle"/>
        <w:rPr>
          <w:sz w:val="32"/>
        </w:rPr>
        <w:sectPr w:rsidR="00927D1A">
          <w:footerReference w:type="default" r:id="rId8"/>
          <w:pgSz w:w="12240" w:h="15840" w:code="1"/>
          <w:pgMar w:top="1440" w:right="1440" w:bottom="1440" w:left="1440" w:header="720" w:footer="720" w:gutter="0"/>
          <w:pgNumType w:fmt="lowerRoman" w:start="1"/>
          <w:cols w:space="720"/>
        </w:sectPr>
      </w:pPr>
    </w:p>
    <w:p w:rsidR="00AC149B" w:rsidRDefault="00AC149B">
      <w:pPr>
        <w:pStyle w:val="TOCHeading"/>
        <w:rPr>
          <w:ins w:id="22" w:author="Hp" w:date="2018-12-09T20:33:00Z"/>
        </w:rPr>
      </w:pPr>
      <w:bookmarkStart w:id="23" w:name="_Toc344877432"/>
      <w:bookmarkStart w:id="24" w:name="_Toc344879822"/>
      <w:bookmarkStart w:id="25" w:name="_Toc346508722"/>
      <w:bookmarkStart w:id="26" w:name="_Toc346508952"/>
      <w:bookmarkStart w:id="27" w:name="_Toc346509227"/>
      <w:bookmarkStart w:id="28" w:name="_Toc532141340"/>
      <w:bookmarkEnd w:id="23"/>
      <w:bookmarkEnd w:id="24"/>
      <w:bookmarkEnd w:id="25"/>
      <w:bookmarkEnd w:id="26"/>
      <w:bookmarkEnd w:id="27"/>
      <w:ins w:id="29" w:author="Hp" w:date="2018-12-09T20:33:00Z">
        <w:r>
          <w:lastRenderedPageBreak/>
          <w:t>Table of Contents</w:t>
        </w:r>
      </w:ins>
    </w:p>
    <w:p w:rsidR="006508B2" w:rsidRPr="000A029A" w:rsidRDefault="00AC149B">
      <w:pPr>
        <w:pStyle w:val="TOC1"/>
        <w:rPr>
          <w:ins w:id="30" w:author="Hp" w:date="2018-12-11T20:35:00Z"/>
          <w:rFonts w:ascii="Calibri" w:hAnsi="Calibri"/>
          <w:b w:val="0"/>
          <w:sz w:val="22"/>
          <w:szCs w:val="22"/>
        </w:rPr>
      </w:pPr>
      <w:ins w:id="31" w:author="Hp" w:date="2018-12-09T20:33:00Z">
        <w:r>
          <w:rPr>
            <w:bCs/>
          </w:rPr>
          <w:fldChar w:fldCharType="begin"/>
        </w:r>
        <w:r>
          <w:rPr>
            <w:bCs/>
          </w:rPr>
          <w:instrText xml:space="preserve"> TOC \o "1-3" \h \z \u </w:instrText>
        </w:r>
        <w:r>
          <w:rPr>
            <w:bCs/>
          </w:rPr>
          <w:fldChar w:fldCharType="separate"/>
        </w:r>
      </w:ins>
      <w:ins w:id="32" w:author="Hp" w:date="2018-12-11T20:35:00Z">
        <w:r w:rsidR="006508B2" w:rsidRPr="00CA5EB2">
          <w:rPr>
            <w:rStyle w:val="Hyperlink"/>
          </w:rPr>
          <w:fldChar w:fldCharType="begin"/>
        </w:r>
        <w:r w:rsidR="006508B2" w:rsidRPr="00CA5EB2">
          <w:rPr>
            <w:rStyle w:val="Hyperlink"/>
          </w:rPr>
          <w:instrText xml:space="preserve"> </w:instrText>
        </w:r>
        <w:r w:rsidR="006508B2">
          <w:instrText>HYPERLINK \l "_Toc532323854"</w:instrText>
        </w:r>
        <w:r w:rsidR="006508B2" w:rsidRPr="00CA5EB2">
          <w:rPr>
            <w:rStyle w:val="Hyperlink"/>
          </w:rPr>
          <w:instrText xml:space="preserve"> </w:instrText>
        </w:r>
        <w:r w:rsidR="006508B2" w:rsidRPr="00CA5EB2">
          <w:rPr>
            <w:rStyle w:val="Hyperlink"/>
          </w:rPr>
        </w:r>
        <w:r w:rsidR="006508B2" w:rsidRPr="00CA5EB2">
          <w:rPr>
            <w:rStyle w:val="Hyperlink"/>
          </w:rPr>
          <w:fldChar w:fldCharType="separate"/>
        </w:r>
        <w:r w:rsidR="006508B2" w:rsidRPr="00CA5EB2">
          <w:rPr>
            <w:rStyle w:val="Hyperlink"/>
          </w:rPr>
          <w:t>1.</w:t>
        </w:r>
        <w:r w:rsidR="006508B2" w:rsidRPr="000A029A">
          <w:rPr>
            <w:rFonts w:ascii="Calibri" w:hAnsi="Calibri"/>
            <w:b w:val="0"/>
            <w:sz w:val="22"/>
            <w:szCs w:val="22"/>
          </w:rPr>
          <w:tab/>
        </w:r>
        <w:r w:rsidR="006508B2" w:rsidRPr="00CA5EB2">
          <w:rPr>
            <w:rStyle w:val="Hyperlink"/>
          </w:rPr>
          <w:t>Introduction</w:t>
        </w:r>
        <w:r w:rsidR="006508B2">
          <w:rPr>
            <w:webHidden/>
          </w:rPr>
          <w:tab/>
        </w:r>
        <w:r w:rsidR="006508B2">
          <w:rPr>
            <w:webHidden/>
          </w:rPr>
          <w:fldChar w:fldCharType="begin"/>
        </w:r>
        <w:r w:rsidR="006508B2">
          <w:rPr>
            <w:webHidden/>
          </w:rPr>
          <w:instrText xml:space="preserve"> PAGEREF _Toc532323854 \h </w:instrText>
        </w:r>
        <w:r w:rsidR="006508B2">
          <w:rPr>
            <w:webHidden/>
          </w:rPr>
        </w:r>
      </w:ins>
      <w:r w:rsidR="006508B2">
        <w:rPr>
          <w:webHidden/>
        </w:rPr>
        <w:fldChar w:fldCharType="separate"/>
      </w:r>
      <w:ins w:id="33" w:author="Hp" w:date="2018-12-11T20:35:00Z">
        <w:r w:rsidR="006508B2">
          <w:rPr>
            <w:webHidden/>
          </w:rPr>
          <w:t>1</w:t>
        </w:r>
        <w:r w:rsidR="006508B2">
          <w:rPr>
            <w:webHidden/>
          </w:rPr>
          <w:fldChar w:fldCharType="end"/>
        </w:r>
        <w:r w:rsidR="006508B2" w:rsidRPr="00CA5EB2">
          <w:rPr>
            <w:rStyle w:val="Hyperlink"/>
          </w:rPr>
          <w:fldChar w:fldCharType="end"/>
        </w:r>
      </w:ins>
    </w:p>
    <w:p w:rsidR="006508B2" w:rsidRPr="000A029A" w:rsidRDefault="006508B2">
      <w:pPr>
        <w:pStyle w:val="TOC2"/>
        <w:tabs>
          <w:tab w:val="left" w:pos="960"/>
        </w:tabs>
        <w:rPr>
          <w:ins w:id="34" w:author="Hp" w:date="2018-12-11T20:35:00Z"/>
          <w:rFonts w:ascii="Calibri" w:hAnsi="Calibri"/>
          <w:noProof/>
          <w:szCs w:val="22"/>
        </w:rPr>
      </w:pPr>
      <w:ins w:id="35"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"_Toc532323855"</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rPr>
          <w:t>1.1</w:t>
        </w:r>
        <w:r w:rsidRPr="000A029A">
          <w:rPr>
            <w:rFonts w:ascii="Calibri" w:hAnsi="Calibri"/>
            <w:noProof/>
            <w:szCs w:val="22"/>
          </w:rPr>
          <w:tab/>
        </w:r>
        <w:r w:rsidRPr="00CA5EB2">
          <w:rPr>
            <w:rStyle w:val="Hyperlink"/>
            <w:noProof/>
          </w:rPr>
          <w:t>Purpose</w:t>
        </w:r>
        <w:r>
          <w:rPr>
            <w:noProof/>
            <w:webHidden/>
          </w:rPr>
          <w:tab/>
        </w:r>
        <w:r>
          <w:rPr>
            <w:noProof/>
            <w:webHidden/>
          </w:rPr>
          <w:fldChar w:fldCharType="begin"/>
        </w:r>
        <w:r>
          <w:rPr>
            <w:noProof/>
            <w:webHidden/>
          </w:rPr>
          <w:instrText xml:space="preserve"> PAGEREF _Toc532323855 \h </w:instrText>
        </w:r>
        <w:r>
          <w:rPr>
            <w:noProof/>
            <w:webHidden/>
          </w:rPr>
        </w:r>
      </w:ins>
      <w:r>
        <w:rPr>
          <w:noProof/>
          <w:webHidden/>
        </w:rPr>
        <w:fldChar w:fldCharType="separate"/>
      </w:r>
      <w:ins w:id="36" w:author="Hp" w:date="2018-12-11T20:35:00Z">
        <w:r>
          <w:rPr>
            <w:noProof/>
            <w:webHidden/>
          </w:rPr>
          <w:t>1</w:t>
        </w:r>
        <w:r>
          <w:rPr>
            <w:noProof/>
            <w:webHidden/>
          </w:rPr>
          <w:fldChar w:fldCharType="end"/>
        </w:r>
        <w:r w:rsidRPr="00CA5EB2">
          <w:rPr>
            <w:rStyle w:val="Hyperlink"/>
            <w:noProof/>
          </w:rPr>
          <w:fldChar w:fldCharType="end"/>
        </w:r>
      </w:ins>
    </w:p>
    <w:p w:rsidR="006508B2" w:rsidRPr="000A029A" w:rsidRDefault="006508B2">
      <w:pPr>
        <w:pStyle w:val="TOC2"/>
        <w:tabs>
          <w:tab w:val="left" w:pos="960"/>
        </w:tabs>
        <w:rPr>
          <w:ins w:id="37" w:author="Hp" w:date="2018-12-11T20:35:00Z"/>
          <w:rFonts w:ascii="Calibri" w:hAnsi="Calibri"/>
          <w:noProof/>
          <w:szCs w:val="22"/>
        </w:rPr>
      </w:pPr>
      <w:ins w:id="38"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"_Toc532323856"</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rPr>
          <w:t>1.2</w:t>
        </w:r>
        <w:r w:rsidRPr="000A029A">
          <w:rPr>
            <w:rFonts w:ascii="Calibri" w:hAnsi="Calibri"/>
            <w:noProof/>
            <w:szCs w:val="22"/>
          </w:rPr>
          <w:tab/>
        </w:r>
        <w:r w:rsidRPr="00CA5EB2">
          <w:rPr>
            <w:rStyle w:val="Hyperlink"/>
            <w:noProof/>
          </w:rPr>
          <w:t>Document Conventions</w:t>
        </w:r>
        <w:r>
          <w:rPr>
            <w:noProof/>
            <w:webHidden/>
          </w:rPr>
          <w:tab/>
        </w:r>
        <w:r>
          <w:rPr>
            <w:noProof/>
            <w:webHidden/>
          </w:rPr>
          <w:fldChar w:fldCharType="begin"/>
        </w:r>
        <w:r>
          <w:rPr>
            <w:noProof/>
            <w:webHidden/>
          </w:rPr>
          <w:instrText xml:space="preserve"> PAGEREF _Toc532323856 \h </w:instrText>
        </w:r>
        <w:r>
          <w:rPr>
            <w:noProof/>
            <w:webHidden/>
          </w:rPr>
        </w:r>
      </w:ins>
      <w:r>
        <w:rPr>
          <w:noProof/>
          <w:webHidden/>
        </w:rPr>
        <w:fldChar w:fldCharType="separate"/>
      </w:r>
      <w:ins w:id="39" w:author="Hp" w:date="2018-12-11T20:35:00Z">
        <w:r>
          <w:rPr>
            <w:noProof/>
            <w:webHidden/>
          </w:rPr>
          <w:t>1</w:t>
        </w:r>
        <w:r>
          <w:rPr>
            <w:noProof/>
            <w:webHidden/>
          </w:rPr>
          <w:fldChar w:fldCharType="end"/>
        </w:r>
        <w:r w:rsidRPr="00CA5EB2">
          <w:rPr>
            <w:rStyle w:val="Hyperlink"/>
            <w:noProof/>
          </w:rPr>
          <w:fldChar w:fldCharType="end"/>
        </w:r>
      </w:ins>
    </w:p>
    <w:p w:rsidR="006508B2" w:rsidRPr="000A029A" w:rsidRDefault="006508B2">
      <w:pPr>
        <w:pStyle w:val="TOC2"/>
        <w:tabs>
          <w:tab w:val="left" w:pos="960"/>
        </w:tabs>
        <w:rPr>
          <w:ins w:id="40" w:author="Hp" w:date="2018-12-11T20:35:00Z"/>
          <w:rFonts w:ascii="Calibri" w:hAnsi="Calibri"/>
          <w:noProof/>
          <w:szCs w:val="22"/>
        </w:rPr>
      </w:pPr>
      <w:ins w:id="41"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"_Toc532323857"</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rPr>
          <w:t>1.3</w:t>
        </w:r>
        <w:r w:rsidRPr="000A029A">
          <w:rPr>
            <w:rFonts w:ascii="Calibri" w:hAnsi="Calibri"/>
            <w:noProof/>
            <w:szCs w:val="22"/>
          </w:rPr>
          <w:tab/>
        </w:r>
        <w:r w:rsidRPr="00CA5EB2">
          <w:rPr>
            <w:rStyle w:val="Hyperlink"/>
            <w:noProof/>
          </w:rPr>
          <w:t>Definitions, Acronyms and Abbreviations</w:t>
        </w:r>
        <w:r>
          <w:rPr>
            <w:noProof/>
            <w:webHidden/>
          </w:rPr>
          <w:tab/>
        </w:r>
        <w:r>
          <w:rPr>
            <w:noProof/>
            <w:webHidden/>
          </w:rPr>
          <w:fldChar w:fldCharType="begin"/>
        </w:r>
        <w:r>
          <w:rPr>
            <w:noProof/>
            <w:webHidden/>
          </w:rPr>
          <w:instrText xml:space="preserve"> PAGEREF _Toc532323857 \h </w:instrText>
        </w:r>
        <w:r>
          <w:rPr>
            <w:noProof/>
            <w:webHidden/>
          </w:rPr>
        </w:r>
      </w:ins>
      <w:r>
        <w:rPr>
          <w:noProof/>
          <w:webHidden/>
        </w:rPr>
        <w:fldChar w:fldCharType="separate"/>
      </w:r>
      <w:ins w:id="42" w:author="Hp" w:date="2018-12-11T20:35:00Z">
        <w:r>
          <w:rPr>
            <w:noProof/>
            <w:webHidden/>
          </w:rPr>
          <w:t>1</w:t>
        </w:r>
        <w:r>
          <w:rPr>
            <w:noProof/>
            <w:webHidden/>
          </w:rPr>
          <w:fldChar w:fldCharType="end"/>
        </w:r>
        <w:r w:rsidRPr="00CA5EB2">
          <w:rPr>
            <w:rStyle w:val="Hyperlink"/>
            <w:noProof/>
          </w:rPr>
          <w:fldChar w:fldCharType="end"/>
        </w:r>
      </w:ins>
    </w:p>
    <w:p w:rsidR="006508B2" w:rsidRPr="000A029A" w:rsidRDefault="006508B2">
      <w:pPr>
        <w:pStyle w:val="TOC2"/>
        <w:tabs>
          <w:tab w:val="left" w:pos="960"/>
        </w:tabs>
        <w:rPr>
          <w:ins w:id="43" w:author="Hp" w:date="2018-12-11T20:35:00Z"/>
          <w:rFonts w:ascii="Calibri" w:hAnsi="Calibri"/>
          <w:noProof/>
          <w:szCs w:val="22"/>
        </w:rPr>
      </w:pPr>
      <w:ins w:id="44"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"_Toc532323861"</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rPr>
          <w:t>1.4</w:t>
        </w:r>
        <w:r w:rsidRPr="000A029A">
          <w:rPr>
            <w:rFonts w:ascii="Calibri" w:hAnsi="Calibri"/>
            <w:noProof/>
            <w:szCs w:val="22"/>
          </w:rPr>
          <w:tab/>
        </w:r>
        <w:r w:rsidRPr="00CA5EB2">
          <w:rPr>
            <w:rStyle w:val="Hyperlink"/>
            <w:noProof/>
          </w:rPr>
          <w:t>References</w:t>
        </w:r>
        <w:r>
          <w:rPr>
            <w:noProof/>
            <w:webHidden/>
          </w:rPr>
          <w:tab/>
        </w:r>
        <w:r>
          <w:rPr>
            <w:noProof/>
            <w:webHidden/>
          </w:rPr>
          <w:fldChar w:fldCharType="begin"/>
        </w:r>
        <w:r>
          <w:rPr>
            <w:noProof/>
            <w:webHidden/>
          </w:rPr>
          <w:instrText xml:space="preserve"> PAGEREF _Toc532323861 \h </w:instrText>
        </w:r>
        <w:r>
          <w:rPr>
            <w:noProof/>
            <w:webHidden/>
          </w:rPr>
        </w:r>
      </w:ins>
      <w:r>
        <w:rPr>
          <w:noProof/>
          <w:webHidden/>
        </w:rPr>
        <w:fldChar w:fldCharType="separate"/>
      </w:r>
      <w:ins w:id="45" w:author="Hp" w:date="2018-12-11T20:35:00Z">
        <w:r>
          <w:rPr>
            <w:noProof/>
            <w:webHidden/>
          </w:rPr>
          <w:t>1</w:t>
        </w:r>
        <w:r>
          <w:rPr>
            <w:noProof/>
            <w:webHidden/>
          </w:rPr>
          <w:fldChar w:fldCharType="end"/>
        </w:r>
        <w:r w:rsidRPr="00CA5EB2">
          <w:rPr>
            <w:rStyle w:val="Hyperlink"/>
            <w:noProof/>
          </w:rPr>
          <w:fldChar w:fldCharType="end"/>
        </w:r>
      </w:ins>
    </w:p>
    <w:p w:rsidR="006508B2" w:rsidRPr="000A029A" w:rsidRDefault="006508B2">
      <w:pPr>
        <w:pStyle w:val="TOC1"/>
        <w:rPr>
          <w:ins w:id="46" w:author="Hp" w:date="2018-12-11T20:35:00Z"/>
          <w:rFonts w:ascii="Calibri" w:hAnsi="Calibri"/>
          <w:b w:val="0"/>
          <w:sz w:val="22"/>
          <w:szCs w:val="22"/>
        </w:rPr>
      </w:pPr>
      <w:ins w:id="47" w:author="Hp" w:date="2018-12-11T20:35:00Z">
        <w:r w:rsidRPr="00CA5EB2">
          <w:rPr>
            <w:rStyle w:val="Hyperlink"/>
          </w:rPr>
          <w:fldChar w:fldCharType="begin"/>
        </w:r>
        <w:r w:rsidRPr="00CA5EB2">
          <w:rPr>
            <w:rStyle w:val="Hyperlink"/>
          </w:rPr>
          <w:instrText xml:space="preserve"> </w:instrText>
        </w:r>
        <w:r>
          <w:instrText>HYPERLINK \l "_Toc532323862"</w:instrText>
        </w:r>
        <w:r w:rsidRPr="00CA5EB2">
          <w:rPr>
            <w:rStyle w:val="Hyperlink"/>
          </w:rPr>
          <w:instrText xml:space="preserve"> </w:instrText>
        </w:r>
        <w:r w:rsidRPr="00CA5EB2">
          <w:rPr>
            <w:rStyle w:val="Hyperlink"/>
          </w:rPr>
        </w:r>
        <w:r w:rsidRPr="00CA5EB2">
          <w:rPr>
            <w:rStyle w:val="Hyperlink"/>
          </w:rPr>
          <w:fldChar w:fldCharType="separate"/>
        </w:r>
        <w:r w:rsidRPr="00CA5EB2">
          <w:rPr>
            <w:rStyle w:val="Hyperlink"/>
          </w:rPr>
          <w:t>2.</w:t>
        </w:r>
        <w:r w:rsidRPr="000A029A">
          <w:rPr>
            <w:rFonts w:ascii="Calibri" w:hAnsi="Calibri"/>
            <w:b w:val="0"/>
            <w:sz w:val="22"/>
            <w:szCs w:val="22"/>
          </w:rPr>
          <w:tab/>
        </w:r>
        <w:r w:rsidRPr="00CA5EB2">
          <w:rPr>
            <w:rStyle w:val="Hyperlink"/>
          </w:rPr>
          <w:t>High Level Requirements</w:t>
        </w:r>
        <w:r>
          <w:rPr>
            <w:webHidden/>
          </w:rPr>
          <w:tab/>
        </w:r>
        <w:r>
          <w:rPr>
            <w:webHidden/>
          </w:rPr>
          <w:fldChar w:fldCharType="begin"/>
        </w:r>
        <w:r>
          <w:rPr>
            <w:webHidden/>
          </w:rPr>
          <w:instrText xml:space="preserve"> PAGEREF _Toc532323862 \h </w:instrText>
        </w:r>
        <w:r>
          <w:rPr>
            <w:webHidden/>
          </w:rPr>
        </w:r>
      </w:ins>
      <w:r>
        <w:rPr>
          <w:webHidden/>
        </w:rPr>
        <w:fldChar w:fldCharType="separate"/>
      </w:r>
      <w:ins w:id="48" w:author="Hp" w:date="2018-12-11T20:35:00Z">
        <w:r>
          <w:rPr>
            <w:webHidden/>
          </w:rPr>
          <w:t>1</w:t>
        </w:r>
        <w:r>
          <w:rPr>
            <w:webHidden/>
          </w:rPr>
          <w:fldChar w:fldCharType="end"/>
        </w:r>
        <w:r w:rsidRPr="00CA5EB2">
          <w:rPr>
            <w:rStyle w:val="Hyperlink"/>
          </w:rPr>
          <w:fldChar w:fldCharType="end"/>
        </w:r>
      </w:ins>
    </w:p>
    <w:p w:rsidR="006508B2" w:rsidRPr="000A029A" w:rsidRDefault="006508B2">
      <w:pPr>
        <w:pStyle w:val="TOC2"/>
        <w:tabs>
          <w:tab w:val="left" w:pos="960"/>
        </w:tabs>
        <w:rPr>
          <w:ins w:id="49" w:author="Hp" w:date="2018-12-11T20:35:00Z"/>
          <w:rFonts w:ascii="Calibri" w:hAnsi="Calibri"/>
          <w:noProof/>
          <w:szCs w:val="22"/>
        </w:rPr>
      </w:pPr>
      <w:ins w:id="50"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"_Toc532323863"</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rPr>
          <w:t>2.1</w:t>
        </w:r>
        <w:r w:rsidRPr="000A029A">
          <w:rPr>
            <w:rFonts w:ascii="Calibri" w:hAnsi="Calibri"/>
            <w:noProof/>
            <w:szCs w:val="22"/>
          </w:rPr>
          <w:tab/>
        </w:r>
        <w:r w:rsidRPr="00CA5EB2">
          <w:rPr>
            <w:rStyle w:val="Hyperlink"/>
            <w:noProof/>
          </w:rPr>
          <w:t>Product Perspective</w:t>
        </w:r>
        <w:r>
          <w:rPr>
            <w:noProof/>
            <w:webHidden/>
          </w:rPr>
          <w:tab/>
        </w:r>
        <w:r>
          <w:rPr>
            <w:noProof/>
            <w:webHidden/>
          </w:rPr>
          <w:fldChar w:fldCharType="begin"/>
        </w:r>
        <w:r>
          <w:rPr>
            <w:noProof/>
            <w:webHidden/>
          </w:rPr>
          <w:instrText xml:space="preserve"> PAGEREF _Toc532323863 \h </w:instrText>
        </w:r>
        <w:r>
          <w:rPr>
            <w:noProof/>
            <w:webHidden/>
          </w:rPr>
        </w:r>
      </w:ins>
      <w:r>
        <w:rPr>
          <w:noProof/>
          <w:webHidden/>
        </w:rPr>
        <w:fldChar w:fldCharType="separate"/>
      </w:r>
      <w:ins w:id="51" w:author="Hp" w:date="2018-12-11T20:35:00Z">
        <w:r>
          <w:rPr>
            <w:noProof/>
            <w:webHidden/>
          </w:rPr>
          <w:t>1</w:t>
        </w:r>
        <w:r>
          <w:rPr>
            <w:noProof/>
            <w:webHidden/>
          </w:rPr>
          <w:fldChar w:fldCharType="end"/>
        </w:r>
        <w:r w:rsidRPr="00CA5EB2">
          <w:rPr>
            <w:rStyle w:val="Hyperlink"/>
            <w:noProof/>
          </w:rPr>
          <w:fldChar w:fldCharType="end"/>
        </w:r>
      </w:ins>
    </w:p>
    <w:p w:rsidR="006508B2" w:rsidRPr="000A029A" w:rsidRDefault="006508B2">
      <w:pPr>
        <w:pStyle w:val="TOC2"/>
        <w:tabs>
          <w:tab w:val="left" w:pos="720"/>
        </w:tabs>
        <w:rPr>
          <w:ins w:id="52" w:author="Hp" w:date="2018-12-11T20:35:00Z"/>
          <w:rFonts w:ascii="Calibri" w:hAnsi="Calibri"/>
          <w:noProof/>
          <w:szCs w:val="22"/>
        </w:rPr>
      </w:pPr>
      <w:ins w:id="53"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"_Toc532323864"</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0A029A">
          <w:rPr>
            <w:rFonts w:ascii="Calibri" w:hAnsi="Calibri"/>
            <w:noProof/>
            <w:szCs w:val="22"/>
          </w:rPr>
          <w:tab/>
        </w:r>
        <w:r w:rsidRPr="00CA5EB2">
          <w:rPr>
            <w:rStyle w:val="Hyperlink"/>
            <w:noProof/>
          </w:rPr>
          <w:t>Use Case Description</w:t>
        </w:r>
        <w:r>
          <w:rPr>
            <w:noProof/>
            <w:webHidden/>
          </w:rPr>
          <w:tab/>
        </w:r>
        <w:r>
          <w:rPr>
            <w:noProof/>
            <w:webHidden/>
          </w:rPr>
          <w:fldChar w:fldCharType="begin"/>
        </w:r>
        <w:r>
          <w:rPr>
            <w:noProof/>
            <w:webHidden/>
          </w:rPr>
          <w:instrText xml:space="preserve"> PAGEREF _Toc532323864 \h </w:instrText>
        </w:r>
        <w:r>
          <w:rPr>
            <w:noProof/>
            <w:webHidden/>
          </w:rPr>
        </w:r>
      </w:ins>
      <w:r>
        <w:rPr>
          <w:noProof/>
          <w:webHidden/>
        </w:rPr>
        <w:fldChar w:fldCharType="separate"/>
      </w:r>
      <w:ins w:id="54" w:author="Hp" w:date="2018-12-11T20:35:00Z">
        <w:r>
          <w:rPr>
            <w:noProof/>
            <w:webHidden/>
          </w:rPr>
          <w:t>1</w:t>
        </w:r>
        <w:r>
          <w:rPr>
            <w:noProof/>
            <w:webHidden/>
          </w:rPr>
          <w:fldChar w:fldCharType="end"/>
        </w:r>
        <w:r w:rsidRPr="00CA5EB2">
          <w:rPr>
            <w:rStyle w:val="Hyperlink"/>
            <w:noProof/>
          </w:rPr>
          <w:fldChar w:fldCharType="end"/>
        </w:r>
      </w:ins>
    </w:p>
    <w:p w:rsidR="006508B2" w:rsidRPr="000A029A" w:rsidRDefault="006508B2">
      <w:pPr>
        <w:pStyle w:val="TOC3"/>
        <w:rPr>
          <w:ins w:id="55" w:author="Hp" w:date="2018-12-11T20:35:00Z"/>
          <w:rFonts w:ascii="Calibri" w:hAnsi="Calibri"/>
          <w:szCs w:val="22"/>
        </w:rPr>
      </w:pPr>
      <w:ins w:id="56" w:author="Hp" w:date="2018-12-11T20:35:00Z">
        <w:r w:rsidRPr="00CA5EB2">
          <w:rPr>
            <w:rStyle w:val="Hyperlink"/>
          </w:rPr>
          <w:fldChar w:fldCharType="begin"/>
        </w:r>
        <w:r w:rsidRPr="00CA5EB2">
          <w:rPr>
            <w:rStyle w:val="Hyperlink"/>
          </w:rPr>
          <w:instrText xml:space="preserve"> </w:instrText>
        </w:r>
        <w:r>
          <w:instrText>HYPERLINK \l "_Toc532323881"</w:instrText>
        </w:r>
        <w:r w:rsidRPr="00CA5EB2">
          <w:rPr>
            <w:rStyle w:val="Hyperlink"/>
          </w:rPr>
          <w:instrText xml:space="preserve"> </w:instrText>
        </w:r>
        <w:r w:rsidRPr="00CA5EB2">
          <w:rPr>
            <w:rStyle w:val="Hyperlink"/>
          </w:rPr>
        </w:r>
        <w:r w:rsidRPr="00CA5EB2">
          <w:rPr>
            <w:rStyle w:val="Hyperlink"/>
          </w:rPr>
          <w:fldChar w:fldCharType="separate"/>
        </w:r>
        <w:r w:rsidRPr="00CA5EB2">
          <w:rPr>
            <w:rStyle w:val="Hyperlink"/>
            <w:rFonts w:ascii="Times New Roman" w:hAnsi="Times New Roman"/>
          </w:rPr>
          <w:t>2.2.1</w:t>
        </w:r>
        <w:r w:rsidRPr="000A029A">
          <w:rPr>
            <w:rFonts w:ascii="Calibri" w:hAnsi="Calibri"/>
            <w:szCs w:val="22"/>
          </w:rPr>
          <w:tab/>
        </w:r>
        <w:r w:rsidRPr="00CA5EB2">
          <w:rPr>
            <w:rStyle w:val="Hyperlink"/>
          </w:rPr>
          <w:t>Diagram</w:t>
        </w:r>
        <w:r>
          <w:rPr>
            <w:webHidden/>
          </w:rPr>
          <w:tab/>
        </w:r>
        <w:r>
          <w:rPr>
            <w:webHidden/>
          </w:rPr>
          <w:fldChar w:fldCharType="begin"/>
        </w:r>
        <w:r>
          <w:rPr>
            <w:webHidden/>
          </w:rPr>
          <w:instrText xml:space="preserve"> PAGEREF _Toc532323881 \h </w:instrText>
        </w:r>
        <w:r>
          <w:rPr>
            <w:webHidden/>
          </w:rPr>
        </w:r>
      </w:ins>
      <w:r>
        <w:rPr>
          <w:webHidden/>
        </w:rPr>
        <w:fldChar w:fldCharType="separate"/>
      </w:r>
      <w:ins w:id="57" w:author="Hp" w:date="2018-12-11T20:35:00Z">
        <w:r>
          <w:rPr>
            <w:webHidden/>
          </w:rPr>
          <w:t>1</w:t>
        </w:r>
        <w:r>
          <w:rPr>
            <w:webHidden/>
          </w:rPr>
          <w:fldChar w:fldCharType="end"/>
        </w:r>
        <w:r w:rsidRPr="00CA5EB2">
          <w:rPr>
            <w:rStyle w:val="Hyperlink"/>
          </w:rPr>
          <w:fldChar w:fldCharType="end"/>
        </w:r>
      </w:ins>
    </w:p>
    <w:p w:rsidR="006508B2" w:rsidRPr="000A029A" w:rsidRDefault="006508B2">
      <w:pPr>
        <w:pStyle w:val="TOC3"/>
        <w:rPr>
          <w:ins w:id="58" w:author="Hp" w:date="2018-12-11T20:35:00Z"/>
          <w:rFonts w:ascii="Calibri" w:hAnsi="Calibri"/>
          <w:szCs w:val="22"/>
        </w:rPr>
      </w:pPr>
      <w:ins w:id="59" w:author="Hp" w:date="2018-12-11T20:35:00Z">
        <w:r w:rsidRPr="00CA5EB2">
          <w:rPr>
            <w:rStyle w:val="Hyperlink"/>
          </w:rPr>
          <w:fldChar w:fldCharType="begin"/>
        </w:r>
        <w:r w:rsidRPr="00CA5EB2">
          <w:rPr>
            <w:rStyle w:val="Hyperlink"/>
          </w:rPr>
          <w:instrText xml:space="preserve"> </w:instrText>
        </w:r>
        <w:r>
          <w:instrText>HYPERLINK \l "_Toc532323882"</w:instrText>
        </w:r>
        <w:r w:rsidRPr="00CA5EB2">
          <w:rPr>
            <w:rStyle w:val="Hyperlink"/>
          </w:rPr>
          <w:instrText xml:space="preserve"> </w:instrText>
        </w:r>
        <w:r w:rsidRPr="00CA5EB2">
          <w:rPr>
            <w:rStyle w:val="Hyperlink"/>
          </w:rPr>
        </w:r>
        <w:r w:rsidRPr="00CA5EB2">
          <w:rPr>
            <w:rStyle w:val="Hyperlink"/>
          </w:rPr>
          <w:fldChar w:fldCharType="separate"/>
        </w:r>
        <w:r w:rsidRPr="00CA5EB2">
          <w:rPr>
            <w:rStyle w:val="Hyperlink"/>
            <w:rFonts w:ascii="Times New Roman" w:hAnsi="Times New Roman"/>
          </w:rPr>
          <w:t>2.2.2</w:t>
        </w:r>
        <w:r w:rsidRPr="000A029A">
          <w:rPr>
            <w:rFonts w:ascii="Calibri" w:hAnsi="Calibri"/>
            <w:szCs w:val="22"/>
          </w:rPr>
          <w:tab/>
        </w:r>
        <w:r w:rsidRPr="00CA5EB2">
          <w:rPr>
            <w:rStyle w:val="Hyperlink"/>
          </w:rPr>
          <w:t>User Description</w:t>
        </w:r>
        <w:r>
          <w:rPr>
            <w:webHidden/>
          </w:rPr>
          <w:tab/>
        </w:r>
        <w:r>
          <w:rPr>
            <w:webHidden/>
          </w:rPr>
          <w:fldChar w:fldCharType="begin"/>
        </w:r>
        <w:r>
          <w:rPr>
            <w:webHidden/>
          </w:rPr>
          <w:instrText xml:space="preserve"> PAGEREF _Toc532323882 \h </w:instrText>
        </w:r>
        <w:r>
          <w:rPr>
            <w:webHidden/>
          </w:rPr>
        </w:r>
      </w:ins>
      <w:r>
        <w:rPr>
          <w:webHidden/>
        </w:rPr>
        <w:fldChar w:fldCharType="separate"/>
      </w:r>
      <w:ins w:id="60" w:author="Hp" w:date="2018-12-11T20:35:00Z">
        <w:r>
          <w:rPr>
            <w:webHidden/>
          </w:rPr>
          <w:t>3</w:t>
        </w:r>
        <w:r>
          <w:rPr>
            <w:webHidden/>
          </w:rPr>
          <w:fldChar w:fldCharType="end"/>
        </w:r>
        <w:r w:rsidRPr="00CA5EB2">
          <w:rPr>
            <w:rStyle w:val="Hyperlink"/>
          </w:rPr>
          <w:fldChar w:fldCharType="end"/>
        </w:r>
      </w:ins>
    </w:p>
    <w:p w:rsidR="006508B2" w:rsidRPr="000A029A" w:rsidRDefault="006508B2">
      <w:pPr>
        <w:pStyle w:val="TOC3"/>
        <w:rPr>
          <w:ins w:id="61" w:author="Hp" w:date="2018-12-11T20:35:00Z"/>
          <w:rFonts w:ascii="Calibri" w:hAnsi="Calibri"/>
          <w:szCs w:val="22"/>
        </w:rPr>
      </w:pPr>
      <w:ins w:id="62" w:author="Hp" w:date="2018-12-11T20:35:00Z">
        <w:r w:rsidRPr="00CA5EB2">
          <w:rPr>
            <w:rStyle w:val="Hyperlink"/>
          </w:rPr>
          <w:fldChar w:fldCharType="begin"/>
        </w:r>
        <w:r w:rsidRPr="00CA5EB2">
          <w:rPr>
            <w:rStyle w:val="Hyperlink"/>
          </w:rPr>
          <w:instrText xml:space="preserve"> </w:instrText>
        </w:r>
        <w:r>
          <w:instrText>HYPERLINK \l "_Toc532323883"</w:instrText>
        </w:r>
        <w:r w:rsidRPr="00CA5EB2">
          <w:rPr>
            <w:rStyle w:val="Hyperlink"/>
          </w:rPr>
          <w:instrText xml:space="preserve"> </w:instrText>
        </w:r>
        <w:r w:rsidRPr="00CA5EB2">
          <w:rPr>
            <w:rStyle w:val="Hyperlink"/>
          </w:rPr>
        </w:r>
        <w:r w:rsidRPr="00CA5EB2">
          <w:rPr>
            <w:rStyle w:val="Hyperlink"/>
          </w:rPr>
          <w:fldChar w:fldCharType="separate"/>
        </w:r>
        <w:r w:rsidRPr="00CA5EB2">
          <w:rPr>
            <w:rStyle w:val="Hyperlink"/>
            <w:rFonts w:ascii="Times New Roman" w:hAnsi="Times New Roman"/>
          </w:rPr>
          <w:t>2.2.3</w:t>
        </w:r>
        <w:r w:rsidRPr="000A029A">
          <w:rPr>
            <w:rFonts w:ascii="Calibri" w:hAnsi="Calibri"/>
            <w:szCs w:val="22"/>
          </w:rPr>
          <w:tab/>
        </w:r>
        <w:r w:rsidRPr="00CA5EB2">
          <w:rPr>
            <w:rStyle w:val="Hyperlink"/>
          </w:rPr>
          <w:t>Use Case Description</w:t>
        </w:r>
        <w:r>
          <w:rPr>
            <w:webHidden/>
          </w:rPr>
          <w:tab/>
        </w:r>
        <w:r>
          <w:rPr>
            <w:webHidden/>
          </w:rPr>
          <w:fldChar w:fldCharType="begin"/>
        </w:r>
        <w:r>
          <w:rPr>
            <w:webHidden/>
          </w:rPr>
          <w:instrText xml:space="preserve"> PAGEREF _Toc532323883 \h </w:instrText>
        </w:r>
        <w:r>
          <w:rPr>
            <w:webHidden/>
          </w:rPr>
        </w:r>
      </w:ins>
      <w:r>
        <w:rPr>
          <w:webHidden/>
        </w:rPr>
        <w:fldChar w:fldCharType="separate"/>
      </w:r>
      <w:ins w:id="63" w:author="Hp" w:date="2018-12-11T20:35:00Z">
        <w:r>
          <w:rPr>
            <w:webHidden/>
          </w:rPr>
          <w:t>3</w:t>
        </w:r>
        <w:r>
          <w:rPr>
            <w:webHidden/>
          </w:rPr>
          <w:fldChar w:fldCharType="end"/>
        </w:r>
        <w:r w:rsidRPr="00CA5EB2">
          <w:rPr>
            <w:rStyle w:val="Hyperlink"/>
          </w:rPr>
          <w:fldChar w:fldCharType="end"/>
        </w:r>
      </w:ins>
    </w:p>
    <w:p w:rsidR="006508B2" w:rsidRPr="000A029A" w:rsidRDefault="006508B2">
      <w:pPr>
        <w:pStyle w:val="TOC3"/>
        <w:rPr>
          <w:ins w:id="64" w:author="Hp" w:date="2018-12-11T20:35:00Z"/>
          <w:rFonts w:ascii="Calibri" w:hAnsi="Calibri"/>
          <w:szCs w:val="22"/>
        </w:rPr>
      </w:pPr>
      <w:ins w:id="65" w:author="Hp" w:date="2018-12-11T20:35:00Z">
        <w:r w:rsidRPr="00CA5EB2">
          <w:rPr>
            <w:rStyle w:val="Hyperlink"/>
          </w:rPr>
          <w:fldChar w:fldCharType="begin"/>
        </w:r>
        <w:r w:rsidRPr="00CA5EB2">
          <w:rPr>
            <w:rStyle w:val="Hyperlink"/>
          </w:rPr>
          <w:instrText xml:space="preserve"> </w:instrText>
        </w:r>
        <w:r>
          <w:instrText>HYPERLINK \l "_Toc532323884"</w:instrText>
        </w:r>
        <w:r w:rsidRPr="00CA5EB2">
          <w:rPr>
            <w:rStyle w:val="Hyperlink"/>
          </w:rPr>
          <w:instrText xml:space="preserve"> </w:instrText>
        </w:r>
        <w:r w:rsidRPr="00CA5EB2">
          <w:rPr>
            <w:rStyle w:val="Hyperlink"/>
          </w:rPr>
        </w:r>
        <w:r w:rsidRPr="00CA5EB2">
          <w:rPr>
            <w:rStyle w:val="Hyperlink"/>
          </w:rPr>
          <w:fldChar w:fldCharType="separate"/>
        </w:r>
        <w:r w:rsidRPr="00CA5EB2">
          <w:rPr>
            <w:rStyle w:val="Hyperlink"/>
            <w:rFonts w:ascii="Times New Roman" w:hAnsi="Times New Roman"/>
          </w:rPr>
          <w:t>2.2.4</w:t>
        </w:r>
        <w:r w:rsidRPr="000A029A">
          <w:rPr>
            <w:rFonts w:ascii="Calibri" w:hAnsi="Calibri"/>
            <w:szCs w:val="22"/>
          </w:rPr>
          <w:tab/>
        </w:r>
        <w:r w:rsidRPr="00CA5EB2">
          <w:rPr>
            <w:rStyle w:val="Hyperlink"/>
          </w:rPr>
          <w:t>Use Case &amp; User Permission Mapping</w:t>
        </w:r>
        <w:r>
          <w:rPr>
            <w:webHidden/>
          </w:rPr>
          <w:tab/>
        </w:r>
        <w:r>
          <w:rPr>
            <w:webHidden/>
          </w:rPr>
          <w:fldChar w:fldCharType="begin"/>
        </w:r>
        <w:r>
          <w:rPr>
            <w:webHidden/>
          </w:rPr>
          <w:instrText xml:space="preserve"> PAGEREF _Toc532323884 \h </w:instrText>
        </w:r>
        <w:r>
          <w:rPr>
            <w:webHidden/>
          </w:rPr>
        </w:r>
      </w:ins>
      <w:r>
        <w:rPr>
          <w:webHidden/>
        </w:rPr>
        <w:fldChar w:fldCharType="separate"/>
      </w:r>
      <w:ins w:id="66" w:author="Hp" w:date="2018-12-11T20:35:00Z">
        <w:r>
          <w:rPr>
            <w:webHidden/>
          </w:rPr>
          <w:t>4</w:t>
        </w:r>
        <w:r>
          <w:rPr>
            <w:webHidden/>
          </w:rPr>
          <w:fldChar w:fldCharType="end"/>
        </w:r>
        <w:r w:rsidRPr="00CA5EB2">
          <w:rPr>
            <w:rStyle w:val="Hyperlink"/>
          </w:rPr>
          <w:fldChar w:fldCharType="end"/>
        </w:r>
      </w:ins>
    </w:p>
    <w:p w:rsidR="006508B2" w:rsidRPr="000A029A" w:rsidRDefault="006508B2">
      <w:pPr>
        <w:pStyle w:val="TOC2"/>
        <w:tabs>
          <w:tab w:val="left" w:pos="960"/>
        </w:tabs>
        <w:rPr>
          <w:ins w:id="67" w:author="Hp" w:date="2018-12-11T20:35:00Z"/>
          <w:rFonts w:ascii="Calibri" w:hAnsi="Calibri"/>
          <w:noProof/>
          <w:szCs w:val="22"/>
        </w:rPr>
      </w:pPr>
      <w:ins w:id="68"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"_Toc532323885"</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rPr>
          <w:t>2.3</w:t>
        </w:r>
        <w:r w:rsidRPr="000A029A">
          <w:rPr>
            <w:rFonts w:ascii="Calibri" w:hAnsi="Calibri"/>
            <w:noProof/>
            <w:szCs w:val="22"/>
          </w:rPr>
          <w:tab/>
        </w:r>
        <w:r w:rsidRPr="00CA5EB2">
          <w:rPr>
            <w:rStyle w:val="Hyperlink"/>
            <w:noProof/>
          </w:rPr>
          <w:t>Operating Enviroment</w:t>
        </w:r>
        <w:r>
          <w:rPr>
            <w:noProof/>
            <w:webHidden/>
          </w:rPr>
          <w:tab/>
        </w:r>
        <w:r>
          <w:rPr>
            <w:noProof/>
            <w:webHidden/>
          </w:rPr>
          <w:fldChar w:fldCharType="begin"/>
        </w:r>
        <w:r>
          <w:rPr>
            <w:noProof/>
            <w:webHidden/>
          </w:rPr>
          <w:instrText xml:space="preserve"> PAGEREF _Toc532323885 \h </w:instrText>
        </w:r>
        <w:r>
          <w:rPr>
            <w:noProof/>
            <w:webHidden/>
          </w:rPr>
        </w:r>
      </w:ins>
      <w:r>
        <w:rPr>
          <w:noProof/>
          <w:webHidden/>
        </w:rPr>
        <w:fldChar w:fldCharType="separate"/>
      </w:r>
      <w:ins w:id="69" w:author="Hp" w:date="2018-12-11T20:35:00Z">
        <w:r>
          <w:rPr>
            <w:noProof/>
            <w:webHidden/>
          </w:rPr>
          <w:t>4</w:t>
        </w:r>
        <w:r>
          <w:rPr>
            <w:noProof/>
            <w:webHidden/>
          </w:rPr>
          <w:fldChar w:fldCharType="end"/>
        </w:r>
        <w:r w:rsidRPr="00CA5EB2">
          <w:rPr>
            <w:rStyle w:val="Hyperlink"/>
            <w:noProof/>
          </w:rPr>
          <w:fldChar w:fldCharType="end"/>
        </w:r>
      </w:ins>
    </w:p>
    <w:p w:rsidR="006508B2" w:rsidRPr="000A029A" w:rsidRDefault="006508B2">
      <w:pPr>
        <w:pStyle w:val="TOC2"/>
        <w:tabs>
          <w:tab w:val="left" w:pos="960"/>
        </w:tabs>
        <w:rPr>
          <w:ins w:id="70" w:author="Hp" w:date="2018-12-11T20:35:00Z"/>
          <w:rFonts w:ascii="Calibri" w:hAnsi="Calibri"/>
          <w:noProof/>
          <w:szCs w:val="22"/>
        </w:rPr>
      </w:pPr>
      <w:ins w:id="71"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"_Toc532323974"</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rPr>
          <w:t>2.4</w:t>
        </w:r>
        <w:r w:rsidRPr="000A029A">
          <w:rPr>
            <w:rFonts w:ascii="Calibri" w:hAnsi="Calibri"/>
            <w:noProof/>
            <w:szCs w:val="22"/>
          </w:rPr>
          <w:tab/>
        </w:r>
        <w:r w:rsidRPr="00CA5EB2">
          <w:rPr>
            <w:rStyle w:val="Hyperlink"/>
            <w:noProof/>
          </w:rPr>
          <w:t>Assumption and Dependencies</w:t>
        </w:r>
        <w:r>
          <w:rPr>
            <w:noProof/>
            <w:webHidden/>
          </w:rPr>
          <w:tab/>
        </w:r>
        <w:r>
          <w:rPr>
            <w:noProof/>
            <w:webHidden/>
          </w:rPr>
          <w:fldChar w:fldCharType="begin"/>
        </w:r>
        <w:r>
          <w:rPr>
            <w:noProof/>
            <w:webHidden/>
          </w:rPr>
          <w:instrText xml:space="preserve"> PAGEREF _Toc532323974 \h </w:instrText>
        </w:r>
        <w:r>
          <w:rPr>
            <w:noProof/>
            <w:webHidden/>
          </w:rPr>
        </w:r>
      </w:ins>
      <w:r>
        <w:rPr>
          <w:noProof/>
          <w:webHidden/>
        </w:rPr>
        <w:fldChar w:fldCharType="separate"/>
      </w:r>
      <w:ins w:id="72" w:author="Hp" w:date="2018-12-11T20:35:00Z">
        <w:r>
          <w:rPr>
            <w:noProof/>
            <w:webHidden/>
          </w:rPr>
          <w:t>4</w:t>
        </w:r>
        <w:r>
          <w:rPr>
            <w:noProof/>
            <w:webHidden/>
          </w:rPr>
          <w:fldChar w:fldCharType="end"/>
        </w:r>
        <w:r w:rsidRPr="00CA5EB2">
          <w:rPr>
            <w:rStyle w:val="Hyperlink"/>
            <w:noProof/>
          </w:rPr>
          <w:fldChar w:fldCharType="end"/>
        </w:r>
      </w:ins>
    </w:p>
    <w:p w:rsidR="006508B2" w:rsidRPr="000A029A" w:rsidRDefault="006508B2">
      <w:pPr>
        <w:pStyle w:val="TOC1"/>
        <w:rPr>
          <w:ins w:id="73" w:author="Hp" w:date="2018-12-11T20:35:00Z"/>
          <w:rFonts w:ascii="Calibri" w:hAnsi="Calibri"/>
          <w:b w:val="0"/>
          <w:sz w:val="22"/>
          <w:szCs w:val="22"/>
        </w:rPr>
      </w:pPr>
      <w:ins w:id="74" w:author="Hp" w:date="2018-12-11T20:35:00Z">
        <w:r w:rsidRPr="00CA5EB2">
          <w:rPr>
            <w:rStyle w:val="Hyperlink"/>
          </w:rPr>
          <w:fldChar w:fldCharType="begin"/>
        </w:r>
        <w:r w:rsidRPr="00CA5EB2">
          <w:rPr>
            <w:rStyle w:val="Hyperlink"/>
          </w:rPr>
          <w:instrText xml:space="preserve"> </w:instrText>
        </w:r>
        <w:r>
          <w:instrText>HYPERLINK \l "_Toc532323985"</w:instrText>
        </w:r>
        <w:r w:rsidRPr="00CA5EB2">
          <w:rPr>
            <w:rStyle w:val="Hyperlink"/>
          </w:rPr>
          <w:instrText xml:space="preserve"> </w:instrText>
        </w:r>
        <w:r w:rsidRPr="00CA5EB2">
          <w:rPr>
            <w:rStyle w:val="Hyperlink"/>
          </w:rPr>
        </w:r>
        <w:r w:rsidRPr="00CA5EB2">
          <w:rPr>
            <w:rStyle w:val="Hyperlink"/>
          </w:rPr>
          <w:fldChar w:fldCharType="separate"/>
        </w:r>
        <w:r w:rsidRPr="00CA5EB2">
          <w:rPr>
            <w:rStyle w:val="Hyperlink"/>
          </w:rPr>
          <w:t>3.</w:t>
        </w:r>
        <w:r w:rsidRPr="000A029A">
          <w:rPr>
            <w:rFonts w:ascii="Calibri" w:hAnsi="Calibri"/>
            <w:b w:val="0"/>
            <w:sz w:val="22"/>
            <w:szCs w:val="22"/>
          </w:rPr>
          <w:tab/>
        </w:r>
        <w:r w:rsidRPr="00CA5EB2">
          <w:rPr>
            <w:rStyle w:val="Hyperlink"/>
          </w:rPr>
          <w:t>FUNCTIONAL REQUIREMENT</w:t>
        </w:r>
        <w:r>
          <w:rPr>
            <w:webHidden/>
          </w:rPr>
          <w:tab/>
        </w:r>
        <w:r>
          <w:rPr>
            <w:webHidden/>
          </w:rPr>
          <w:fldChar w:fldCharType="begin"/>
        </w:r>
        <w:r>
          <w:rPr>
            <w:webHidden/>
          </w:rPr>
          <w:instrText xml:space="preserve"> PAGEREF _Toc532323985 \h </w:instrText>
        </w:r>
        <w:r>
          <w:rPr>
            <w:webHidden/>
          </w:rPr>
        </w:r>
      </w:ins>
      <w:r>
        <w:rPr>
          <w:webHidden/>
        </w:rPr>
        <w:fldChar w:fldCharType="separate"/>
      </w:r>
      <w:ins w:id="75" w:author="Hp" w:date="2018-12-11T20:35:00Z">
        <w:r>
          <w:rPr>
            <w:webHidden/>
          </w:rPr>
          <w:t>4</w:t>
        </w:r>
        <w:r>
          <w:rPr>
            <w:webHidden/>
          </w:rPr>
          <w:fldChar w:fldCharType="end"/>
        </w:r>
        <w:r w:rsidRPr="00CA5EB2">
          <w:rPr>
            <w:rStyle w:val="Hyperlink"/>
          </w:rPr>
          <w:fldChar w:fldCharType="end"/>
        </w:r>
      </w:ins>
    </w:p>
    <w:p w:rsidR="006508B2" w:rsidRPr="000A029A" w:rsidRDefault="006508B2">
      <w:pPr>
        <w:pStyle w:val="TOC2"/>
        <w:tabs>
          <w:tab w:val="left" w:pos="960"/>
        </w:tabs>
        <w:rPr>
          <w:ins w:id="76" w:author="Hp" w:date="2018-12-11T20:35:00Z"/>
          <w:rFonts w:ascii="Calibri" w:hAnsi="Calibri"/>
          <w:noProof/>
          <w:szCs w:val="22"/>
        </w:rPr>
      </w:pPr>
      <w:ins w:id="77"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"_Toc532323986"</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rPr>
          <w:t>3.1</w:t>
        </w:r>
        <w:r w:rsidRPr="000A029A">
          <w:rPr>
            <w:rFonts w:ascii="Calibri" w:hAnsi="Calibri"/>
            <w:noProof/>
            <w:szCs w:val="22"/>
          </w:rPr>
          <w:tab/>
        </w:r>
        <w:r w:rsidRPr="00CA5EB2">
          <w:rPr>
            <w:rStyle w:val="Hyperlink"/>
            <w:noProof/>
          </w:rPr>
          <w:t>Module 01</w:t>
        </w:r>
        <w:r>
          <w:rPr>
            <w:noProof/>
            <w:webHidden/>
          </w:rPr>
          <w:tab/>
        </w:r>
        <w:r>
          <w:rPr>
            <w:noProof/>
            <w:webHidden/>
          </w:rPr>
          <w:fldChar w:fldCharType="begin"/>
        </w:r>
        <w:r>
          <w:rPr>
            <w:noProof/>
            <w:webHidden/>
          </w:rPr>
          <w:instrText xml:space="preserve"> PAGEREF _Toc532323986 \h </w:instrText>
        </w:r>
        <w:r>
          <w:rPr>
            <w:noProof/>
            <w:webHidden/>
          </w:rPr>
        </w:r>
      </w:ins>
      <w:r>
        <w:rPr>
          <w:noProof/>
          <w:webHidden/>
        </w:rPr>
        <w:fldChar w:fldCharType="separate"/>
      </w:r>
      <w:ins w:id="78" w:author="Hp" w:date="2018-12-11T20:35:00Z">
        <w:r>
          <w:rPr>
            <w:noProof/>
            <w:webHidden/>
          </w:rPr>
          <w:t>4</w:t>
        </w:r>
        <w:r>
          <w:rPr>
            <w:noProof/>
            <w:webHidden/>
          </w:rPr>
          <w:fldChar w:fldCharType="end"/>
        </w:r>
        <w:r w:rsidRPr="00CA5EB2">
          <w:rPr>
            <w:rStyle w:val="Hyperlink"/>
            <w:noProof/>
          </w:rPr>
          <w:fldChar w:fldCharType="end"/>
        </w:r>
      </w:ins>
    </w:p>
    <w:p w:rsidR="006508B2" w:rsidRPr="000A029A" w:rsidRDefault="006508B2">
      <w:pPr>
        <w:pStyle w:val="TOC3"/>
        <w:rPr>
          <w:ins w:id="79" w:author="Hp" w:date="2018-12-11T20:35:00Z"/>
          <w:rFonts w:ascii="Calibri" w:hAnsi="Calibri"/>
          <w:szCs w:val="22"/>
        </w:rPr>
      </w:pPr>
      <w:ins w:id="80" w:author="Hp" w:date="2018-12-11T20:35:00Z">
        <w:r w:rsidRPr="00CA5EB2">
          <w:rPr>
            <w:rStyle w:val="Hyperlink"/>
          </w:rPr>
          <w:fldChar w:fldCharType="begin"/>
        </w:r>
        <w:r w:rsidRPr="00CA5EB2">
          <w:rPr>
            <w:rStyle w:val="Hyperlink"/>
          </w:rPr>
          <w:instrText xml:space="preserve"> </w:instrText>
        </w:r>
        <w:r>
          <w:instrText>HYPERLINK \l "_Toc532323987"</w:instrText>
        </w:r>
        <w:r w:rsidRPr="00CA5EB2">
          <w:rPr>
            <w:rStyle w:val="Hyperlink"/>
          </w:rPr>
          <w:instrText xml:space="preserve"> </w:instrText>
        </w:r>
        <w:r w:rsidRPr="00CA5EB2">
          <w:rPr>
            <w:rStyle w:val="Hyperlink"/>
          </w:rPr>
        </w:r>
        <w:r w:rsidRPr="00CA5EB2">
          <w:rPr>
            <w:rStyle w:val="Hyperlink"/>
          </w:rPr>
          <w:fldChar w:fldCharType="separate"/>
        </w:r>
        <w:r w:rsidRPr="00CA5EB2">
          <w:rPr>
            <w:rStyle w:val="Hyperlink"/>
            <w:rFonts w:ascii="Times New Roman" w:hAnsi="Times New Roman"/>
          </w:rPr>
          <w:t>3.1.1</w:t>
        </w:r>
        <w:r w:rsidRPr="000A029A">
          <w:rPr>
            <w:rFonts w:ascii="Calibri" w:hAnsi="Calibri"/>
            <w:szCs w:val="22"/>
          </w:rPr>
          <w:tab/>
        </w:r>
        <w:r w:rsidRPr="00CA5EB2">
          <w:rPr>
            <w:rStyle w:val="Hyperlink"/>
          </w:rPr>
          <w:t>UC01: Sign Up</w:t>
        </w:r>
        <w:r>
          <w:rPr>
            <w:webHidden/>
          </w:rPr>
          <w:tab/>
        </w:r>
        <w:r>
          <w:rPr>
            <w:webHidden/>
          </w:rPr>
          <w:fldChar w:fldCharType="begin"/>
        </w:r>
        <w:r>
          <w:rPr>
            <w:webHidden/>
          </w:rPr>
          <w:instrText xml:space="preserve"> PAGEREF _Toc532323987 \h </w:instrText>
        </w:r>
        <w:r>
          <w:rPr>
            <w:webHidden/>
          </w:rPr>
        </w:r>
      </w:ins>
      <w:r>
        <w:rPr>
          <w:webHidden/>
        </w:rPr>
        <w:fldChar w:fldCharType="separate"/>
      </w:r>
      <w:ins w:id="81" w:author="Hp" w:date="2018-12-11T20:35:00Z">
        <w:r>
          <w:rPr>
            <w:webHidden/>
          </w:rPr>
          <w:t>4</w:t>
        </w:r>
        <w:r>
          <w:rPr>
            <w:webHidden/>
          </w:rPr>
          <w:fldChar w:fldCharType="end"/>
        </w:r>
        <w:r w:rsidRPr="00CA5EB2">
          <w:rPr>
            <w:rStyle w:val="Hyperlink"/>
          </w:rPr>
          <w:fldChar w:fldCharType="end"/>
        </w:r>
      </w:ins>
    </w:p>
    <w:p w:rsidR="006508B2" w:rsidRPr="000A029A" w:rsidRDefault="006508B2">
      <w:pPr>
        <w:pStyle w:val="TOC3"/>
        <w:rPr>
          <w:ins w:id="82" w:author="Hp" w:date="2018-12-11T20:35:00Z"/>
          <w:rFonts w:ascii="Calibri" w:hAnsi="Calibri"/>
          <w:szCs w:val="22"/>
        </w:rPr>
      </w:pPr>
      <w:ins w:id="83" w:author="Hp" w:date="2018-12-11T20:35:00Z">
        <w:r w:rsidRPr="00CA5EB2">
          <w:rPr>
            <w:rStyle w:val="Hyperlink"/>
          </w:rPr>
          <w:fldChar w:fldCharType="begin"/>
        </w:r>
        <w:r w:rsidRPr="00CA5EB2">
          <w:rPr>
            <w:rStyle w:val="Hyperlink"/>
          </w:rPr>
          <w:instrText xml:space="preserve"> </w:instrText>
        </w:r>
        <w:r>
          <w:instrText>HYPERLINK \l "_Toc532323988"</w:instrText>
        </w:r>
        <w:r w:rsidRPr="00CA5EB2">
          <w:rPr>
            <w:rStyle w:val="Hyperlink"/>
          </w:rPr>
          <w:instrText xml:space="preserve"> </w:instrText>
        </w:r>
        <w:r w:rsidRPr="00CA5EB2">
          <w:rPr>
            <w:rStyle w:val="Hyperlink"/>
          </w:rPr>
        </w:r>
        <w:r w:rsidRPr="00CA5EB2">
          <w:rPr>
            <w:rStyle w:val="Hyperlink"/>
          </w:rPr>
          <w:fldChar w:fldCharType="separate"/>
        </w:r>
        <w:r w:rsidRPr="00CA5EB2">
          <w:rPr>
            <w:rStyle w:val="Hyperlink"/>
            <w:rFonts w:ascii="Times New Roman" w:hAnsi="Times New Roman"/>
          </w:rPr>
          <w:t>3.1.2</w:t>
        </w:r>
        <w:r w:rsidRPr="000A029A">
          <w:rPr>
            <w:rFonts w:ascii="Calibri" w:hAnsi="Calibri"/>
            <w:szCs w:val="22"/>
          </w:rPr>
          <w:tab/>
        </w:r>
        <w:r w:rsidRPr="00CA5EB2">
          <w:rPr>
            <w:rStyle w:val="Hyperlink"/>
          </w:rPr>
          <w:t>UC02: Sign In</w:t>
        </w:r>
        <w:r>
          <w:rPr>
            <w:webHidden/>
          </w:rPr>
          <w:tab/>
        </w:r>
        <w:r>
          <w:rPr>
            <w:webHidden/>
          </w:rPr>
          <w:fldChar w:fldCharType="begin"/>
        </w:r>
        <w:r>
          <w:rPr>
            <w:webHidden/>
          </w:rPr>
          <w:instrText xml:space="preserve"> PAGEREF _Toc532323988 \h </w:instrText>
        </w:r>
        <w:r>
          <w:rPr>
            <w:webHidden/>
          </w:rPr>
        </w:r>
      </w:ins>
      <w:r>
        <w:rPr>
          <w:webHidden/>
        </w:rPr>
        <w:fldChar w:fldCharType="separate"/>
      </w:r>
      <w:ins w:id="84" w:author="Hp" w:date="2018-12-11T20:35:00Z">
        <w:r>
          <w:rPr>
            <w:webHidden/>
          </w:rPr>
          <w:t>5</w:t>
        </w:r>
        <w:r>
          <w:rPr>
            <w:webHidden/>
          </w:rPr>
          <w:fldChar w:fldCharType="end"/>
        </w:r>
        <w:r w:rsidRPr="00CA5EB2">
          <w:rPr>
            <w:rStyle w:val="Hyperlink"/>
          </w:rPr>
          <w:fldChar w:fldCharType="end"/>
        </w:r>
      </w:ins>
    </w:p>
    <w:p w:rsidR="006508B2" w:rsidRPr="000A029A" w:rsidRDefault="006508B2">
      <w:pPr>
        <w:pStyle w:val="TOC3"/>
        <w:rPr>
          <w:ins w:id="85" w:author="Hp" w:date="2018-12-11T20:35:00Z"/>
          <w:rFonts w:ascii="Calibri" w:hAnsi="Calibri"/>
          <w:szCs w:val="22"/>
        </w:rPr>
      </w:pPr>
      <w:ins w:id="86" w:author="Hp" w:date="2018-12-11T20:35:00Z">
        <w:r w:rsidRPr="00CA5EB2">
          <w:rPr>
            <w:rStyle w:val="Hyperlink"/>
          </w:rPr>
          <w:fldChar w:fldCharType="begin"/>
        </w:r>
        <w:r w:rsidRPr="00CA5EB2">
          <w:rPr>
            <w:rStyle w:val="Hyperlink"/>
          </w:rPr>
          <w:instrText xml:space="preserve"> </w:instrText>
        </w:r>
        <w:r>
          <w:instrText>HYPERLINK \l "_Toc532323989"</w:instrText>
        </w:r>
        <w:r w:rsidRPr="00CA5EB2">
          <w:rPr>
            <w:rStyle w:val="Hyperlink"/>
          </w:rPr>
          <w:instrText xml:space="preserve"> </w:instrText>
        </w:r>
        <w:r w:rsidRPr="00CA5EB2">
          <w:rPr>
            <w:rStyle w:val="Hyperlink"/>
          </w:rPr>
        </w:r>
        <w:r w:rsidRPr="00CA5EB2">
          <w:rPr>
            <w:rStyle w:val="Hyperlink"/>
          </w:rPr>
          <w:fldChar w:fldCharType="separate"/>
        </w:r>
        <w:r w:rsidRPr="00CA5EB2">
          <w:rPr>
            <w:rStyle w:val="Hyperlink"/>
            <w:rFonts w:ascii="Times New Roman" w:hAnsi="Times New Roman"/>
          </w:rPr>
          <w:t>3.1.3</w:t>
        </w:r>
        <w:r w:rsidRPr="000A029A">
          <w:rPr>
            <w:rFonts w:ascii="Calibri" w:hAnsi="Calibri"/>
            <w:szCs w:val="22"/>
          </w:rPr>
          <w:tab/>
        </w:r>
        <w:r w:rsidRPr="00CA5EB2">
          <w:rPr>
            <w:rStyle w:val="Hyperlink"/>
            <w:lang w:val="vi-VN"/>
          </w:rPr>
          <w:t>UC03: List of users</w:t>
        </w:r>
        <w:r>
          <w:rPr>
            <w:webHidden/>
          </w:rPr>
          <w:tab/>
        </w:r>
        <w:r>
          <w:rPr>
            <w:webHidden/>
          </w:rPr>
          <w:fldChar w:fldCharType="begin"/>
        </w:r>
        <w:r>
          <w:rPr>
            <w:webHidden/>
          </w:rPr>
          <w:instrText xml:space="preserve"> PAGEREF _Toc532323989 \h </w:instrText>
        </w:r>
        <w:r>
          <w:rPr>
            <w:webHidden/>
          </w:rPr>
        </w:r>
      </w:ins>
      <w:r>
        <w:rPr>
          <w:webHidden/>
        </w:rPr>
        <w:fldChar w:fldCharType="separate"/>
      </w:r>
      <w:ins w:id="87" w:author="Hp" w:date="2018-12-11T20:35:00Z">
        <w:r>
          <w:rPr>
            <w:webHidden/>
          </w:rPr>
          <w:t>6</w:t>
        </w:r>
        <w:r>
          <w:rPr>
            <w:webHidden/>
          </w:rPr>
          <w:fldChar w:fldCharType="end"/>
        </w:r>
        <w:r w:rsidRPr="00CA5EB2">
          <w:rPr>
            <w:rStyle w:val="Hyperlink"/>
          </w:rPr>
          <w:fldChar w:fldCharType="end"/>
        </w:r>
      </w:ins>
    </w:p>
    <w:p w:rsidR="006508B2" w:rsidRPr="000A029A" w:rsidRDefault="006508B2">
      <w:pPr>
        <w:pStyle w:val="TOC3"/>
        <w:rPr>
          <w:ins w:id="88" w:author="Hp" w:date="2018-12-11T20:35:00Z"/>
          <w:rFonts w:ascii="Calibri" w:hAnsi="Calibri"/>
          <w:szCs w:val="22"/>
        </w:rPr>
      </w:pPr>
      <w:ins w:id="89" w:author="Hp" w:date="2018-12-11T20:35:00Z">
        <w:r w:rsidRPr="00CA5EB2">
          <w:rPr>
            <w:rStyle w:val="Hyperlink"/>
          </w:rPr>
          <w:fldChar w:fldCharType="begin"/>
        </w:r>
        <w:r w:rsidRPr="00CA5EB2">
          <w:rPr>
            <w:rStyle w:val="Hyperlink"/>
          </w:rPr>
          <w:instrText xml:space="preserve"> </w:instrText>
        </w:r>
        <w:r>
          <w:instrText>HYPERLINK \l "_Toc532323990"</w:instrText>
        </w:r>
        <w:r w:rsidRPr="00CA5EB2">
          <w:rPr>
            <w:rStyle w:val="Hyperlink"/>
          </w:rPr>
          <w:instrText xml:space="preserve"> </w:instrText>
        </w:r>
        <w:r w:rsidRPr="00CA5EB2">
          <w:rPr>
            <w:rStyle w:val="Hyperlink"/>
          </w:rPr>
        </w:r>
        <w:r w:rsidRPr="00CA5EB2">
          <w:rPr>
            <w:rStyle w:val="Hyperlink"/>
          </w:rPr>
          <w:fldChar w:fldCharType="separate"/>
        </w:r>
        <w:r w:rsidRPr="00CA5EB2">
          <w:rPr>
            <w:rStyle w:val="Hyperlink"/>
            <w:rFonts w:ascii="Times New Roman" w:hAnsi="Times New Roman"/>
          </w:rPr>
          <w:t>3.1.4</w:t>
        </w:r>
        <w:r w:rsidRPr="000A029A">
          <w:rPr>
            <w:rFonts w:ascii="Calibri" w:hAnsi="Calibri"/>
            <w:szCs w:val="22"/>
          </w:rPr>
          <w:tab/>
        </w:r>
        <w:r w:rsidRPr="00CA5EB2">
          <w:rPr>
            <w:rStyle w:val="Hyperlink"/>
            <w:lang w:val="vi-VN"/>
          </w:rPr>
          <w:t>UC04: Account Personal Information</w:t>
        </w:r>
        <w:r>
          <w:rPr>
            <w:webHidden/>
          </w:rPr>
          <w:tab/>
        </w:r>
        <w:r>
          <w:rPr>
            <w:webHidden/>
          </w:rPr>
          <w:fldChar w:fldCharType="begin"/>
        </w:r>
        <w:r>
          <w:rPr>
            <w:webHidden/>
          </w:rPr>
          <w:instrText xml:space="preserve"> PAGEREF _Toc532323990 \h </w:instrText>
        </w:r>
        <w:r>
          <w:rPr>
            <w:webHidden/>
          </w:rPr>
        </w:r>
      </w:ins>
      <w:r>
        <w:rPr>
          <w:webHidden/>
        </w:rPr>
        <w:fldChar w:fldCharType="separate"/>
      </w:r>
      <w:ins w:id="90" w:author="Hp" w:date="2018-12-11T20:35:00Z">
        <w:r>
          <w:rPr>
            <w:webHidden/>
          </w:rPr>
          <w:t>7</w:t>
        </w:r>
        <w:r>
          <w:rPr>
            <w:webHidden/>
          </w:rPr>
          <w:fldChar w:fldCharType="end"/>
        </w:r>
        <w:r w:rsidRPr="00CA5EB2">
          <w:rPr>
            <w:rStyle w:val="Hyperlink"/>
          </w:rPr>
          <w:fldChar w:fldCharType="end"/>
        </w:r>
      </w:ins>
    </w:p>
    <w:p w:rsidR="006508B2" w:rsidRPr="000A029A" w:rsidRDefault="006508B2">
      <w:pPr>
        <w:pStyle w:val="TOC3"/>
        <w:rPr>
          <w:ins w:id="91" w:author="Hp" w:date="2018-12-11T20:35:00Z"/>
          <w:rFonts w:ascii="Calibri" w:hAnsi="Calibri"/>
          <w:szCs w:val="22"/>
        </w:rPr>
      </w:pPr>
      <w:ins w:id="92" w:author="Hp" w:date="2018-12-11T20:35:00Z">
        <w:r w:rsidRPr="00CA5EB2">
          <w:rPr>
            <w:rStyle w:val="Hyperlink"/>
          </w:rPr>
          <w:fldChar w:fldCharType="begin"/>
        </w:r>
        <w:r w:rsidRPr="00CA5EB2">
          <w:rPr>
            <w:rStyle w:val="Hyperlink"/>
          </w:rPr>
          <w:instrText xml:space="preserve"> </w:instrText>
        </w:r>
        <w:r>
          <w:instrText>HYPERLINK \l "_Toc532323991"</w:instrText>
        </w:r>
        <w:r w:rsidRPr="00CA5EB2">
          <w:rPr>
            <w:rStyle w:val="Hyperlink"/>
          </w:rPr>
          <w:instrText xml:space="preserve"> </w:instrText>
        </w:r>
        <w:r w:rsidRPr="00CA5EB2">
          <w:rPr>
            <w:rStyle w:val="Hyperlink"/>
          </w:rPr>
        </w:r>
        <w:r w:rsidRPr="00CA5EB2">
          <w:rPr>
            <w:rStyle w:val="Hyperlink"/>
          </w:rPr>
          <w:fldChar w:fldCharType="separate"/>
        </w:r>
        <w:r w:rsidRPr="00CA5EB2">
          <w:rPr>
            <w:rStyle w:val="Hyperlink"/>
            <w:rFonts w:ascii="Times New Roman" w:hAnsi="Times New Roman"/>
          </w:rPr>
          <w:t>3.1.5</w:t>
        </w:r>
        <w:r w:rsidRPr="000A029A">
          <w:rPr>
            <w:rFonts w:ascii="Calibri" w:hAnsi="Calibri"/>
            <w:szCs w:val="22"/>
          </w:rPr>
          <w:tab/>
        </w:r>
        <w:r w:rsidRPr="00CA5EB2">
          <w:rPr>
            <w:rStyle w:val="Hyperlink"/>
            <w:lang w:val="vi-VN"/>
          </w:rPr>
          <w:t>UC05: Search field</w:t>
        </w:r>
        <w:r>
          <w:rPr>
            <w:webHidden/>
          </w:rPr>
          <w:tab/>
        </w:r>
        <w:r>
          <w:rPr>
            <w:webHidden/>
          </w:rPr>
          <w:fldChar w:fldCharType="begin"/>
        </w:r>
        <w:r>
          <w:rPr>
            <w:webHidden/>
          </w:rPr>
          <w:instrText xml:space="preserve"> PAGEREF _Toc532323991 \h </w:instrText>
        </w:r>
        <w:r>
          <w:rPr>
            <w:webHidden/>
          </w:rPr>
        </w:r>
      </w:ins>
      <w:r>
        <w:rPr>
          <w:webHidden/>
        </w:rPr>
        <w:fldChar w:fldCharType="separate"/>
      </w:r>
      <w:ins w:id="93" w:author="Hp" w:date="2018-12-11T20:35:00Z">
        <w:r>
          <w:rPr>
            <w:webHidden/>
          </w:rPr>
          <w:t>8</w:t>
        </w:r>
        <w:r>
          <w:rPr>
            <w:webHidden/>
          </w:rPr>
          <w:fldChar w:fldCharType="end"/>
        </w:r>
        <w:r w:rsidRPr="00CA5EB2">
          <w:rPr>
            <w:rStyle w:val="Hyperlink"/>
          </w:rPr>
          <w:fldChar w:fldCharType="end"/>
        </w:r>
      </w:ins>
    </w:p>
    <w:p w:rsidR="006508B2" w:rsidRPr="000A029A" w:rsidRDefault="006508B2">
      <w:pPr>
        <w:pStyle w:val="TOC3"/>
        <w:rPr>
          <w:ins w:id="94" w:author="Hp" w:date="2018-12-11T20:35:00Z"/>
          <w:rFonts w:ascii="Calibri" w:hAnsi="Calibri"/>
          <w:szCs w:val="22"/>
        </w:rPr>
      </w:pPr>
      <w:ins w:id="95" w:author="Hp" w:date="2018-12-11T20:35:00Z">
        <w:r w:rsidRPr="00CA5EB2">
          <w:rPr>
            <w:rStyle w:val="Hyperlink"/>
          </w:rPr>
          <w:fldChar w:fldCharType="begin"/>
        </w:r>
        <w:r w:rsidRPr="00CA5EB2">
          <w:rPr>
            <w:rStyle w:val="Hyperlink"/>
          </w:rPr>
          <w:instrText xml:space="preserve"> </w:instrText>
        </w:r>
        <w:r>
          <w:instrText>HYPERLINK \l "_Toc532323992"</w:instrText>
        </w:r>
        <w:r w:rsidRPr="00CA5EB2">
          <w:rPr>
            <w:rStyle w:val="Hyperlink"/>
          </w:rPr>
          <w:instrText xml:space="preserve"> </w:instrText>
        </w:r>
        <w:r w:rsidRPr="00CA5EB2">
          <w:rPr>
            <w:rStyle w:val="Hyperlink"/>
          </w:rPr>
        </w:r>
        <w:r w:rsidRPr="00CA5EB2">
          <w:rPr>
            <w:rStyle w:val="Hyperlink"/>
          </w:rPr>
          <w:fldChar w:fldCharType="separate"/>
        </w:r>
        <w:r w:rsidRPr="00CA5EB2">
          <w:rPr>
            <w:rStyle w:val="Hyperlink"/>
            <w:rFonts w:ascii="Times New Roman" w:hAnsi="Times New Roman"/>
          </w:rPr>
          <w:t>3.1.6</w:t>
        </w:r>
        <w:r w:rsidRPr="000A029A">
          <w:rPr>
            <w:rFonts w:ascii="Calibri" w:hAnsi="Calibri"/>
            <w:szCs w:val="22"/>
          </w:rPr>
          <w:tab/>
        </w:r>
        <w:r w:rsidRPr="00CA5EB2">
          <w:rPr>
            <w:rStyle w:val="Hyperlink"/>
            <w:lang w:val="vi-VN"/>
          </w:rPr>
          <w:t>UC06: Language field</w:t>
        </w:r>
        <w:r>
          <w:rPr>
            <w:webHidden/>
          </w:rPr>
          <w:tab/>
        </w:r>
        <w:r>
          <w:rPr>
            <w:webHidden/>
          </w:rPr>
          <w:fldChar w:fldCharType="begin"/>
        </w:r>
        <w:r>
          <w:rPr>
            <w:webHidden/>
          </w:rPr>
          <w:instrText xml:space="preserve"> PAGEREF _Toc532323992 \h </w:instrText>
        </w:r>
        <w:r>
          <w:rPr>
            <w:webHidden/>
          </w:rPr>
        </w:r>
      </w:ins>
      <w:r>
        <w:rPr>
          <w:webHidden/>
        </w:rPr>
        <w:fldChar w:fldCharType="separate"/>
      </w:r>
      <w:ins w:id="96" w:author="Hp" w:date="2018-12-11T20:35:00Z">
        <w:r>
          <w:rPr>
            <w:webHidden/>
          </w:rPr>
          <w:t>8</w:t>
        </w:r>
        <w:r>
          <w:rPr>
            <w:webHidden/>
          </w:rPr>
          <w:fldChar w:fldCharType="end"/>
        </w:r>
        <w:r w:rsidRPr="00CA5EB2">
          <w:rPr>
            <w:rStyle w:val="Hyperlink"/>
          </w:rPr>
          <w:fldChar w:fldCharType="end"/>
        </w:r>
      </w:ins>
    </w:p>
    <w:p w:rsidR="006508B2" w:rsidRPr="000A029A" w:rsidRDefault="006508B2">
      <w:pPr>
        <w:pStyle w:val="TOC3"/>
        <w:rPr>
          <w:ins w:id="97" w:author="Hp" w:date="2018-12-11T20:35:00Z"/>
          <w:rFonts w:ascii="Calibri" w:hAnsi="Calibri"/>
          <w:szCs w:val="22"/>
        </w:rPr>
      </w:pPr>
      <w:ins w:id="98" w:author="Hp" w:date="2018-12-11T20:35:00Z">
        <w:r w:rsidRPr="00CA5EB2">
          <w:rPr>
            <w:rStyle w:val="Hyperlink"/>
          </w:rPr>
          <w:fldChar w:fldCharType="begin"/>
        </w:r>
        <w:r w:rsidRPr="00CA5EB2">
          <w:rPr>
            <w:rStyle w:val="Hyperlink"/>
          </w:rPr>
          <w:instrText xml:space="preserve"> </w:instrText>
        </w:r>
        <w:r>
          <w:instrText>HYPERLINK \l "_Toc532323993"</w:instrText>
        </w:r>
        <w:r w:rsidRPr="00CA5EB2">
          <w:rPr>
            <w:rStyle w:val="Hyperlink"/>
          </w:rPr>
          <w:instrText xml:space="preserve"> </w:instrText>
        </w:r>
        <w:r w:rsidRPr="00CA5EB2">
          <w:rPr>
            <w:rStyle w:val="Hyperlink"/>
          </w:rPr>
        </w:r>
        <w:r w:rsidRPr="00CA5EB2">
          <w:rPr>
            <w:rStyle w:val="Hyperlink"/>
          </w:rPr>
          <w:fldChar w:fldCharType="separate"/>
        </w:r>
        <w:r w:rsidRPr="00CA5EB2">
          <w:rPr>
            <w:rStyle w:val="Hyperlink"/>
            <w:rFonts w:ascii="Times New Roman" w:hAnsi="Times New Roman"/>
          </w:rPr>
          <w:t>3.1.7</w:t>
        </w:r>
        <w:r w:rsidRPr="000A029A">
          <w:rPr>
            <w:rFonts w:ascii="Calibri" w:hAnsi="Calibri"/>
            <w:szCs w:val="22"/>
          </w:rPr>
          <w:tab/>
        </w:r>
        <w:r w:rsidRPr="00CA5EB2">
          <w:rPr>
            <w:rStyle w:val="Hyperlink"/>
            <w:lang w:val="vi-VN"/>
          </w:rPr>
          <w:t>UC07: View History</w:t>
        </w:r>
        <w:r>
          <w:rPr>
            <w:webHidden/>
          </w:rPr>
          <w:tab/>
        </w:r>
        <w:r>
          <w:rPr>
            <w:webHidden/>
          </w:rPr>
          <w:fldChar w:fldCharType="begin"/>
        </w:r>
        <w:r>
          <w:rPr>
            <w:webHidden/>
          </w:rPr>
          <w:instrText xml:space="preserve"> PAGEREF _Toc532323993 \h </w:instrText>
        </w:r>
        <w:r>
          <w:rPr>
            <w:webHidden/>
          </w:rPr>
        </w:r>
      </w:ins>
      <w:r>
        <w:rPr>
          <w:webHidden/>
        </w:rPr>
        <w:fldChar w:fldCharType="separate"/>
      </w:r>
      <w:ins w:id="99" w:author="Hp" w:date="2018-12-11T20:35:00Z">
        <w:r>
          <w:rPr>
            <w:webHidden/>
          </w:rPr>
          <w:t>9</w:t>
        </w:r>
        <w:r>
          <w:rPr>
            <w:webHidden/>
          </w:rPr>
          <w:fldChar w:fldCharType="end"/>
        </w:r>
        <w:r w:rsidRPr="00CA5EB2">
          <w:rPr>
            <w:rStyle w:val="Hyperlink"/>
          </w:rPr>
          <w:fldChar w:fldCharType="end"/>
        </w:r>
      </w:ins>
    </w:p>
    <w:p w:rsidR="006508B2" w:rsidRPr="000A029A" w:rsidRDefault="006508B2">
      <w:pPr>
        <w:pStyle w:val="TOC1"/>
        <w:rPr>
          <w:ins w:id="100" w:author="Hp" w:date="2018-12-11T20:35:00Z"/>
          <w:rFonts w:ascii="Calibri" w:hAnsi="Calibri"/>
          <w:b w:val="0"/>
          <w:sz w:val="22"/>
          <w:szCs w:val="22"/>
        </w:rPr>
      </w:pPr>
      <w:ins w:id="101" w:author="Hp" w:date="2018-12-11T20:35:00Z">
        <w:r w:rsidRPr="00CA5EB2">
          <w:rPr>
            <w:rStyle w:val="Hyperlink"/>
          </w:rPr>
          <w:fldChar w:fldCharType="begin"/>
        </w:r>
        <w:r w:rsidRPr="00CA5EB2">
          <w:rPr>
            <w:rStyle w:val="Hyperlink"/>
          </w:rPr>
          <w:instrText xml:space="preserve"> </w:instrText>
        </w:r>
        <w:r>
          <w:instrText>HYPERLINK \l "_Toc532323994"</w:instrText>
        </w:r>
        <w:r w:rsidRPr="00CA5EB2">
          <w:rPr>
            <w:rStyle w:val="Hyperlink"/>
          </w:rPr>
          <w:instrText xml:space="preserve"> </w:instrText>
        </w:r>
        <w:r w:rsidRPr="00CA5EB2">
          <w:rPr>
            <w:rStyle w:val="Hyperlink"/>
          </w:rPr>
        </w:r>
        <w:r w:rsidRPr="00CA5EB2">
          <w:rPr>
            <w:rStyle w:val="Hyperlink"/>
          </w:rPr>
          <w:fldChar w:fldCharType="separate"/>
        </w:r>
        <w:r w:rsidRPr="00CA5EB2">
          <w:rPr>
            <w:rStyle w:val="Hyperlink"/>
          </w:rPr>
          <w:t>4.</w:t>
        </w:r>
        <w:r w:rsidRPr="000A029A">
          <w:rPr>
            <w:rFonts w:ascii="Calibri" w:hAnsi="Calibri"/>
            <w:b w:val="0"/>
            <w:sz w:val="22"/>
            <w:szCs w:val="22"/>
          </w:rPr>
          <w:tab/>
        </w:r>
        <w:r w:rsidRPr="00CA5EB2">
          <w:rPr>
            <w:rStyle w:val="Hyperlink"/>
          </w:rPr>
          <w:t>Mockup Screen</w:t>
        </w:r>
        <w:r>
          <w:rPr>
            <w:webHidden/>
          </w:rPr>
          <w:tab/>
        </w:r>
        <w:r>
          <w:rPr>
            <w:webHidden/>
          </w:rPr>
          <w:fldChar w:fldCharType="begin"/>
        </w:r>
        <w:r>
          <w:rPr>
            <w:webHidden/>
          </w:rPr>
          <w:instrText xml:space="preserve"> PAGEREF _Toc532323994 \h </w:instrText>
        </w:r>
        <w:r>
          <w:rPr>
            <w:webHidden/>
          </w:rPr>
        </w:r>
      </w:ins>
      <w:r>
        <w:rPr>
          <w:webHidden/>
        </w:rPr>
        <w:fldChar w:fldCharType="separate"/>
      </w:r>
      <w:ins w:id="102" w:author="Hp" w:date="2018-12-11T20:35:00Z">
        <w:r>
          <w:rPr>
            <w:webHidden/>
          </w:rPr>
          <w:t>9</w:t>
        </w:r>
        <w:r>
          <w:rPr>
            <w:webHidden/>
          </w:rPr>
          <w:fldChar w:fldCharType="end"/>
        </w:r>
        <w:r w:rsidRPr="00CA5EB2">
          <w:rPr>
            <w:rStyle w:val="Hyperlink"/>
          </w:rPr>
          <w:fldChar w:fldCharType="end"/>
        </w:r>
      </w:ins>
    </w:p>
    <w:p w:rsidR="006508B2" w:rsidRPr="000A029A" w:rsidRDefault="006508B2">
      <w:pPr>
        <w:pStyle w:val="TOC2"/>
        <w:tabs>
          <w:tab w:val="left" w:pos="960"/>
        </w:tabs>
        <w:rPr>
          <w:ins w:id="103" w:author="Hp" w:date="2018-12-11T20:35:00Z"/>
          <w:rFonts w:ascii="Calibri" w:hAnsi="Calibri"/>
          <w:noProof/>
          <w:szCs w:val="22"/>
        </w:rPr>
      </w:pPr>
      <w:ins w:id="104"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"_Toc532323995"</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rPr>
          <w:t>4.1</w:t>
        </w:r>
        <w:r w:rsidRPr="000A029A">
          <w:rPr>
            <w:rFonts w:ascii="Calibri" w:hAnsi="Calibri"/>
            <w:noProof/>
            <w:szCs w:val="22"/>
          </w:rPr>
          <w:tab/>
        </w:r>
        <w:r w:rsidRPr="00CA5EB2">
          <w:rPr>
            <w:rStyle w:val="Hyperlink"/>
            <w:noProof/>
          </w:rPr>
          <w:t>SC01: Welcome Screen</w:t>
        </w:r>
        <w:r>
          <w:rPr>
            <w:noProof/>
            <w:webHidden/>
          </w:rPr>
          <w:tab/>
        </w:r>
        <w:r>
          <w:rPr>
            <w:noProof/>
            <w:webHidden/>
          </w:rPr>
          <w:fldChar w:fldCharType="begin"/>
        </w:r>
        <w:r>
          <w:rPr>
            <w:noProof/>
            <w:webHidden/>
          </w:rPr>
          <w:instrText xml:space="preserve"> PAGEREF _Toc532323995 \h </w:instrText>
        </w:r>
        <w:r>
          <w:rPr>
            <w:noProof/>
            <w:webHidden/>
          </w:rPr>
        </w:r>
      </w:ins>
      <w:r>
        <w:rPr>
          <w:noProof/>
          <w:webHidden/>
        </w:rPr>
        <w:fldChar w:fldCharType="separate"/>
      </w:r>
      <w:ins w:id="105" w:author="Hp" w:date="2018-12-11T20:35:00Z">
        <w:r>
          <w:rPr>
            <w:noProof/>
            <w:webHidden/>
          </w:rPr>
          <w:t>9</w:t>
        </w:r>
        <w:r>
          <w:rPr>
            <w:noProof/>
            <w:webHidden/>
          </w:rPr>
          <w:fldChar w:fldCharType="end"/>
        </w:r>
        <w:r w:rsidRPr="00CA5EB2">
          <w:rPr>
            <w:rStyle w:val="Hyperlink"/>
            <w:noProof/>
          </w:rPr>
          <w:fldChar w:fldCharType="end"/>
        </w:r>
      </w:ins>
    </w:p>
    <w:p w:rsidR="006508B2" w:rsidRPr="000A029A" w:rsidRDefault="006508B2">
      <w:pPr>
        <w:pStyle w:val="TOC1"/>
        <w:rPr>
          <w:ins w:id="106" w:author="Hp" w:date="2018-12-11T20:35:00Z"/>
          <w:rFonts w:ascii="Calibri" w:hAnsi="Calibri"/>
          <w:b w:val="0"/>
          <w:sz w:val="22"/>
          <w:szCs w:val="22"/>
        </w:rPr>
      </w:pPr>
      <w:ins w:id="107" w:author="Hp" w:date="2018-12-11T20:35:00Z">
        <w:r w:rsidRPr="00CA5EB2">
          <w:rPr>
            <w:rStyle w:val="Hyperlink"/>
          </w:rPr>
          <w:fldChar w:fldCharType="begin"/>
        </w:r>
        <w:r w:rsidRPr="00CA5EB2">
          <w:rPr>
            <w:rStyle w:val="Hyperlink"/>
          </w:rPr>
          <w:instrText xml:space="preserve"> </w:instrText>
        </w:r>
        <w:r>
          <w:instrText>HYPERLINK \l "_Toc532324002"</w:instrText>
        </w:r>
        <w:r w:rsidRPr="00CA5EB2">
          <w:rPr>
            <w:rStyle w:val="Hyperlink"/>
          </w:rPr>
          <w:instrText xml:space="preserve"> </w:instrText>
        </w:r>
        <w:r w:rsidRPr="00CA5EB2">
          <w:rPr>
            <w:rStyle w:val="Hyperlink"/>
          </w:rPr>
        </w:r>
        <w:r w:rsidRPr="00CA5EB2">
          <w:rPr>
            <w:rStyle w:val="Hyperlink"/>
          </w:rPr>
          <w:fldChar w:fldCharType="separate"/>
        </w:r>
        <w:r w:rsidRPr="00CA5EB2">
          <w:rPr>
            <w:rStyle w:val="Hyperlink"/>
          </w:rPr>
          <w:t>5.</w:t>
        </w:r>
        <w:r w:rsidRPr="000A029A">
          <w:rPr>
            <w:rFonts w:ascii="Calibri" w:hAnsi="Calibri"/>
            <w:b w:val="0"/>
            <w:sz w:val="22"/>
            <w:szCs w:val="22"/>
          </w:rPr>
          <w:tab/>
        </w:r>
        <w:r w:rsidRPr="00CA5EB2">
          <w:rPr>
            <w:rStyle w:val="Hyperlink"/>
            <w:lang w:val="vi-VN"/>
          </w:rPr>
          <w:t>Nonfunctional Requirements</w:t>
        </w:r>
        <w:r>
          <w:rPr>
            <w:webHidden/>
          </w:rPr>
          <w:tab/>
        </w:r>
        <w:r>
          <w:rPr>
            <w:webHidden/>
          </w:rPr>
          <w:fldChar w:fldCharType="begin"/>
        </w:r>
        <w:r>
          <w:rPr>
            <w:webHidden/>
          </w:rPr>
          <w:instrText xml:space="preserve"> PAGEREF _Toc532324002 \h </w:instrText>
        </w:r>
        <w:r>
          <w:rPr>
            <w:webHidden/>
          </w:rPr>
        </w:r>
      </w:ins>
      <w:r>
        <w:rPr>
          <w:webHidden/>
        </w:rPr>
        <w:fldChar w:fldCharType="separate"/>
      </w:r>
      <w:ins w:id="108" w:author="Hp" w:date="2018-12-11T20:35:00Z">
        <w:r>
          <w:rPr>
            <w:webHidden/>
          </w:rPr>
          <w:t>9</w:t>
        </w:r>
        <w:r>
          <w:rPr>
            <w:webHidden/>
          </w:rPr>
          <w:fldChar w:fldCharType="end"/>
        </w:r>
        <w:r w:rsidRPr="00CA5EB2">
          <w:rPr>
            <w:rStyle w:val="Hyperlink"/>
          </w:rPr>
          <w:fldChar w:fldCharType="end"/>
        </w:r>
      </w:ins>
    </w:p>
    <w:p w:rsidR="006508B2" w:rsidRPr="000A029A" w:rsidRDefault="006508B2">
      <w:pPr>
        <w:pStyle w:val="TOC2"/>
        <w:tabs>
          <w:tab w:val="left" w:pos="960"/>
        </w:tabs>
        <w:rPr>
          <w:ins w:id="109" w:author="Hp" w:date="2018-12-11T20:35:00Z"/>
          <w:rFonts w:ascii="Calibri" w:hAnsi="Calibri"/>
          <w:noProof/>
          <w:szCs w:val="22"/>
        </w:rPr>
      </w:pPr>
      <w:ins w:id="110"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"_Toc532324003"</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lang w:val="vi-VN"/>
          </w:rPr>
          <w:t>5.1</w:t>
        </w:r>
        <w:r w:rsidRPr="000A029A">
          <w:rPr>
            <w:rFonts w:ascii="Calibri" w:hAnsi="Calibri"/>
            <w:noProof/>
            <w:szCs w:val="22"/>
          </w:rPr>
          <w:tab/>
        </w:r>
        <w:r w:rsidRPr="00CA5EB2">
          <w:rPr>
            <w:rStyle w:val="Hyperlink"/>
            <w:noProof/>
            <w:lang w:val="vi-VN"/>
          </w:rPr>
          <w:t>Accessbility</w:t>
        </w:r>
        <w:r>
          <w:rPr>
            <w:noProof/>
            <w:webHidden/>
          </w:rPr>
          <w:tab/>
        </w:r>
        <w:r>
          <w:rPr>
            <w:noProof/>
            <w:webHidden/>
          </w:rPr>
          <w:fldChar w:fldCharType="begin"/>
        </w:r>
        <w:r>
          <w:rPr>
            <w:noProof/>
            <w:webHidden/>
          </w:rPr>
          <w:instrText xml:space="preserve"> PAGEREF _Toc532324003 \h </w:instrText>
        </w:r>
        <w:r>
          <w:rPr>
            <w:noProof/>
            <w:webHidden/>
          </w:rPr>
        </w:r>
      </w:ins>
      <w:r>
        <w:rPr>
          <w:noProof/>
          <w:webHidden/>
        </w:rPr>
        <w:fldChar w:fldCharType="separate"/>
      </w:r>
      <w:ins w:id="111" w:author="Hp" w:date="2018-12-11T20:35:00Z">
        <w:r>
          <w:rPr>
            <w:noProof/>
            <w:webHidden/>
          </w:rPr>
          <w:t>9</w:t>
        </w:r>
        <w:r>
          <w:rPr>
            <w:noProof/>
            <w:webHidden/>
          </w:rPr>
          <w:fldChar w:fldCharType="end"/>
        </w:r>
        <w:r w:rsidRPr="00CA5EB2">
          <w:rPr>
            <w:rStyle w:val="Hyperlink"/>
            <w:noProof/>
          </w:rPr>
          <w:fldChar w:fldCharType="end"/>
        </w:r>
      </w:ins>
    </w:p>
    <w:p w:rsidR="006508B2" w:rsidRPr="000A029A" w:rsidRDefault="006508B2">
      <w:pPr>
        <w:pStyle w:val="TOC2"/>
        <w:tabs>
          <w:tab w:val="left" w:pos="960"/>
        </w:tabs>
        <w:rPr>
          <w:ins w:id="112" w:author="Hp" w:date="2018-12-11T20:35:00Z"/>
          <w:rFonts w:ascii="Calibri" w:hAnsi="Calibri"/>
          <w:noProof/>
          <w:szCs w:val="22"/>
        </w:rPr>
      </w:pPr>
      <w:ins w:id="113"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"_Toc532324004"</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rPr>
          <w:t>5.2</w:t>
        </w:r>
        <w:r w:rsidRPr="000A029A">
          <w:rPr>
            <w:rFonts w:ascii="Calibri" w:hAnsi="Calibri"/>
            <w:noProof/>
            <w:szCs w:val="22"/>
          </w:rPr>
          <w:tab/>
        </w:r>
        <w:r w:rsidRPr="00CA5EB2">
          <w:rPr>
            <w:rStyle w:val="Hyperlink"/>
            <w:noProof/>
          </w:rPr>
          <w:t>Volume</w:t>
        </w:r>
        <w:r>
          <w:rPr>
            <w:noProof/>
            <w:webHidden/>
          </w:rPr>
          <w:tab/>
        </w:r>
        <w:r>
          <w:rPr>
            <w:noProof/>
            <w:webHidden/>
          </w:rPr>
          <w:fldChar w:fldCharType="begin"/>
        </w:r>
        <w:r>
          <w:rPr>
            <w:noProof/>
            <w:webHidden/>
          </w:rPr>
          <w:instrText xml:space="preserve"> PAGEREF _Toc532324004 \h </w:instrText>
        </w:r>
        <w:r>
          <w:rPr>
            <w:noProof/>
            <w:webHidden/>
          </w:rPr>
        </w:r>
      </w:ins>
      <w:r>
        <w:rPr>
          <w:noProof/>
          <w:webHidden/>
        </w:rPr>
        <w:fldChar w:fldCharType="separate"/>
      </w:r>
      <w:ins w:id="114" w:author="Hp" w:date="2018-12-11T20:35:00Z">
        <w:r>
          <w:rPr>
            <w:noProof/>
            <w:webHidden/>
          </w:rPr>
          <w:t>10</w:t>
        </w:r>
        <w:r>
          <w:rPr>
            <w:noProof/>
            <w:webHidden/>
          </w:rPr>
          <w:fldChar w:fldCharType="end"/>
        </w:r>
        <w:r w:rsidRPr="00CA5EB2">
          <w:rPr>
            <w:rStyle w:val="Hyperlink"/>
            <w:noProof/>
          </w:rPr>
          <w:fldChar w:fldCharType="end"/>
        </w:r>
      </w:ins>
    </w:p>
    <w:p w:rsidR="006508B2" w:rsidRPr="000A029A" w:rsidRDefault="006508B2">
      <w:pPr>
        <w:pStyle w:val="TOC2"/>
        <w:tabs>
          <w:tab w:val="left" w:pos="960"/>
        </w:tabs>
        <w:rPr>
          <w:ins w:id="115" w:author="Hp" w:date="2018-12-11T20:35:00Z"/>
          <w:rFonts w:ascii="Calibri" w:hAnsi="Calibri"/>
          <w:noProof/>
          <w:szCs w:val="22"/>
        </w:rPr>
      </w:pPr>
      <w:ins w:id="116"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"_Toc532324005"</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lang w:val="vi-VN"/>
          </w:rPr>
          <w:t>5.3</w:t>
        </w:r>
        <w:r w:rsidRPr="000A029A">
          <w:rPr>
            <w:rFonts w:ascii="Calibri" w:hAnsi="Calibri"/>
            <w:noProof/>
            <w:szCs w:val="22"/>
          </w:rPr>
          <w:tab/>
        </w:r>
        <w:r w:rsidRPr="00CA5EB2">
          <w:rPr>
            <w:rStyle w:val="Hyperlink"/>
            <w:noProof/>
            <w:lang w:val="vi-VN"/>
          </w:rPr>
          <w:t>Precision</w:t>
        </w:r>
        <w:r>
          <w:rPr>
            <w:noProof/>
            <w:webHidden/>
          </w:rPr>
          <w:tab/>
        </w:r>
        <w:r>
          <w:rPr>
            <w:noProof/>
            <w:webHidden/>
          </w:rPr>
          <w:fldChar w:fldCharType="begin"/>
        </w:r>
        <w:r>
          <w:rPr>
            <w:noProof/>
            <w:webHidden/>
          </w:rPr>
          <w:instrText xml:space="preserve"> PAGEREF _Toc532324005 \h </w:instrText>
        </w:r>
        <w:r>
          <w:rPr>
            <w:noProof/>
            <w:webHidden/>
          </w:rPr>
        </w:r>
      </w:ins>
      <w:r>
        <w:rPr>
          <w:noProof/>
          <w:webHidden/>
        </w:rPr>
        <w:fldChar w:fldCharType="separate"/>
      </w:r>
      <w:ins w:id="117" w:author="Hp" w:date="2018-12-11T20:35:00Z">
        <w:r>
          <w:rPr>
            <w:noProof/>
            <w:webHidden/>
          </w:rPr>
          <w:t>10</w:t>
        </w:r>
        <w:r>
          <w:rPr>
            <w:noProof/>
            <w:webHidden/>
          </w:rPr>
          <w:fldChar w:fldCharType="end"/>
        </w:r>
        <w:r w:rsidRPr="00CA5EB2">
          <w:rPr>
            <w:rStyle w:val="Hyperlink"/>
            <w:noProof/>
          </w:rPr>
          <w:fldChar w:fldCharType="end"/>
        </w:r>
      </w:ins>
    </w:p>
    <w:p w:rsidR="006508B2" w:rsidRPr="000A029A" w:rsidRDefault="006508B2">
      <w:pPr>
        <w:pStyle w:val="TOC2"/>
        <w:tabs>
          <w:tab w:val="left" w:pos="960"/>
        </w:tabs>
        <w:rPr>
          <w:ins w:id="118" w:author="Hp" w:date="2018-12-11T20:35:00Z"/>
          <w:rFonts w:ascii="Calibri" w:hAnsi="Calibri"/>
          <w:noProof/>
          <w:szCs w:val="22"/>
        </w:rPr>
      </w:pPr>
      <w:ins w:id="119"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"_Toc532324006"</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rPr>
          <w:t>5.4</w:t>
        </w:r>
        <w:r w:rsidRPr="000A029A">
          <w:rPr>
            <w:rFonts w:ascii="Calibri" w:hAnsi="Calibri"/>
            <w:noProof/>
            <w:szCs w:val="22"/>
          </w:rPr>
          <w:tab/>
        </w:r>
        <w:r w:rsidRPr="00CA5EB2">
          <w:rPr>
            <w:rStyle w:val="Hyperlink"/>
            <w:noProof/>
          </w:rPr>
          <w:t>Performance</w:t>
        </w:r>
        <w:r>
          <w:rPr>
            <w:noProof/>
            <w:webHidden/>
          </w:rPr>
          <w:tab/>
        </w:r>
        <w:r>
          <w:rPr>
            <w:noProof/>
            <w:webHidden/>
          </w:rPr>
          <w:fldChar w:fldCharType="begin"/>
        </w:r>
        <w:r>
          <w:rPr>
            <w:noProof/>
            <w:webHidden/>
          </w:rPr>
          <w:instrText xml:space="preserve"> PAGEREF _Toc532324006 \h </w:instrText>
        </w:r>
        <w:r>
          <w:rPr>
            <w:noProof/>
            <w:webHidden/>
          </w:rPr>
        </w:r>
      </w:ins>
      <w:r>
        <w:rPr>
          <w:noProof/>
          <w:webHidden/>
        </w:rPr>
        <w:fldChar w:fldCharType="separate"/>
      </w:r>
      <w:ins w:id="120" w:author="Hp" w:date="2018-12-11T20:35:00Z">
        <w:r>
          <w:rPr>
            <w:noProof/>
            <w:webHidden/>
          </w:rPr>
          <w:t>10</w:t>
        </w:r>
        <w:r>
          <w:rPr>
            <w:noProof/>
            <w:webHidden/>
          </w:rPr>
          <w:fldChar w:fldCharType="end"/>
        </w:r>
        <w:r w:rsidRPr="00CA5EB2">
          <w:rPr>
            <w:rStyle w:val="Hyperlink"/>
            <w:noProof/>
          </w:rPr>
          <w:fldChar w:fldCharType="end"/>
        </w:r>
      </w:ins>
    </w:p>
    <w:p w:rsidR="006508B2" w:rsidRPr="000A029A" w:rsidRDefault="006508B2">
      <w:pPr>
        <w:pStyle w:val="TOC2"/>
        <w:tabs>
          <w:tab w:val="left" w:pos="960"/>
        </w:tabs>
        <w:rPr>
          <w:ins w:id="121" w:author="Hp" w:date="2018-12-11T20:35:00Z"/>
          <w:rFonts w:ascii="Calibri" w:hAnsi="Calibri"/>
          <w:noProof/>
          <w:szCs w:val="22"/>
        </w:rPr>
      </w:pPr>
      <w:ins w:id="122"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"_Toc532324007"</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lang w:val="vi-VN"/>
          </w:rPr>
          <w:t>5.5</w:t>
        </w:r>
        <w:r w:rsidRPr="000A029A">
          <w:rPr>
            <w:rFonts w:ascii="Calibri" w:hAnsi="Calibri"/>
            <w:noProof/>
            <w:szCs w:val="22"/>
          </w:rPr>
          <w:tab/>
        </w:r>
        <w:r w:rsidRPr="00CA5EB2">
          <w:rPr>
            <w:rStyle w:val="Hyperlink"/>
            <w:noProof/>
            <w:lang w:val="vi-VN"/>
          </w:rPr>
          <w:t>Compatibility</w:t>
        </w:r>
        <w:r>
          <w:rPr>
            <w:noProof/>
            <w:webHidden/>
          </w:rPr>
          <w:tab/>
        </w:r>
        <w:r>
          <w:rPr>
            <w:noProof/>
            <w:webHidden/>
          </w:rPr>
          <w:fldChar w:fldCharType="begin"/>
        </w:r>
        <w:r>
          <w:rPr>
            <w:noProof/>
            <w:webHidden/>
          </w:rPr>
          <w:instrText xml:space="preserve"> PAGEREF _Toc532324007 \h </w:instrText>
        </w:r>
        <w:r>
          <w:rPr>
            <w:noProof/>
            <w:webHidden/>
          </w:rPr>
        </w:r>
      </w:ins>
      <w:r>
        <w:rPr>
          <w:noProof/>
          <w:webHidden/>
        </w:rPr>
        <w:fldChar w:fldCharType="separate"/>
      </w:r>
      <w:ins w:id="123" w:author="Hp" w:date="2018-12-11T20:35:00Z">
        <w:r>
          <w:rPr>
            <w:noProof/>
            <w:webHidden/>
          </w:rPr>
          <w:t>10</w:t>
        </w:r>
        <w:r>
          <w:rPr>
            <w:noProof/>
            <w:webHidden/>
          </w:rPr>
          <w:fldChar w:fldCharType="end"/>
        </w:r>
        <w:r w:rsidRPr="00CA5EB2">
          <w:rPr>
            <w:rStyle w:val="Hyperlink"/>
            <w:noProof/>
          </w:rPr>
          <w:fldChar w:fldCharType="end"/>
        </w:r>
      </w:ins>
    </w:p>
    <w:p w:rsidR="006508B2" w:rsidRPr="000A029A" w:rsidRDefault="006508B2">
      <w:pPr>
        <w:pStyle w:val="TOC2"/>
        <w:tabs>
          <w:tab w:val="left" w:pos="960"/>
        </w:tabs>
        <w:rPr>
          <w:ins w:id="124" w:author="Hp" w:date="2018-12-11T20:35:00Z"/>
          <w:rFonts w:ascii="Calibri" w:hAnsi="Calibri"/>
          <w:noProof/>
          <w:szCs w:val="22"/>
        </w:rPr>
      </w:pPr>
      <w:ins w:id="125"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"_Toc532324008"</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rPr>
          <w:t>5.6</w:t>
        </w:r>
        <w:r w:rsidRPr="000A029A">
          <w:rPr>
            <w:rFonts w:ascii="Calibri" w:hAnsi="Calibri"/>
            <w:noProof/>
            <w:szCs w:val="22"/>
          </w:rPr>
          <w:tab/>
        </w:r>
        <w:r w:rsidRPr="00CA5EB2">
          <w:rPr>
            <w:rStyle w:val="Hyperlink"/>
            <w:noProof/>
          </w:rPr>
          <w:t>Maintainability</w:t>
        </w:r>
        <w:r>
          <w:rPr>
            <w:noProof/>
            <w:webHidden/>
          </w:rPr>
          <w:tab/>
        </w:r>
        <w:r>
          <w:rPr>
            <w:noProof/>
            <w:webHidden/>
          </w:rPr>
          <w:fldChar w:fldCharType="begin"/>
        </w:r>
        <w:r>
          <w:rPr>
            <w:noProof/>
            <w:webHidden/>
          </w:rPr>
          <w:instrText xml:space="preserve"> PAGEREF _Toc532324008 \h </w:instrText>
        </w:r>
        <w:r>
          <w:rPr>
            <w:noProof/>
            <w:webHidden/>
          </w:rPr>
        </w:r>
      </w:ins>
      <w:r>
        <w:rPr>
          <w:noProof/>
          <w:webHidden/>
        </w:rPr>
        <w:fldChar w:fldCharType="separate"/>
      </w:r>
      <w:ins w:id="126" w:author="Hp" w:date="2018-12-11T20:35:00Z">
        <w:r>
          <w:rPr>
            <w:noProof/>
            <w:webHidden/>
          </w:rPr>
          <w:t>10</w:t>
        </w:r>
        <w:r>
          <w:rPr>
            <w:noProof/>
            <w:webHidden/>
          </w:rPr>
          <w:fldChar w:fldCharType="end"/>
        </w:r>
        <w:r w:rsidRPr="00CA5EB2">
          <w:rPr>
            <w:rStyle w:val="Hyperlink"/>
            <w:noProof/>
          </w:rPr>
          <w:fldChar w:fldCharType="end"/>
        </w:r>
      </w:ins>
    </w:p>
    <w:p w:rsidR="006508B2" w:rsidRPr="000A029A" w:rsidRDefault="006508B2">
      <w:pPr>
        <w:pStyle w:val="TOC2"/>
        <w:tabs>
          <w:tab w:val="left" w:pos="960"/>
        </w:tabs>
        <w:rPr>
          <w:ins w:id="127" w:author="Hp" w:date="2018-12-11T20:35:00Z"/>
          <w:rFonts w:ascii="Calibri" w:hAnsi="Calibri"/>
          <w:noProof/>
          <w:szCs w:val="22"/>
        </w:rPr>
      </w:pPr>
      <w:ins w:id="128"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"_Toc532324009"</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rPr>
          <w:t>5.7</w:t>
        </w:r>
        <w:r w:rsidRPr="000A029A">
          <w:rPr>
            <w:rFonts w:ascii="Calibri" w:hAnsi="Calibri"/>
            <w:noProof/>
            <w:szCs w:val="22"/>
          </w:rPr>
          <w:tab/>
        </w:r>
        <w:r w:rsidRPr="00CA5EB2">
          <w:rPr>
            <w:rStyle w:val="Hyperlink"/>
            <w:noProof/>
          </w:rPr>
          <w:t>Safety</w:t>
        </w:r>
        <w:r>
          <w:rPr>
            <w:noProof/>
            <w:webHidden/>
          </w:rPr>
          <w:tab/>
        </w:r>
        <w:r>
          <w:rPr>
            <w:noProof/>
            <w:webHidden/>
          </w:rPr>
          <w:fldChar w:fldCharType="begin"/>
        </w:r>
        <w:r>
          <w:rPr>
            <w:noProof/>
            <w:webHidden/>
          </w:rPr>
          <w:instrText xml:space="preserve"> PAGEREF _Toc532324009 \h </w:instrText>
        </w:r>
        <w:r>
          <w:rPr>
            <w:noProof/>
            <w:webHidden/>
          </w:rPr>
        </w:r>
      </w:ins>
      <w:r>
        <w:rPr>
          <w:noProof/>
          <w:webHidden/>
        </w:rPr>
        <w:fldChar w:fldCharType="separate"/>
      </w:r>
      <w:ins w:id="129" w:author="Hp" w:date="2018-12-11T20:35:00Z">
        <w:r>
          <w:rPr>
            <w:noProof/>
            <w:webHidden/>
          </w:rPr>
          <w:t>10</w:t>
        </w:r>
        <w:r>
          <w:rPr>
            <w:noProof/>
            <w:webHidden/>
          </w:rPr>
          <w:fldChar w:fldCharType="end"/>
        </w:r>
        <w:r w:rsidRPr="00CA5EB2">
          <w:rPr>
            <w:rStyle w:val="Hyperlink"/>
            <w:noProof/>
          </w:rPr>
          <w:fldChar w:fldCharType="end"/>
        </w:r>
      </w:ins>
    </w:p>
    <w:p w:rsidR="006508B2" w:rsidRPr="000A029A" w:rsidRDefault="006508B2">
      <w:pPr>
        <w:pStyle w:val="TOC2"/>
        <w:tabs>
          <w:tab w:val="left" w:pos="960"/>
        </w:tabs>
        <w:rPr>
          <w:ins w:id="130" w:author="Hp" w:date="2018-12-11T20:35:00Z"/>
          <w:rFonts w:ascii="Calibri" w:hAnsi="Calibri"/>
          <w:noProof/>
          <w:szCs w:val="22"/>
        </w:rPr>
      </w:pPr>
      <w:ins w:id="131"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"_Toc532324010"</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rPr>
          <w:t>5.8</w:t>
        </w:r>
        <w:r w:rsidRPr="000A029A">
          <w:rPr>
            <w:rFonts w:ascii="Calibri" w:hAnsi="Calibri"/>
            <w:noProof/>
            <w:szCs w:val="22"/>
          </w:rPr>
          <w:tab/>
        </w:r>
        <w:r w:rsidRPr="00CA5EB2">
          <w:rPr>
            <w:rStyle w:val="Hyperlink"/>
            <w:noProof/>
          </w:rPr>
          <w:t>Portability</w:t>
        </w:r>
        <w:r>
          <w:rPr>
            <w:noProof/>
            <w:webHidden/>
          </w:rPr>
          <w:tab/>
        </w:r>
        <w:r>
          <w:rPr>
            <w:noProof/>
            <w:webHidden/>
          </w:rPr>
          <w:fldChar w:fldCharType="begin"/>
        </w:r>
        <w:r>
          <w:rPr>
            <w:noProof/>
            <w:webHidden/>
          </w:rPr>
          <w:instrText xml:space="preserve"> PAGEREF _Toc532324010 \h </w:instrText>
        </w:r>
        <w:r>
          <w:rPr>
            <w:noProof/>
            <w:webHidden/>
          </w:rPr>
        </w:r>
      </w:ins>
      <w:r>
        <w:rPr>
          <w:noProof/>
          <w:webHidden/>
        </w:rPr>
        <w:fldChar w:fldCharType="separate"/>
      </w:r>
      <w:ins w:id="132" w:author="Hp" w:date="2018-12-11T20:35:00Z">
        <w:r>
          <w:rPr>
            <w:noProof/>
            <w:webHidden/>
          </w:rPr>
          <w:t>10</w:t>
        </w:r>
        <w:r>
          <w:rPr>
            <w:noProof/>
            <w:webHidden/>
          </w:rPr>
          <w:fldChar w:fldCharType="end"/>
        </w:r>
        <w:r w:rsidRPr="00CA5EB2">
          <w:rPr>
            <w:rStyle w:val="Hyperlink"/>
            <w:noProof/>
          </w:rPr>
          <w:fldChar w:fldCharType="end"/>
        </w:r>
      </w:ins>
    </w:p>
    <w:p w:rsidR="006508B2" w:rsidRPr="000A029A" w:rsidRDefault="006508B2">
      <w:pPr>
        <w:pStyle w:val="TOC1"/>
        <w:rPr>
          <w:ins w:id="133" w:author="Hp" w:date="2018-12-11T20:35:00Z"/>
          <w:rFonts w:ascii="Calibri" w:hAnsi="Calibri"/>
          <w:b w:val="0"/>
          <w:sz w:val="22"/>
          <w:szCs w:val="22"/>
        </w:rPr>
      </w:pPr>
      <w:ins w:id="134" w:author="Hp" w:date="2018-12-11T20:35:00Z">
        <w:r w:rsidRPr="00CA5EB2">
          <w:rPr>
            <w:rStyle w:val="Hyperlink"/>
          </w:rPr>
          <w:fldChar w:fldCharType="begin"/>
        </w:r>
        <w:r w:rsidRPr="00CA5EB2">
          <w:rPr>
            <w:rStyle w:val="Hyperlink"/>
          </w:rPr>
          <w:instrText xml:space="preserve"> </w:instrText>
        </w:r>
        <w:r>
          <w:instrText>HYPERLINK \l "_Toc532324011"</w:instrText>
        </w:r>
        <w:r w:rsidRPr="00CA5EB2">
          <w:rPr>
            <w:rStyle w:val="Hyperlink"/>
          </w:rPr>
          <w:instrText xml:space="preserve"> </w:instrText>
        </w:r>
        <w:r w:rsidRPr="00CA5EB2">
          <w:rPr>
            <w:rStyle w:val="Hyperlink"/>
          </w:rPr>
        </w:r>
        <w:r w:rsidRPr="00CA5EB2">
          <w:rPr>
            <w:rStyle w:val="Hyperlink"/>
          </w:rPr>
          <w:fldChar w:fldCharType="separate"/>
        </w:r>
        <w:r w:rsidRPr="00CA5EB2">
          <w:rPr>
            <w:rStyle w:val="Hyperlink"/>
            <w:lang w:val="vi-VN"/>
          </w:rPr>
          <w:t>6.</w:t>
        </w:r>
        <w:r w:rsidRPr="000A029A">
          <w:rPr>
            <w:rFonts w:ascii="Calibri" w:hAnsi="Calibri"/>
            <w:b w:val="0"/>
            <w:sz w:val="22"/>
            <w:szCs w:val="22"/>
          </w:rPr>
          <w:tab/>
        </w:r>
        <w:r w:rsidRPr="00CA5EB2">
          <w:rPr>
            <w:rStyle w:val="Hyperlink"/>
            <w:lang w:val="vi-VN"/>
          </w:rPr>
          <w:t>System Constraint</w:t>
        </w:r>
        <w:r>
          <w:rPr>
            <w:webHidden/>
          </w:rPr>
          <w:tab/>
        </w:r>
        <w:r>
          <w:rPr>
            <w:webHidden/>
          </w:rPr>
          <w:fldChar w:fldCharType="begin"/>
        </w:r>
        <w:r>
          <w:rPr>
            <w:webHidden/>
          </w:rPr>
          <w:instrText xml:space="preserve"> PAGEREF _Toc532324011 \h </w:instrText>
        </w:r>
        <w:r>
          <w:rPr>
            <w:webHidden/>
          </w:rPr>
        </w:r>
      </w:ins>
      <w:r>
        <w:rPr>
          <w:webHidden/>
        </w:rPr>
        <w:fldChar w:fldCharType="separate"/>
      </w:r>
      <w:ins w:id="135" w:author="Hp" w:date="2018-12-11T20:35:00Z">
        <w:r>
          <w:rPr>
            <w:webHidden/>
          </w:rPr>
          <w:t>10</w:t>
        </w:r>
        <w:r>
          <w:rPr>
            <w:webHidden/>
          </w:rPr>
          <w:fldChar w:fldCharType="end"/>
        </w:r>
        <w:r w:rsidRPr="00CA5EB2">
          <w:rPr>
            <w:rStyle w:val="Hyperlink"/>
          </w:rPr>
          <w:fldChar w:fldCharType="end"/>
        </w:r>
      </w:ins>
    </w:p>
    <w:p w:rsidR="006508B2" w:rsidRPr="000A029A" w:rsidRDefault="006508B2">
      <w:pPr>
        <w:pStyle w:val="TOC2"/>
        <w:tabs>
          <w:tab w:val="left" w:pos="960"/>
        </w:tabs>
        <w:rPr>
          <w:ins w:id="136" w:author="Hp" w:date="2018-12-11T20:35:00Z"/>
          <w:rFonts w:ascii="Calibri" w:hAnsi="Calibri"/>
          <w:noProof/>
          <w:szCs w:val="22"/>
        </w:rPr>
      </w:pPr>
      <w:ins w:id="137"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"_Toc532324012"</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lang w:val="vi-VN"/>
          </w:rPr>
          <w:t>6.1</w:t>
        </w:r>
        <w:r w:rsidRPr="000A029A">
          <w:rPr>
            <w:rFonts w:ascii="Calibri" w:hAnsi="Calibri"/>
            <w:noProof/>
            <w:szCs w:val="22"/>
          </w:rPr>
          <w:tab/>
        </w:r>
        <w:r w:rsidRPr="00CA5EB2">
          <w:rPr>
            <w:rStyle w:val="Hyperlink"/>
            <w:noProof/>
            <w:lang w:val="vi-VN"/>
          </w:rPr>
          <w:t>Database</w:t>
        </w:r>
        <w:r>
          <w:rPr>
            <w:noProof/>
            <w:webHidden/>
          </w:rPr>
          <w:tab/>
        </w:r>
        <w:r>
          <w:rPr>
            <w:noProof/>
            <w:webHidden/>
          </w:rPr>
          <w:fldChar w:fldCharType="begin"/>
        </w:r>
        <w:r>
          <w:rPr>
            <w:noProof/>
            <w:webHidden/>
          </w:rPr>
          <w:instrText xml:space="preserve"> PAGEREF _Toc532324012 \h </w:instrText>
        </w:r>
        <w:r>
          <w:rPr>
            <w:noProof/>
            <w:webHidden/>
          </w:rPr>
        </w:r>
      </w:ins>
      <w:r>
        <w:rPr>
          <w:noProof/>
          <w:webHidden/>
        </w:rPr>
        <w:fldChar w:fldCharType="separate"/>
      </w:r>
      <w:ins w:id="138" w:author="Hp" w:date="2018-12-11T20:35:00Z">
        <w:r>
          <w:rPr>
            <w:noProof/>
            <w:webHidden/>
          </w:rPr>
          <w:t>10</w:t>
        </w:r>
        <w:r>
          <w:rPr>
            <w:noProof/>
            <w:webHidden/>
          </w:rPr>
          <w:fldChar w:fldCharType="end"/>
        </w:r>
        <w:r w:rsidRPr="00CA5EB2">
          <w:rPr>
            <w:rStyle w:val="Hyperlink"/>
            <w:noProof/>
          </w:rPr>
          <w:fldChar w:fldCharType="end"/>
        </w:r>
      </w:ins>
    </w:p>
    <w:p w:rsidR="006508B2" w:rsidRPr="000A029A" w:rsidRDefault="006508B2">
      <w:pPr>
        <w:pStyle w:val="TOC2"/>
        <w:tabs>
          <w:tab w:val="left" w:pos="960"/>
        </w:tabs>
        <w:rPr>
          <w:ins w:id="139" w:author="Hp" w:date="2018-12-11T20:35:00Z"/>
          <w:rFonts w:ascii="Calibri" w:hAnsi="Calibri"/>
          <w:noProof/>
          <w:szCs w:val="22"/>
        </w:rPr>
      </w:pPr>
      <w:ins w:id="140"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"_Toc532324013"</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lang w:val="vi-VN"/>
          </w:rPr>
          <w:t>6.2</w:t>
        </w:r>
        <w:r w:rsidRPr="000A029A">
          <w:rPr>
            <w:rFonts w:ascii="Calibri" w:hAnsi="Calibri"/>
            <w:noProof/>
            <w:szCs w:val="22"/>
          </w:rPr>
          <w:tab/>
        </w:r>
        <w:r w:rsidRPr="00CA5EB2">
          <w:rPr>
            <w:rStyle w:val="Hyperlink"/>
            <w:noProof/>
          </w:rPr>
          <w:t>Device</w:t>
        </w:r>
        <w:r>
          <w:rPr>
            <w:noProof/>
            <w:webHidden/>
          </w:rPr>
          <w:tab/>
        </w:r>
        <w:r>
          <w:rPr>
            <w:noProof/>
            <w:webHidden/>
          </w:rPr>
          <w:fldChar w:fldCharType="begin"/>
        </w:r>
        <w:r>
          <w:rPr>
            <w:noProof/>
            <w:webHidden/>
          </w:rPr>
          <w:instrText xml:space="preserve"> PAGEREF _Toc532324013 \h </w:instrText>
        </w:r>
        <w:r>
          <w:rPr>
            <w:noProof/>
            <w:webHidden/>
          </w:rPr>
        </w:r>
      </w:ins>
      <w:r>
        <w:rPr>
          <w:noProof/>
          <w:webHidden/>
        </w:rPr>
        <w:fldChar w:fldCharType="separate"/>
      </w:r>
      <w:ins w:id="141" w:author="Hp" w:date="2018-12-11T20:35:00Z">
        <w:r>
          <w:rPr>
            <w:noProof/>
            <w:webHidden/>
          </w:rPr>
          <w:t>11</w:t>
        </w:r>
        <w:r>
          <w:rPr>
            <w:noProof/>
            <w:webHidden/>
          </w:rPr>
          <w:fldChar w:fldCharType="end"/>
        </w:r>
        <w:r w:rsidRPr="00CA5EB2">
          <w:rPr>
            <w:rStyle w:val="Hyperlink"/>
            <w:noProof/>
          </w:rPr>
          <w:fldChar w:fldCharType="end"/>
        </w:r>
      </w:ins>
    </w:p>
    <w:p w:rsidR="006508B2" w:rsidRPr="000A029A" w:rsidRDefault="006508B2">
      <w:pPr>
        <w:pStyle w:val="TOC2"/>
        <w:tabs>
          <w:tab w:val="left" w:pos="960"/>
        </w:tabs>
        <w:rPr>
          <w:ins w:id="142" w:author="Hp" w:date="2018-12-11T20:35:00Z"/>
          <w:rFonts w:ascii="Calibri" w:hAnsi="Calibri"/>
          <w:noProof/>
          <w:szCs w:val="22"/>
        </w:rPr>
      </w:pPr>
      <w:ins w:id="143" w:author="Hp" w:date="2018-12-11T20:35:00Z">
        <w:r w:rsidRPr="00CA5EB2">
          <w:rPr>
            <w:rStyle w:val="Hyperlink"/>
            <w:noProof/>
          </w:rPr>
          <w:fldChar w:fldCharType="begin"/>
        </w:r>
        <w:r w:rsidRPr="00CA5EB2">
          <w:rPr>
            <w:rStyle w:val="Hyperlink"/>
            <w:noProof/>
          </w:rPr>
          <w:instrText xml:space="preserve"> </w:instrText>
        </w:r>
        <w:r>
          <w:rPr>
            <w:noProof/>
          </w:rPr>
          <w:instrText>HYPERLINK \l "_Toc532324014"</w:instrText>
        </w:r>
        <w:r w:rsidRPr="00CA5EB2">
          <w:rPr>
            <w:rStyle w:val="Hyperlink"/>
            <w:noProof/>
          </w:rPr>
          <w:instrText xml:space="preserve"> </w:instrText>
        </w:r>
        <w:r w:rsidRPr="00CA5EB2">
          <w:rPr>
            <w:rStyle w:val="Hyperlink"/>
            <w:noProof/>
          </w:rPr>
        </w:r>
        <w:r w:rsidRPr="00CA5EB2">
          <w:rPr>
            <w:rStyle w:val="Hyperlink"/>
            <w:noProof/>
          </w:rPr>
          <w:fldChar w:fldCharType="separate"/>
        </w:r>
        <w:r w:rsidRPr="00CA5EB2">
          <w:rPr>
            <w:rStyle w:val="Hyperlink"/>
            <w:noProof/>
            <w:lang w:val="vi-VN"/>
          </w:rPr>
          <w:t>6.3</w:t>
        </w:r>
        <w:r w:rsidRPr="000A029A">
          <w:rPr>
            <w:rFonts w:ascii="Calibri" w:hAnsi="Calibri"/>
            <w:noProof/>
            <w:szCs w:val="22"/>
          </w:rPr>
          <w:tab/>
        </w:r>
        <w:r w:rsidRPr="00CA5EB2">
          <w:rPr>
            <w:rStyle w:val="Hyperlink"/>
            <w:noProof/>
            <w:lang w:val="vi-VN"/>
          </w:rPr>
          <w:t>Programming Language</w:t>
        </w:r>
        <w:r>
          <w:rPr>
            <w:noProof/>
            <w:webHidden/>
          </w:rPr>
          <w:tab/>
        </w:r>
        <w:r>
          <w:rPr>
            <w:noProof/>
            <w:webHidden/>
          </w:rPr>
          <w:fldChar w:fldCharType="begin"/>
        </w:r>
        <w:r>
          <w:rPr>
            <w:noProof/>
            <w:webHidden/>
          </w:rPr>
          <w:instrText xml:space="preserve"> PAGEREF _Toc532324014 \h </w:instrText>
        </w:r>
        <w:r>
          <w:rPr>
            <w:noProof/>
            <w:webHidden/>
          </w:rPr>
        </w:r>
      </w:ins>
      <w:r>
        <w:rPr>
          <w:noProof/>
          <w:webHidden/>
        </w:rPr>
        <w:fldChar w:fldCharType="separate"/>
      </w:r>
      <w:ins w:id="144" w:author="Hp" w:date="2018-12-11T20:35:00Z">
        <w:r>
          <w:rPr>
            <w:noProof/>
            <w:webHidden/>
          </w:rPr>
          <w:t>11</w:t>
        </w:r>
        <w:r>
          <w:rPr>
            <w:noProof/>
            <w:webHidden/>
          </w:rPr>
          <w:fldChar w:fldCharType="end"/>
        </w:r>
        <w:r w:rsidRPr="00CA5EB2">
          <w:rPr>
            <w:rStyle w:val="Hyperlink"/>
            <w:noProof/>
          </w:rPr>
          <w:fldChar w:fldCharType="end"/>
        </w:r>
      </w:ins>
    </w:p>
    <w:p w:rsidR="00AC149B" w:rsidRPr="00AC149B" w:rsidDel="00AC149B" w:rsidRDefault="00AC149B">
      <w:pPr>
        <w:pStyle w:val="TOC1"/>
        <w:rPr>
          <w:del w:id="145" w:author="Hp" w:date="2018-12-09T20:33:00Z"/>
          <w:rFonts w:ascii="Calibri" w:hAnsi="Calibri"/>
          <w:b w:val="0"/>
          <w:sz w:val="22"/>
          <w:szCs w:val="22"/>
        </w:rPr>
      </w:pPr>
      <w:del w:id="146" w:author="Hp" w:date="2018-12-09T20:33:00Z">
        <w:r w:rsidRPr="00AC149B" w:rsidDel="00AC149B">
          <w:rPr>
            <w:rStyle w:val="Hyperlink"/>
            <w:rPrChange w:id="147" w:author="Hp" w:date="2018-12-09T20:33:00Z">
              <w:rPr>
                <w:rStyle w:val="Hyperlink"/>
              </w:rPr>
            </w:rPrChange>
          </w:rPr>
          <w:delText>1.</w:delText>
        </w:r>
        <w:r w:rsidRPr="00AC149B" w:rsidDel="00AC149B">
          <w:rPr>
            <w:rFonts w:ascii="Calibri" w:hAnsi="Calibri"/>
            <w:b w:val="0"/>
            <w:sz w:val="22"/>
            <w:szCs w:val="22"/>
          </w:rPr>
          <w:tab/>
        </w:r>
        <w:r w:rsidRPr="00AC149B" w:rsidDel="00AC149B">
          <w:rPr>
            <w:rStyle w:val="Hyperlink"/>
            <w:rPrChange w:id="148" w:author="Hp" w:date="2018-12-09T20:33:00Z">
              <w:rPr>
                <w:rStyle w:val="Hyperlink"/>
              </w:rPr>
            </w:rPrChange>
          </w:rPr>
          <w:delText>Introduction</w:delText>
        </w:r>
        <w:r w:rsidDel="00AC149B">
          <w:rPr>
            <w:webHidden/>
          </w:rPr>
          <w:tab/>
          <w:delText>1</w:delText>
        </w:r>
      </w:del>
    </w:p>
    <w:p w:rsidR="00AC149B" w:rsidRPr="00AC149B" w:rsidDel="00AC149B" w:rsidRDefault="00AC149B">
      <w:pPr>
        <w:pStyle w:val="TOC2"/>
        <w:tabs>
          <w:tab w:val="left" w:pos="960"/>
        </w:tabs>
        <w:rPr>
          <w:del w:id="149" w:author="Hp" w:date="2018-12-09T20:33:00Z"/>
          <w:rFonts w:ascii="Calibri" w:hAnsi="Calibri"/>
          <w:noProof/>
          <w:szCs w:val="22"/>
        </w:rPr>
      </w:pPr>
      <w:del w:id="150" w:author="Hp" w:date="2018-12-09T20:33:00Z">
        <w:r w:rsidRPr="00AC149B" w:rsidDel="00AC149B">
          <w:rPr>
            <w:rStyle w:val="Hyperlink"/>
            <w:noProof/>
            <w:rPrChange w:id="151" w:author="Hp" w:date="2018-12-09T20:33:00Z">
              <w:rPr>
                <w:rStyle w:val="Hyperlink"/>
                <w:noProof/>
              </w:rPr>
            </w:rPrChange>
          </w:rPr>
          <w:delText>1.1</w:delText>
        </w:r>
        <w:r w:rsidRPr="00AC149B" w:rsidDel="00AC149B">
          <w:rPr>
            <w:rFonts w:ascii="Calibri" w:hAnsi="Calibri"/>
            <w:noProof/>
            <w:szCs w:val="22"/>
          </w:rPr>
          <w:tab/>
        </w:r>
        <w:r w:rsidRPr="00AC149B" w:rsidDel="00AC149B">
          <w:rPr>
            <w:rStyle w:val="Hyperlink"/>
            <w:noProof/>
            <w:rPrChange w:id="152" w:author="Hp" w:date="2018-12-09T20:33:00Z">
              <w:rPr>
                <w:rStyle w:val="Hyperlink"/>
                <w:noProof/>
              </w:rPr>
            </w:rPrChange>
          </w:rPr>
          <w:delText>Purpose</w:delText>
        </w:r>
        <w:r w:rsidDel="00AC149B">
          <w:rPr>
            <w:noProof/>
            <w:webHidden/>
          </w:rPr>
          <w:tab/>
          <w:delText>1</w:delText>
        </w:r>
      </w:del>
    </w:p>
    <w:p w:rsidR="00AC149B" w:rsidRPr="00AC149B" w:rsidDel="00AC149B" w:rsidRDefault="00AC149B">
      <w:pPr>
        <w:pStyle w:val="TOC2"/>
        <w:tabs>
          <w:tab w:val="left" w:pos="960"/>
        </w:tabs>
        <w:rPr>
          <w:del w:id="153" w:author="Hp" w:date="2018-12-09T20:33:00Z"/>
          <w:rFonts w:ascii="Calibri" w:hAnsi="Calibri"/>
          <w:noProof/>
          <w:szCs w:val="22"/>
        </w:rPr>
      </w:pPr>
      <w:del w:id="154" w:author="Hp" w:date="2018-12-09T20:33:00Z">
        <w:r w:rsidRPr="00AC149B" w:rsidDel="00AC149B">
          <w:rPr>
            <w:rStyle w:val="Hyperlink"/>
            <w:noProof/>
            <w:rPrChange w:id="155" w:author="Hp" w:date="2018-12-09T20:33:00Z">
              <w:rPr>
                <w:rStyle w:val="Hyperlink"/>
                <w:noProof/>
              </w:rPr>
            </w:rPrChange>
          </w:rPr>
          <w:delText>1.2</w:delText>
        </w:r>
        <w:r w:rsidRPr="00AC149B" w:rsidDel="00AC149B">
          <w:rPr>
            <w:rFonts w:ascii="Calibri" w:hAnsi="Calibri"/>
            <w:noProof/>
            <w:szCs w:val="22"/>
          </w:rPr>
          <w:tab/>
        </w:r>
        <w:r w:rsidRPr="00AC149B" w:rsidDel="00AC149B">
          <w:rPr>
            <w:rStyle w:val="Hyperlink"/>
            <w:noProof/>
            <w:rPrChange w:id="156" w:author="Hp" w:date="2018-12-09T20:33:00Z">
              <w:rPr>
                <w:rStyle w:val="Hyperlink"/>
                <w:noProof/>
              </w:rPr>
            </w:rPrChange>
          </w:rPr>
          <w:delText>Document Conventions</w:delText>
        </w:r>
        <w:r w:rsidDel="00AC149B">
          <w:rPr>
            <w:noProof/>
            <w:webHidden/>
          </w:rPr>
          <w:tab/>
          <w:delText>1</w:delText>
        </w:r>
      </w:del>
    </w:p>
    <w:p w:rsidR="00AC149B" w:rsidRPr="00AC149B" w:rsidDel="00AC149B" w:rsidRDefault="00AC149B">
      <w:pPr>
        <w:pStyle w:val="TOC2"/>
        <w:tabs>
          <w:tab w:val="left" w:pos="960"/>
        </w:tabs>
        <w:rPr>
          <w:del w:id="157" w:author="Hp" w:date="2018-12-09T20:33:00Z"/>
          <w:rFonts w:ascii="Calibri" w:hAnsi="Calibri"/>
          <w:noProof/>
          <w:szCs w:val="22"/>
        </w:rPr>
      </w:pPr>
      <w:del w:id="158" w:author="Hp" w:date="2018-12-09T20:33:00Z">
        <w:r w:rsidRPr="00AC149B" w:rsidDel="00AC149B">
          <w:rPr>
            <w:rStyle w:val="Hyperlink"/>
            <w:noProof/>
            <w:rPrChange w:id="159" w:author="Hp" w:date="2018-12-09T20:33:00Z">
              <w:rPr>
                <w:rStyle w:val="Hyperlink"/>
                <w:noProof/>
              </w:rPr>
            </w:rPrChange>
          </w:rPr>
          <w:delText>1.3</w:delText>
        </w:r>
        <w:r w:rsidRPr="00AC149B" w:rsidDel="00AC149B">
          <w:rPr>
            <w:rFonts w:ascii="Calibri" w:hAnsi="Calibri"/>
            <w:noProof/>
            <w:szCs w:val="22"/>
          </w:rPr>
          <w:tab/>
        </w:r>
        <w:r w:rsidRPr="00AC149B" w:rsidDel="00AC149B">
          <w:rPr>
            <w:rStyle w:val="Hyperlink"/>
            <w:noProof/>
            <w:rPrChange w:id="160" w:author="Hp" w:date="2018-12-09T20:33:00Z">
              <w:rPr>
                <w:rStyle w:val="Hyperlink"/>
                <w:noProof/>
              </w:rPr>
            </w:rPrChange>
          </w:rPr>
          <w:delText>Definitions, Acronyms and Abbreviations</w:delText>
        </w:r>
        <w:r w:rsidDel="00AC149B">
          <w:rPr>
            <w:noProof/>
            <w:webHidden/>
          </w:rPr>
          <w:tab/>
          <w:delText>1</w:delText>
        </w:r>
      </w:del>
    </w:p>
    <w:p w:rsidR="00AC149B" w:rsidRPr="00AC149B" w:rsidDel="00AC149B" w:rsidRDefault="00AC149B">
      <w:pPr>
        <w:pStyle w:val="TOC2"/>
        <w:tabs>
          <w:tab w:val="left" w:pos="960"/>
        </w:tabs>
        <w:rPr>
          <w:del w:id="161" w:author="Hp" w:date="2018-12-09T20:33:00Z"/>
          <w:rFonts w:ascii="Calibri" w:hAnsi="Calibri"/>
          <w:noProof/>
          <w:szCs w:val="22"/>
        </w:rPr>
      </w:pPr>
      <w:del w:id="162" w:author="Hp" w:date="2018-12-09T20:33:00Z">
        <w:r w:rsidRPr="00AC149B" w:rsidDel="00AC149B">
          <w:rPr>
            <w:rStyle w:val="Hyperlink"/>
            <w:noProof/>
            <w:rPrChange w:id="163" w:author="Hp" w:date="2018-12-09T20:33:00Z">
              <w:rPr>
                <w:rStyle w:val="Hyperlink"/>
                <w:noProof/>
              </w:rPr>
            </w:rPrChange>
          </w:rPr>
          <w:delText>1.4</w:delText>
        </w:r>
        <w:r w:rsidRPr="00AC149B" w:rsidDel="00AC149B">
          <w:rPr>
            <w:rFonts w:ascii="Calibri" w:hAnsi="Calibri"/>
            <w:noProof/>
            <w:szCs w:val="22"/>
          </w:rPr>
          <w:tab/>
        </w:r>
        <w:r w:rsidRPr="00AC149B" w:rsidDel="00AC149B">
          <w:rPr>
            <w:rStyle w:val="Hyperlink"/>
            <w:noProof/>
            <w:rPrChange w:id="164" w:author="Hp" w:date="2018-12-09T20:33:00Z">
              <w:rPr>
                <w:rStyle w:val="Hyperlink"/>
                <w:noProof/>
              </w:rPr>
            </w:rPrChange>
          </w:rPr>
          <w:delText>References</w:delText>
        </w:r>
        <w:r w:rsidDel="00AC149B">
          <w:rPr>
            <w:noProof/>
            <w:webHidden/>
          </w:rPr>
          <w:tab/>
          <w:delText>1</w:delText>
        </w:r>
      </w:del>
    </w:p>
    <w:p w:rsidR="00AC149B" w:rsidRPr="00AC149B" w:rsidDel="00AC149B" w:rsidRDefault="00AC149B">
      <w:pPr>
        <w:pStyle w:val="TOC1"/>
        <w:rPr>
          <w:del w:id="165" w:author="Hp" w:date="2018-12-09T20:33:00Z"/>
          <w:rFonts w:ascii="Calibri" w:hAnsi="Calibri"/>
          <w:b w:val="0"/>
          <w:sz w:val="22"/>
          <w:szCs w:val="22"/>
        </w:rPr>
      </w:pPr>
      <w:del w:id="166" w:author="Hp" w:date="2018-12-09T20:33:00Z">
        <w:r w:rsidRPr="00AC149B" w:rsidDel="00AC149B">
          <w:rPr>
            <w:rStyle w:val="Hyperlink"/>
            <w:rPrChange w:id="167" w:author="Hp" w:date="2018-12-09T20:33:00Z">
              <w:rPr>
                <w:rStyle w:val="Hyperlink"/>
              </w:rPr>
            </w:rPrChange>
          </w:rPr>
          <w:delText>2.</w:delText>
        </w:r>
        <w:r w:rsidRPr="00AC149B" w:rsidDel="00AC149B">
          <w:rPr>
            <w:rFonts w:ascii="Calibri" w:hAnsi="Calibri"/>
            <w:b w:val="0"/>
            <w:sz w:val="22"/>
            <w:szCs w:val="22"/>
          </w:rPr>
          <w:tab/>
        </w:r>
        <w:r w:rsidRPr="00AC149B" w:rsidDel="00AC149B">
          <w:rPr>
            <w:rStyle w:val="Hyperlink"/>
            <w:rPrChange w:id="168" w:author="Hp" w:date="2018-12-09T20:33:00Z">
              <w:rPr>
                <w:rStyle w:val="Hyperlink"/>
              </w:rPr>
            </w:rPrChange>
          </w:rPr>
          <w:delText>High Level Requirements</w:delText>
        </w:r>
        <w:r w:rsidDel="00AC149B">
          <w:rPr>
            <w:webHidden/>
          </w:rPr>
          <w:tab/>
          <w:delText>1</w:delText>
        </w:r>
      </w:del>
    </w:p>
    <w:p w:rsidR="00AC149B" w:rsidRPr="00AC149B" w:rsidDel="00AC149B" w:rsidRDefault="00AC149B">
      <w:pPr>
        <w:pStyle w:val="TOC2"/>
        <w:tabs>
          <w:tab w:val="left" w:pos="960"/>
        </w:tabs>
        <w:rPr>
          <w:del w:id="169" w:author="Hp" w:date="2018-12-09T20:33:00Z"/>
          <w:rFonts w:ascii="Calibri" w:hAnsi="Calibri"/>
          <w:noProof/>
          <w:szCs w:val="22"/>
        </w:rPr>
      </w:pPr>
      <w:del w:id="170" w:author="Hp" w:date="2018-12-09T20:33:00Z">
        <w:r w:rsidRPr="00AC149B" w:rsidDel="00AC149B">
          <w:rPr>
            <w:rStyle w:val="Hyperlink"/>
            <w:noProof/>
            <w:rPrChange w:id="171" w:author="Hp" w:date="2018-12-09T20:33:00Z">
              <w:rPr>
                <w:rStyle w:val="Hyperlink"/>
                <w:noProof/>
              </w:rPr>
            </w:rPrChange>
          </w:rPr>
          <w:delText>2.1</w:delText>
        </w:r>
        <w:r w:rsidRPr="00AC149B" w:rsidDel="00AC149B">
          <w:rPr>
            <w:rFonts w:ascii="Calibri" w:hAnsi="Calibri"/>
            <w:noProof/>
            <w:szCs w:val="22"/>
          </w:rPr>
          <w:tab/>
        </w:r>
        <w:r w:rsidRPr="00AC149B" w:rsidDel="00AC149B">
          <w:rPr>
            <w:rStyle w:val="Hyperlink"/>
            <w:noProof/>
            <w:rPrChange w:id="172" w:author="Hp" w:date="2018-12-09T20:33:00Z">
              <w:rPr>
                <w:rStyle w:val="Hyperlink"/>
                <w:noProof/>
              </w:rPr>
            </w:rPrChange>
          </w:rPr>
          <w:delText>Product Perspective</w:delText>
        </w:r>
        <w:r w:rsidDel="00AC149B">
          <w:rPr>
            <w:noProof/>
            <w:webHidden/>
          </w:rPr>
          <w:tab/>
          <w:delText>1</w:delText>
        </w:r>
      </w:del>
    </w:p>
    <w:p w:rsidR="00AC149B" w:rsidRPr="00AC149B" w:rsidDel="00AC149B" w:rsidRDefault="00AC149B">
      <w:pPr>
        <w:pStyle w:val="TOC2"/>
        <w:tabs>
          <w:tab w:val="left" w:pos="720"/>
        </w:tabs>
        <w:rPr>
          <w:del w:id="173" w:author="Hp" w:date="2018-12-09T20:33:00Z"/>
          <w:rFonts w:ascii="Calibri" w:hAnsi="Calibri"/>
          <w:noProof/>
          <w:szCs w:val="22"/>
        </w:rPr>
      </w:pPr>
      <w:del w:id="174" w:author="Hp" w:date="2018-12-09T20:33:00Z">
        <w:r w:rsidRPr="00AC149B" w:rsidDel="00AC149B">
          <w:rPr>
            <w:rFonts w:ascii="Calibri" w:hAnsi="Calibri"/>
            <w:noProof/>
            <w:szCs w:val="22"/>
          </w:rPr>
          <w:tab/>
        </w:r>
        <w:r w:rsidRPr="00AC149B" w:rsidDel="00AC149B">
          <w:rPr>
            <w:rStyle w:val="Hyperlink"/>
            <w:noProof/>
            <w:rPrChange w:id="175" w:author="Hp" w:date="2018-12-09T20:33:00Z">
              <w:rPr>
                <w:rStyle w:val="Hyperlink"/>
                <w:noProof/>
              </w:rPr>
            </w:rPrChange>
          </w:rPr>
          <w:delText>Use Case Description</w:delText>
        </w:r>
        <w:r w:rsidDel="00AC149B">
          <w:rPr>
            <w:noProof/>
            <w:webHidden/>
          </w:rPr>
          <w:tab/>
          <w:delText>1</w:delText>
        </w:r>
      </w:del>
    </w:p>
    <w:p w:rsidR="00AC149B" w:rsidRPr="00AC149B" w:rsidDel="00AC149B" w:rsidRDefault="00AC149B">
      <w:pPr>
        <w:pStyle w:val="TOC3"/>
        <w:rPr>
          <w:del w:id="176" w:author="Hp" w:date="2018-12-09T20:33:00Z"/>
          <w:rFonts w:ascii="Calibri" w:hAnsi="Calibri"/>
          <w:szCs w:val="22"/>
        </w:rPr>
      </w:pPr>
      <w:del w:id="177" w:author="Hp" w:date="2018-12-09T20:33:00Z">
        <w:r w:rsidRPr="00AC149B" w:rsidDel="00AC149B">
          <w:rPr>
            <w:rStyle w:val="Hyperlink"/>
            <w:rFonts w:ascii="Times New Roman" w:hAnsi="Times New Roman"/>
            <w:rPrChange w:id="178" w:author="Hp" w:date="2018-12-09T20:33:00Z">
              <w:rPr>
                <w:rStyle w:val="Hyperlink"/>
                <w:rFonts w:ascii="Times New Roman" w:hAnsi="Times New Roman"/>
              </w:rPr>
            </w:rPrChange>
          </w:rPr>
          <w:delText>2.2.1</w:delText>
        </w:r>
        <w:r w:rsidRPr="00AC149B" w:rsidDel="00AC149B">
          <w:rPr>
            <w:rFonts w:ascii="Calibri" w:hAnsi="Calibri"/>
            <w:szCs w:val="22"/>
          </w:rPr>
          <w:tab/>
        </w:r>
        <w:r w:rsidRPr="00AC149B" w:rsidDel="00AC149B">
          <w:rPr>
            <w:rStyle w:val="Hyperlink"/>
            <w:rPrChange w:id="179" w:author="Hp" w:date="2018-12-09T20:33:00Z">
              <w:rPr>
                <w:rStyle w:val="Hyperlink"/>
              </w:rPr>
            </w:rPrChange>
          </w:rPr>
          <w:delText>Diagram</w:delText>
        </w:r>
        <w:r w:rsidDel="00AC149B">
          <w:rPr>
            <w:webHidden/>
          </w:rPr>
          <w:tab/>
          <w:delText>1</w:delText>
        </w:r>
      </w:del>
    </w:p>
    <w:p w:rsidR="00AC149B" w:rsidRPr="00AC149B" w:rsidDel="00AC149B" w:rsidRDefault="00AC149B">
      <w:pPr>
        <w:pStyle w:val="TOC3"/>
        <w:rPr>
          <w:del w:id="180" w:author="Hp" w:date="2018-12-09T20:33:00Z"/>
          <w:rFonts w:ascii="Calibri" w:hAnsi="Calibri"/>
          <w:szCs w:val="22"/>
        </w:rPr>
      </w:pPr>
      <w:del w:id="181" w:author="Hp" w:date="2018-12-09T20:33:00Z">
        <w:r w:rsidRPr="00AC149B" w:rsidDel="00AC149B">
          <w:rPr>
            <w:rStyle w:val="Hyperlink"/>
            <w:rFonts w:ascii="Times New Roman" w:hAnsi="Times New Roman"/>
            <w:rPrChange w:id="182" w:author="Hp" w:date="2018-12-09T20:33:00Z">
              <w:rPr>
                <w:rStyle w:val="Hyperlink"/>
                <w:rFonts w:ascii="Times New Roman" w:hAnsi="Times New Roman"/>
              </w:rPr>
            </w:rPrChange>
          </w:rPr>
          <w:delText>2.2.2</w:delText>
        </w:r>
        <w:r w:rsidRPr="00AC149B" w:rsidDel="00AC149B">
          <w:rPr>
            <w:rFonts w:ascii="Calibri" w:hAnsi="Calibri"/>
            <w:szCs w:val="22"/>
          </w:rPr>
          <w:tab/>
        </w:r>
        <w:r w:rsidRPr="00AC149B" w:rsidDel="00AC149B">
          <w:rPr>
            <w:rStyle w:val="Hyperlink"/>
            <w:rPrChange w:id="183" w:author="Hp" w:date="2018-12-09T20:33:00Z">
              <w:rPr>
                <w:rStyle w:val="Hyperlink"/>
              </w:rPr>
            </w:rPrChange>
          </w:rPr>
          <w:delText>User Description</w:delText>
        </w:r>
        <w:r w:rsidDel="00AC149B">
          <w:rPr>
            <w:webHidden/>
          </w:rPr>
          <w:tab/>
          <w:delText>3</w:delText>
        </w:r>
      </w:del>
    </w:p>
    <w:p w:rsidR="00AC149B" w:rsidRPr="00AC149B" w:rsidDel="00AC149B" w:rsidRDefault="00AC149B">
      <w:pPr>
        <w:pStyle w:val="TOC3"/>
        <w:rPr>
          <w:del w:id="184" w:author="Hp" w:date="2018-12-09T20:33:00Z"/>
          <w:rFonts w:ascii="Calibri" w:hAnsi="Calibri"/>
          <w:szCs w:val="22"/>
        </w:rPr>
      </w:pPr>
      <w:del w:id="185" w:author="Hp" w:date="2018-12-09T20:33:00Z">
        <w:r w:rsidRPr="00AC149B" w:rsidDel="00AC149B">
          <w:rPr>
            <w:rStyle w:val="Hyperlink"/>
            <w:rFonts w:ascii="Times New Roman" w:hAnsi="Times New Roman"/>
            <w:rPrChange w:id="186" w:author="Hp" w:date="2018-12-09T20:33:00Z">
              <w:rPr>
                <w:rStyle w:val="Hyperlink"/>
                <w:rFonts w:ascii="Times New Roman" w:hAnsi="Times New Roman"/>
              </w:rPr>
            </w:rPrChange>
          </w:rPr>
          <w:delText>2.2.3</w:delText>
        </w:r>
        <w:r w:rsidRPr="00AC149B" w:rsidDel="00AC149B">
          <w:rPr>
            <w:rFonts w:ascii="Calibri" w:hAnsi="Calibri"/>
            <w:szCs w:val="22"/>
          </w:rPr>
          <w:tab/>
        </w:r>
        <w:r w:rsidRPr="00AC149B" w:rsidDel="00AC149B">
          <w:rPr>
            <w:rStyle w:val="Hyperlink"/>
            <w:rPrChange w:id="187" w:author="Hp" w:date="2018-12-09T20:33:00Z">
              <w:rPr>
                <w:rStyle w:val="Hyperlink"/>
              </w:rPr>
            </w:rPrChange>
          </w:rPr>
          <w:delText>Use Case Description</w:delText>
        </w:r>
        <w:r w:rsidDel="00AC149B">
          <w:rPr>
            <w:webHidden/>
          </w:rPr>
          <w:tab/>
          <w:delText>3</w:delText>
        </w:r>
      </w:del>
    </w:p>
    <w:p w:rsidR="00AC149B" w:rsidRPr="00AC149B" w:rsidDel="00AC149B" w:rsidRDefault="00AC149B">
      <w:pPr>
        <w:pStyle w:val="TOC3"/>
        <w:rPr>
          <w:del w:id="188" w:author="Hp" w:date="2018-12-09T20:33:00Z"/>
          <w:rFonts w:ascii="Calibri" w:hAnsi="Calibri"/>
          <w:szCs w:val="22"/>
        </w:rPr>
      </w:pPr>
      <w:del w:id="189" w:author="Hp" w:date="2018-12-09T20:33:00Z">
        <w:r w:rsidRPr="00AC149B" w:rsidDel="00AC149B">
          <w:rPr>
            <w:rStyle w:val="Hyperlink"/>
            <w:rFonts w:ascii="Times New Roman" w:hAnsi="Times New Roman"/>
            <w:rPrChange w:id="190" w:author="Hp" w:date="2018-12-09T20:33:00Z">
              <w:rPr>
                <w:rStyle w:val="Hyperlink"/>
                <w:rFonts w:ascii="Times New Roman" w:hAnsi="Times New Roman"/>
              </w:rPr>
            </w:rPrChange>
          </w:rPr>
          <w:delText>2.2.4</w:delText>
        </w:r>
        <w:r w:rsidRPr="00AC149B" w:rsidDel="00AC149B">
          <w:rPr>
            <w:rFonts w:ascii="Calibri" w:hAnsi="Calibri"/>
            <w:szCs w:val="22"/>
          </w:rPr>
          <w:tab/>
        </w:r>
        <w:r w:rsidRPr="00AC149B" w:rsidDel="00AC149B">
          <w:rPr>
            <w:rStyle w:val="Hyperlink"/>
            <w:rPrChange w:id="191" w:author="Hp" w:date="2018-12-09T20:33:00Z">
              <w:rPr>
                <w:rStyle w:val="Hyperlink"/>
              </w:rPr>
            </w:rPrChange>
          </w:rPr>
          <w:delText>Use Case &amp; User Permission Mapping</w:delText>
        </w:r>
        <w:r w:rsidDel="00AC149B">
          <w:rPr>
            <w:webHidden/>
          </w:rPr>
          <w:tab/>
          <w:delText>4</w:delText>
        </w:r>
      </w:del>
    </w:p>
    <w:p w:rsidR="00AC149B" w:rsidRPr="00AC149B" w:rsidDel="00AC149B" w:rsidRDefault="00AC149B">
      <w:pPr>
        <w:pStyle w:val="TOC2"/>
        <w:tabs>
          <w:tab w:val="left" w:pos="960"/>
        </w:tabs>
        <w:rPr>
          <w:del w:id="192" w:author="Hp" w:date="2018-12-09T20:33:00Z"/>
          <w:rFonts w:ascii="Calibri" w:hAnsi="Calibri"/>
          <w:noProof/>
          <w:szCs w:val="22"/>
        </w:rPr>
      </w:pPr>
      <w:del w:id="193" w:author="Hp" w:date="2018-12-09T20:33:00Z">
        <w:r w:rsidRPr="00AC149B" w:rsidDel="00AC149B">
          <w:rPr>
            <w:rStyle w:val="Hyperlink"/>
            <w:noProof/>
            <w:rPrChange w:id="194" w:author="Hp" w:date="2018-12-09T20:33:00Z">
              <w:rPr>
                <w:rStyle w:val="Hyperlink"/>
                <w:noProof/>
              </w:rPr>
            </w:rPrChange>
          </w:rPr>
          <w:delText>2.3</w:delText>
        </w:r>
        <w:r w:rsidRPr="00AC149B" w:rsidDel="00AC149B">
          <w:rPr>
            <w:rFonts w:ascii="Calibri" w:hAnsi="Calibri"/>
            <w:noProof/>
            <w:szCs w:val="22"/>
          </w:rPr>
          <w:tab/>
        </w:r>
        <w:r w:rsidRPr="00AC149B" w:rsidDel="00AC149B">
          <w:rPr>
            <w:rStyle w:val="Hyperlink"/>
            <w:noProof/>
            <w:rPrChange w:id="195" w:author="Hp" w:date="2018-12-09T20:33:00Z">
              <w:rPr>
                <w:rStyle w:val="Hyperlink"/>
                <w:noProof/>
              </w:rPr>
            </w:rPrChange>
          </w:rPr>
          <w:delText>Operating Enviroment</w:delText>
        </w:r>
        <w:r w:rsidDel="00AC149B">
          <w:rPr>
            <w:noProof/>
            <w:webHidden/>
          </w:rPr>
          <w:tab/>
          <w:delText>4</w:delText>
        </w:r>
      </w:del>
    </w:p>
    <w:p w:rsidR="00AC149B" w:rsidRPr="00AC149B" w:rsidDel="00AC149B" w:rsidRDefault="00AC149B">
      <w:pPr>
        <w:pStyle w:val="TOC2"/>
        <w:tabs>
          <w:tab w:val="left" w:pos="960"/>
        </w:tabs>
        <w:rPr>
          <w:del w:id="196" w:author="Hp" w:date="2018-12-09T20:33:00Z"/>
          <w:rFonts w:ascii="Calibri" w:hAnsi="Calibri"/>
          <w:noProof/>
          <w:szCs w:val="22"/>
        </w:rPr>
      </w:pPr>
      <w:del w:id="197" w:author="Hp" w:date="2018-12-09T20:33:00Z">
        <w:r w:rsidRPr="00AC149B" w:rsidDel="00AC149B">
          <w:rPr>
            <w:rStyle w:val="Hyperlink"/>
            <w:noProof/>
            <w:rPrChange w:id="198" w:author="Hp" w:date="2018-12-09T20:33:00Z">
              <w:rPr>
                <w:rStyle w:val="Hyperlink"/>
                <w:noProof/>
              </w:rPr>
            </w:rPrChange>
          </w:rPr>
          <w:delText>2.4</w:delText>
        </w:r>
        <w:r w:rsidRPr="00AC149B" w:rsidDel="00AC149B">
          <w:rPr>
            <w:rFonts w:ascii="Calibri" w:hAnsi="Calibri"/>
            <w:noProof/>
            <w:szCs w:val="22"/>
          </w:rPr>
          <w:tab/>
        </w:r>
        <w:r w:rsidRPr="00AC149B" w:rsidDel="00AC149B">
          <w:rPr>
            <w:rStyle w:val="Hyperlink"/>
            <w:noProof/>
            <w:rPrChange w:id="199" w:author="Hp" w:date="2018-12-09T20:33:00Z">
              <w:rPr>
                <w:rStyle w:val="Hyperlink"/>
                <w:noProof/>
              </w:rPr>
            </w:rPrChange>
          </w:rPr>
          <w:delText>Assumption and Dependencies</w:delText>
        </w:r>
        <w:r w:rsidDel="00AC149B">
          <w:rPr>
            <w:noProof/>
            <w:webHidden/>
          </w:rPr>
          <w:tab/>
          <w:delText>4</w:delText>
        </w:r>
      </w:del>
    </w:p>
    <w:p w:rsidR="00AC149B" w:rsidRPr="00AC149B" w:rsidDel="00AC149B" w:rsidRDefault="00AC149B">
      <w:pPr>
        <w:pStyle w:val="TOC1"/>
        <w:rPr>
          <w:del w:id="200" w:author="Hp" w:date="2018-12-09T20:33:00Z"/>
          <w:rFonts w:ascii="Calibri" w:hAnsi="Calibri"/>
          <w:b w:val="0"/>
          <w:sz w:val="22"/>
          <w:szCs w:val="22"/>
        </w:rPr>
      </w:pPr>
      <w:del w:id="201" w:author="Hp" w:date="2018-12-09T20:33:00Z">
        <w:r w:rsidRPr="00AC149B" w:rsidDel="00AC149B">
          <w:rPr>
            <w:rStyle w:val="Hyperlink"/>
            <w:rPrChange w:id="202" w:author="Hp" w:date="2018-12-09T20:33:00Z">
              <w:rPr>
                <w:rStyle w:val="Hyperlink"/>
              </w:rPr>
            </w:rPrChange>
          </w:rPr>
          <w:delText>3.</w:delText>
        </w:r>
        <w:r w:rsidRPr="00AC149B" w:rsidDel="00AC149B">
          <w:rPr>
            <w:rFonts w:ascii="Calibri" w:hAnsi="Calibri"/>
            <w:b w:val="0"/>
            <w:sz w:val="22"/>
            <w:szCs w:val="22"/>
          </w:rPr>
          <w:tab/>
        </w:r>
        <w:r w:rsidRPr="00AC149B" w:rsidDel="00AC149B">
          <w:rPr>
            <w:rStyle w:val="Hyperlink"/>
            <w:rPrChange w:id="203" w:author="Hp" w:date="2018-12-09T20:33:00Z">
              <w:rPr>
                <w:rStyle w:val="Hyperlink"/>
              </w:rPr>
            </w:rPrChange>
          </w:rPr>
          <w:delText>FUNCTIONAL REQUIREMENT</w:delText>
        </w:r>
        <w:r w:rsidDel="00AC149B">
          <w:rPr>
            <w:webHidden/>
          </w:rPr>
          <w:tab/>
          <w:delText>4</w:delText>
        </w:r>
      </w:del>
    </w:p>
    <w:p w:rsidR="00AC149B" w:rsidRPr="00AC149B" w:rsidDel="00AC149B" w:rsidRDefault="00AC149B">
      <w:pPr>
        <w:pStyle w:val="TOC2"/>
        <w:tabs>
          <w:tab w:val="left" w:pos="960"/>
        </w:tabs>
        <w:rPr>
          <w:del w:id="204" w:author="Hp" w:date="2018-12-09T20:33:00Z"/>
          <w:rFonts w:ascii="Calibri" w:hAnsi="Calibri"/>
          <w:noProof/>
          <w:szCs w:val="22"/>
        </w:rPr>
      </w:pPr>
      <w:del w:id="205" w:author="Hp" w:date="2018-12-09T20:33:00Z">
        <w:r w:rsidRPr="00AC149B" w:rsidDel="00AC149B">
          <w:rPr>
            <w:rStyle w:val="Hyperlink"/>
            <w:noProof/>
            <w:rPrChange w:id="206" w:author="Hp" w:date="2018-12-09T20:33:00Z">
              <w:rPr>
                <w:rStyle w:val="Hyperlink"/>
                <w:noProof/>
              </w:rPr>
            </w:rPrChange>
          </w:rPr>
          <w:delText>3.1</w:delText>
        </w:r>
        <w:r w:rsidRPr="00AC149B" w:rsidDel="00AC149B">
          <w:rPr>
            <w:rFonts w:ascii="Calibri" w:hAnsi="Calibri"/>
            <w:noProof/>
            <w:szCs w:val="22"/>
          </w:rPr>
          <w:tab/>
        </w:r>
        <w:r w:rsidRPr="00AC149B" w:rsidDel="00AC149B">
          <w:rPr>
            <w:rStyle w:val="Hyperlink"/>
            <w:noProof/>
            <w:rPrChange w:id="207" w:author="Hp" w:date="2018-12-09T20:33:00Z">
              <w:rPr>
                <w:rStyle w:val="Hyperlink"/>
                <w:noProof/>
              </w:rPr>
            </w:rPrChange>
          </w:rPr>
          <w:delText>Module 01</w:delText>
        </w:r>
        <w:r w:rsidDel="00AC149B">
          <w:rPr>
            <w:noProof/>
            <w:webHidden/>
          </w:rPr>
          <w:tab/>
          <w:delText>4</w:delText>
        </w:r>
      </w:del>
    </w:p>
    <w:p w:rsidR="00AC149B" w:rsidRPr="00AC149B" w:rsidDel="00AC149B" w:rsidRDefault="00AC149B">
      <w:pPr>
        <w:pStyle w:val="TOC3"/>
        <w:rPr>
          <w:del w:id="208" w:author="Hp" w:date="2018-12-09T20:33:00Z"/>
          <w:rFonts w:ascii="Calibri" w:hAnsi="Calibri"/>
          <w:szCs w:val="22"/>
        </w:rPr>
      </w:pPr>
      <w:del w:id="209" w:author="Hp" w:date="2018-12-09T20:33:00Z">
        <w:r w:rsidRPr="00AC149B" w:rsidDel="00AC149B">
          <w:rPr>
            <w:rStyle w:val="Hyperlink"/>
            <w:rFonts w:ascii="Times New Roman" w:hAnsi="Times New Roman"/>
            <w:rPrChange w:id="210" w:author="Hp" w:date="2018-12-09T20:33:00Z">
              <w:rPr>
                <w:rStyle w:val="Hyperlink"/>
                <w:rFonts w:ascii="Times New Roman" w:hAnsi="Times New Roman"/>
              </w:rPr>
            </w:rPrChange>
          </w:rPr>
          <w:delText>3.1.1</w:delText>
        </w:r>
        <w:r w:rsidRPr="00AC149B" w:rsidDel="00AC149B">
          <w:rPr>
            <w:rFonts w:ascii="Calibri" w:hAnsi="Calibri"/>
            <w:szCs w:val="22"/>
          </w:rPr>
          <w:tab/>
        </w:r>
        <w:r w:rsidRPr="00AC149B" w:rsidDel="00AC149B">
          <w:rPr>
            <w:rStyle w:val="Hyperlink"/>
            <w:rPrChange w:id="211" w:author="Hp" w:date="2018-12-09T20:33:00Z">
              <w:rPr>
                <w:rStyle w:val="Hyperlink"/>
              </w:rPr>
            </w:rPrChange>
          </w:rPr>
          <w:delText>UC01: Sign Up</w:delText>
        </w:r>
        <w:r w:rsidDel="00AC149B">
          <w:rPr>
            <w:webHidden/>
          </w:rPr>
          <w:tab/>
          <w:delText>4</w:delText>
        </w:r>
      </w:del>
    </w:p>
    <w:p w:rsidR="00AC149B" w:rsidRPr="00AC149B" w:rsidDel="00AC149B" w:rsidRDefault="00AC149B">
      <w:pPr>
        <w:pStyle w:val="TOC3"/>
        <w:rPr>
          <w:del w:id="212" w:author="Hp" w:date="2018-12-09T20:33:00Z"/>
          <w:rFonts w:ascii="Calibri" w:hAnsi="Calibri"/>
          <w:szCs w:val="22"/>
        </w:rPr>
      </w:pPr>
      <w:del w:id="213" w:author="Hp" w:date="2018-12-09T20:33:00Z">
        <w:r w:rsidRPr="00AC149B" w:rsidDel="00AC149B">
          <w:rPr>
            <w:rStyle w:val="Hyperlink"/>
            <w:rFonts w:ascii="Times New Roman" w:hAnsi="Times New Roman"/>
            <w:rPrChange w:id="214" w:author="Hp" w:date="2018-12-09T20:33:00Z">
              <w:rPr>
                <w:rStyle w:val="Hyperlink"/>
                <w:rFonts w:ascii="Times New Roman" w:hAnsi="Times New Roman"/>
              </w:rPr>
            </w:rPrChange>
          </w:rPr>
          <w:delText>3.1.2</w:delText>
        </w:r>
        <w:r w:rsidRPr="00AC149B" w:rsidDel="00AC149B">
          <w:rPr>
            <w:rFonts w:ascii="Calibri" w:hAnsi="Calibri"/>
            <w:szCs w:val="22"/>
          </w:rPr>
          <w:tab/>
        </w:r>
        <w:r w:rsidRPr="00AC149B" w:rsidDel="00AC149B">
          <w:rPr>
            <w:rStyle w:val="Hyperlink"/>
            <w:rPrChange w:id="215" w:author="Hp" w:date="2018-12-09T20:33:00Z">
              <w:rPr>
                <w:rStyle w:val="Hyperlink"/>
              </w:rPr>
            </w:rPrChange>
          </w:rPr>
          <w:delText>UC02: Sign In</w:delText>
        </w:r>
        <w:r w:rsidDel="00AC149B">
          <w:rPr>
            <w:webHidden/>
          </w:rPr>
          <w:tab/>
          <w:delText>5</w:delText>
        </w:r>
      </w:del>
    </w:p>
    <w:p w:rsidR="00AC149B" w:rsidRPr="00AC149B" w:rsidDel="00AC149B" w:rsidRDefault="00AC149B">
      <w:pPr>
        <w:pStyle w:val="TOC3"/>
        <w:rPr>
          <w:del w:id="216" w:author="Hp" w:date="2018-12-09T20:33:00Z"/>
          <w:rFonts w:ascii="Calibri" w:hAnsi="Calibri"/>
          <w:szCs w:val="22"/>
        </w:rPr>
      </w:pPr>
      <w:del w:id="217" w:author="Hp" w:date="2018-12-09T20:33:00Z">
        <w:r w:rsidRPr="00AC149B" w:rsidDel="00AC149B">
          <w:rPr>
            <w:rStyle w:val="Hyperlink"/>
            <w:rFonts w:ascii="Times New Roman" w:hAnsi="Times New Roman"/>
            <w:rPrChange w:id="218" w:author="Hp" w:date="2018-12-09T20:33:00Z">
              <w:rPr>
                <w:rStyle w:val="Hyperlink"/>
                <w:rFonts w:ascii="Times New Roman" w:hAnsi="Times New Roman"/>
              </w:rPr>
            </w:rPrChange>
          </w:rPr>
          <w:delText>3.1.3</w:delText>
        </w:r>
        <w:r w:rsidRPr="00AC149B" w:rsidDel="00AC149B">
          <w:rPr>
            <w:rFonts w:ascii="Calibri" w:hAnsi="Calibri"/>
            <w:szCs w:val="22"/>
          </w:rPr>
          <w:tab/>
        </w:r>
        <w:r w:rsidRPr="00AC149B" w:rsidDel="00AC149B">
          <w:rPr>
            <w:rStyle w:val="Hyperlink"/>
            <w:lang w:val="vi-VN"/>
            <w:rPrChange w:id="219" w:author="Hp" w:date="2018-12-09T20:33:00Z">
              <w:rPr>
                <w:rStyle w:val="Hyperlink"/>
                <w:lang w:val="vi-VN"/>
              </w:rPr>
            </w:rPrChange>
          </w:rPr>
          <w:delText>UC03: List of users</w:delText>
        </w:r>
        <w:r w:rsidDel="00AC149B">
          <w:rPr>
            <w:webHidden/>
          </w:rPr>
          <w:tab/>
          <w:delText>6</w:delText>
        </w:r>
      </w:del>
    </w:p>
    <w:p w:rsidR="00AC149B" w:rsidRPr="00AC149B" w:rsidDel="00AC149B" w:rsidRDefault="00AC149B">
      <w:pPr>
        <w:pStyle w:val="TOC3"/>
        <w:rPr>
          <w:del w:id="220" w:author="Hp" w:date="2018-12-09T20:33:00Z"/>
          <w:rFonts w:ascii="Calibri" w:hAnsi="Calibri"/>
          <w:szCs w:val="22"/>
        </w:rPr>
      </w:pPr>
      <w:del w:id="221" w:author="Hp" w:date="2018-12-09T20:33:00Z">
        <w:r w:rsidRPr="00AC149B" w:rsidDel="00AC149B">
          <w:rPr>
            <w:rStyle w:val="Hyperlink"/>
            <w:rFonts w:ascii="Times New Roman" w:hAnsi="Times New Roman"/>
            <w:rPrChange w:id="222" w:author="Hp" w:date="2018-12-09T20:33:00Z">
              <w:rPr>
                <w:rStyle w:val="Hyperlink"/>
                <w:rFonts w:ascii="Times New Roman" w:hAnsi="Times New Roman"/>
              </w:rPr>
            </w:rPrChange>
          </w:rPr>
          <w:delText>3.1.4</w:delText>
        </w:r>
        <w:r w:rsidRPr="00AC149B" w:rsidDel="00AC149B">
          <w:rPr>
            <w:rFonts w:ascii="Calibri" w:hAnsi="Calibri"/>
            <w:szCs w:val="22"/>
          </w:rPr>
          <w:tab/>
        </w:r>
        <w:r w:rsidRPr="00AC149B" w:rsidDel="00AC149B">
          <w:rPr>
            <w:rStyle w:val="Hyperlink"/>
            <w:lang w:val="vi-VN"/>
            <w:rPrChange w:id="223" w:author="Hp" w:date="2018-12-09T20:33:00Z">
              <w:rPr>
                <w:rStyle w:val="Hyperlink"/>
                <w:lang w:val="vi-VN"/>
              </w:rPr>
            </w:rPrChange>
          </w:rPr>
          <w:delText>UC04: Account Personal Information</w:delText>
        </w:r>
        <w:r w:rsidDel="00AC149B">
          <w:rPr>
            <w:webHidden/>
          </w:rPr>
          <w:tab/>
          <w:delText>7</w:delText>
        </w:r>
      </w:del>
    </w:p>
    <w:p w:rsidR="00AC149B" w:rsidRPr="00AC149B" w:rsidDel="00AC149B" w:rsidRDefault="00AC149B">
      <w:pPr>
        <w:pStyle w:val="TOC3"/>
        <w:rPr>
          <w:del w:id="224" w:author="Hp" w:date="2018-12-09T20:33:00Z"/>
          <w:rFonts w:ascii="Calibri" w:hAnsi="Calibri"/>
          <w:szCs w:val="22"/>
        </w:rPr>
      </w:pPr>
      <w:del w:id="225" w:author="Hp" w:date="2018-12-09T20:33:00Z">
        <w:r w:rsidRPr="00AC149B" w:rsidDel="00AC149B">
          <w:rPr>
            <w:rStyle w:val="Hyperlink"/>
            <w:rFonts w:ascii="Times New Roman" w:hAnsi="Times New Roman"/>
            <w:rPrChange w:id="226" w:author="Hp" w:date="2018-12-09T20:33:00Z">
              <w:rPr>
                <w:rStyle w:val="Hyperlink"/>
                <w:rFonts w:ascii="Times New Roman" w:hAnsi="Times New Roman"/>
              </w:rPr>
            </w:rPrChange>
          </w:rPr>
          <w:delText>3.1.5</w:delText>
        </w:r>
        <w:r w:rsidRPr="00AC149B" w:rsidDel="00AC149B">
          <w:rPr>
            <w:rFonts w:ascii="Calibri" w:hAnsi="Calibri"/>
            <w:szCs w:val="22"/>
          </w:rPr>
          <w:tab/>
        </w:r>
        <w:r w:rsidRPr="00AC149B" w:rsidDel="00AC149B">
          <w:rPr>
            <w:rStyle w:val="Hyperlink"/>
            <w:lang w:val="vi-VN"/>
            <w:rPrChange w:id="227" w:author="Hp" w:date="2018-12-09T20:33:00Z">
              <w:rPr>
                <w:rStyle w:val="Hyperlink"/>
                <w:lang w:val="vi-VN"/>
              </w:rPr>
            </w:rPrChange>
          </w:rPr>
          <w:delText>UC05: Search field</w:delText>
        </w:r>
        <w:r w:rsidDel="00AC149B">
          <w:rPr>
            <w:webHidden/>
          </w:rPr>
          <w:tab/>
          <w:delText>8</w:delText>
        </w:r>
      </w:del>
    </w:p>
    <w:p w:rsidR="00AC149B" w:rsidRPr="00AC149B" w:rsidDel="00AC149B" w:rsidRDefault="00AC149B">
      <w:pPr>
        <w:pStyle w:val="TOC3"/>
        <w:rPr>
          <w:del w:id="228" w:author="Hp" w:date="2018-12-09T20:33:00Z"/>
          <w:rFonts w:ascii="Calibri" w:hAnsi="Calibri"/>
          <w:szCs w:val="22"/>
        </w:rPr>
      </w:pPr>
      <w:del w:id="229" w:author="Hp" w:date="2018-12-09T20:33:00Z">
        <w:r w:rsidRPr="00AC149B" w:rsidDel="00AC149B">
          <w:rPr>
            <w:rStyle w:val="Hyperlink"/>
            <w:rFonts w:ascii="Times New Roman" w:hAnsi="Times New Roman"/>
            <w:rPrChange w:id="230" w:author="Hp" w:date="2018-12-09T20:33:00Z">
              <w:rPr>
                <w:rStyle w:val="Hyperlink"/>
                <w:rFonts w:ascii="Times New Roman" w:hAnsi="Times New Roman"/>
              </w:rPr>
            </w:rPrChange>
          </w:rPr>
          <w:delText>3.1.6</w:delText>
        </w:r>
        <w:r w:rsidRPr="00AC149B" w:rsidDel="00AC149B">
          <w:rPr>
            <w:rFonts w:ascii="Calibri" w:hAnsi="Calibri"/>
            <w:szCs w:val="22"/>
          </w:rPr>
          <w:tab/>
        </w:r>
        <w:r w:rsidRPr="00AC149B" w:rsidDel="00AC149B">
          <w:rPr>
            <w:rStyle w:val="Hyperlink"/>
            <w:lang w:val="vi-VN"/>
            <w:rPrChange w:id="231" w:author="Hp" w:date="2018-12-09T20:33:00Z">
              <w:rPr>
                <w:rStyle w:val="Hyperlink"/>
                <w:lang w:val="vi-VN"/>
              </w:rPr>
            </w:rPrChange>
          </w:rPr>
          <w:delText>UC06: Language field</w:delText>
        </w:r>
        <w:r w:rsidDel="00AC149B">
          <w:rPr>
            <w:webHidden/>
          </w:rPr>
          <w:tab/>
          <w:delText>8</w:delText>
        </w:r>
      </w:del>
    </w:p>
    <w:p w:rsidR="00AC149B" w:rsidRPr="00AC149B" w:rsidDel="00AC149B" w:rsidRDefault="00AC149B">
      <w:pPr>
        <w:pStyle w:val="TOC3"/>
        <w:rPr>
          <w:del w:id="232" w:author="Hp" w:date="2018-12-09T20:33:00Z"/>
          <w:rFonts w:ascii="Calibri" w:hAnsi="Calibri"/>
          <w:szCs w:val="22"/>
        </w:rPr>
      </w:pPr>
      <w:del w:id="233" w:author="Hp" w:date="2018-12-09T20:33:00Z">
        <w:r w:rsidRPr="00AC149B" w:rsidDel="00AC149B">
          <w:rPr>
            <w:rStyle w:val="Hyperlink"/>
            <w:rFonts w:ascii="Times New Roman" w:hAnsi="Times New Roman"/>
            <w:rPrChange w:id="234" w:author="Hp" w:date="2018-12-09T20:33:00Z">
              <w:rPr>
                <w:rStyle w:val="Hyperlink"/>
                <w:rFonts w:ascii="Times New Roman" w:hAnsi="Times New Roman"/>
              </w:rPr>
            </w:rPrChange>
          </w:rPr>
          <w:delText>3.1.7</w:delText>
        </w:r>
        <w:r w:rsidRPr="00AC149B" w:rsidDel="00AC149B">
          <w:rPr>
            <w:rFonts w:ascii="Calibri" w:hAnsi="Calibri"/>
            <w:szCs w:val="22"/>
          </w:rPr>
          <w:tab/>
        </w:r>
        <w:r w:rsidRPr="00AC149B" w:rsidDel="00AC149B">
          <w:rPr>
            <w:rStyle w:val="Hyperlink"/>
            <w:lang w:val="vi-VN"/>
            <w:rPrChange w:id="235" w:author="Hp" w:date="2018-12-09T20:33:00Z">
              <w:rPr>
                <w:rStyle w:val="Hyperlink"/>
                <w:lang w:val="vi-VN"/>
              </w:rPr>
            </w:rPrChange>
          </w:rPr>
          <w:delText>UC07: View History</w:delText>
        </w:r>
        <w:r w:rsidDel="00AC149B">
          <w:rPr>
            <w:webHidden/>
          </w:rPr>
          <w:tab/>
          <w:delText>9</w:delText>
        </w:r>
      </w:del>
    </w:p>
    <w:p w:rsidR="00AC149B" w:rsidRPr="00AC149B" w:rsidDel="00AC149B" w:rsidRDefault="00AC149B">
      <w:pPr>
        <w:pStyle w:val="TOC1"/>
        <w:rPr>
          <w:del w:id="236" w:author="Hp" w:date="2018-12-09T20:33:00Z"/>
          <w:rFonts w:ascii="Calibri" w:hAnsi="Calibri"/>
          <w:b w:val="0"/>
          <w:sz w:val="22"/>
          <w:szCs w:val="22"/>
        </w:rPr>
      </w:pPr>
      <w:del w:id="237" w:author="Hp" w:date="2018-12-09T20:33:00Z">
        <w:r w:rsidRPr="00AC149B" w:rsidDel="00AC149B">
          <w:rPr>
            <w:rStyle w:val="Hyperlink"/>
            <w:rPrChange w:id="238" w:author="Hp" w:date="2018-12-09T20:33:00Z">
              <w:rPr>
                <w:rStyle w:val="Hyperlink"/>
              </w:rPr>
            </w:rPrChange>
          </w:rPr>
          <w:delText>4.</w:delText>
        </w:r>
        <w:r w:rsidRPr="00AC149B" w:rsidDel="00AC149B">
          <w:rPr>
            <w:rFonts w:ascii="Calibri" w:hAnsi="Calibri"/>
            <w:b w:val="0"/>
            <w:sz w:val="22"/>
            <w:szCs w:val="22"/>
          </w:rPr>
          <w:tab/>
        </w:r>
        <w:r w:rsidRPr="00AC149B" w:rsidDel="00AC149B">
          <w:rPr>
            <w:rStyle w:val="Hyperlink"/>
            <w:lang w:val="vi-VN"/>
            <w:rPrChange w:id="239" w:author="Hp" w:date="2018-12-09T20:33:00Z">
              <w:rPr>
                <w:rStyle w:val="Hyperlink"/>
                <w:lang w:val="vi-VN"/>
              </w:rPr>
            </w:rPrChange>
          </w:rPr>
          <w:delText>Nonfunctional Requirements</w:delText>
        </w:r>
        <w:r w:rsidDel="00AC149B">
          <w:rPr>
            <w:webHidden/>
          </w:rPr>
          <w:tab/>
          <w:delText>9</w:delText>
        </w:r>
      </w:del>
    </w:p>
    <w:p w:rsidR="00AC149B" w:rsidRPr="00AC149B" w:rsidDel="00AC149B" w:rsidRDefault="00AC149B">
      <w:pPr>
        <w:pStyle w:val="TOC2"/>
        <w:tabs>
          <w:tab w:val="left" w:pos="960"/>
        </w:tabs>
        <w:rPr>
          <w:del w:id="240" w:author="Hp" w:date="2018-12-09T20:33:00Z"/>
          <w:rFonts w:ascii="Calibri" w:hAnsi="Calibri"/>
          <w:noProof/>
          <w:szCs w:val="22"/>
        </w:rPr>
      </w:pPr>
      <w:del w:id="241" w:author="Hp" w:date="2018-12-09T20:33:00Z">
        <w:r w:rsidRPr="00AC149B" w:rsidDel="00AC149B">
          <w:rPr>
            <w:rStyle w:val="Hyperlink"/>
            <w:noProof/>
            <w:lang w:val="vi-VN"/>
            <w:rPrChange w:id="242" w:author="Hp" w:date="2018-12-09T20:33:00Z">
              <w:rPr>
                <w:rStyle w:val="Hyperlink"/>
                <w:noProof/>
                <w:lang w:val="vi-VN"/>
              </w:rPr>
            </w:rPrChange>
          </w:rPr>
          <w:delText>4.1</w:delText>
        </w:r>
        <w:r w:rsidRPr="00AC149B" w:rsidDel="00AC149B">
          <w:rPr>
            <w:rFonts w:ascii="Calibri" w:hAnsi="Calibri"/>
            <w:noProof/>
            <w:szCs w:val="22"/>
          </w:rPr>
          <w:tab/>
        </w:r>
        <w:r w:rsidRPr="00AC149B" w:rsidDel="00AC149B">
          <w:rPr>
            <w:rStyle w:val="Hyperlink"/>
            <w:noProof/>
            <w:lang w:val="vi-VN"/>
            <w:rPrChange w:id="243" w:author="Hp" w:date="2018-12-09T20:33:00Z">
              <w:rPr>
                <w:rStyle w:val="Hyperlink"/>
                <w:noProof/>
                <w:lang w:val="vi-VN"/>
              </w:rPr>
            </w:rPrChange>
          </w:rPr>
          <w:delText>Accessbility</w:delText>
        </w:r>
        <w:r w:rsidDel="00AC149B">
          <w:rPr>
            <w:noProof/>
            <w:webHidden/>
          </w:rPr>
          <w:tab/>
          <w:delText>9</w:delText>
        </w:r>
      </w:del>
    </w:p>
    <w:p w:rsidR="00AC149B" w:rsidRPr="00AC149B" w:rsidDel="00AC149B" w:rsidRDefault="00AC149B">
      <w:pPr>
        <w:pStyle w:val="TOC2"/>
        <w:tabs>
          <w:tab w:val="left" w:pos="960"/>
        </w:tabs>
        <w:rPr>
          <w:del w:id="244" w:author="Hp" w:date="2018-12-09T20:33:00Z"/>
          <w:rFonts w:ascii="Calibri" w:hAnsi="Calibri"/>
          <w:noProof/>
          <w:szCs w:val="22"/>
        </w:rPr>
      </w:pPr>
      <w:del w:id="245" w:author="Hp" w:date="2018-12-09T20:33:00Z">
        <w:r w:rsidRPr="00AC149B" w:rsidDel="00AC149B">
          <w:rPr>
            <w:rStyle w:val="Hyperlink"/>
            <w:noProof/>
            <w:rPrChange w:id="246" w:author="Hp" w:date="2018-12-09T20:33:00Z">
              <w:rPr>
                <w:rStyle w:val="Hyperlink"/>
                <w:noProof/>
              </w:rPr>
            </w:rPrChange>
          </w:rPr>
          <w:delText>4.2</w:delText>
        </w:r>
        <w:r w:rsidRPr="00AC149B" w:rsidDel="00AC149B">
          <w:rPr>
            <w:rFonts w:ascii="Calibri" w:hAnsi="Calibri"/>
            <w:noProof/>
            <w:szCs w:val="22"/>
          </w:rPr>
          <w:tab/>
        </w:r>
        <w:r w:rsidRPr="00AC149B" w:rsidDel="00AC149B">
          <w:rPr>
            <w:rStyle w:val="Hyperlink"/>
            <w:noProof/>
            <w:rPrChange w:id="247" w:author="Hp" w:date="2018-12-09T20:33:00Z">
              <w:rPr>
                <w:rStyle w:val="Hyperlink"/>
                <w:noProof/>
              </w:rPr>
            </w:rPrChange>
          </w:rPr>
          <w:delText>Volume</w:delText>
        </w:r>
        <w:r w:rsidDel="00AC149B">
          <w:rPr>
            <w:noProof/>
            <w:webHidden/>
          </w:rPr>
          <w:tab/>
          <w:delText>9</w:delText>
        </w:r>
      </w:del>
    </w:p>
    <w:p w:rsidR="00AC149B" w:rsidRPr="00AC149B" w:rsidDel="00AC149B" w:rsidRDefault="00AC149B">
      <w:pPr>
        <w:pStyle w:val="TOC2"/>
        <w:tabs>
          <w:tab w:val="left" w:pos="960"/>
        </w:tabs>
        <w:rPr>
          <w:del w:id="248" w:author="Hp" w:date="2018-12-09T20:33:00Z"/>
          <w:rFonts w:ascii="Calibri" w:hAnsi="Calibri"/>
          <w:noProof/>
          <w:szCs w:val="22"/>
        </w:rPr>
      </w:pPr>
      <w:del w:id="249" w:author="Hp" w:date="2018-12-09T20:33:00Z">
        <w:r w:rsidRPr="00AC149B" w:rsidDel="00AC149B">
          <w:rPr>
            <w:rStyle w:val="Hyperlink"/>
            <w:noProof/>
            <w:lang w:val="vi-VN"/>
            <w:rPrChange w:id="250" w:author="Hp" w:date="2018-12-09T20:33:00Z">
              <w:rPr>
                <w:rStyle w:val="Hyperlink"/>
                <w:noProof/>
                <w:lang w:val="vi-VN"/>
              </w:rPr>
            </w:rPrChange>
          </w:rPr>
          <w:delText>4.3</w:delText>
        </w:r>
        <w:r w:rsidRPr="00AC149B" w:rsidDel="00AC149B">
          <w:rPr>
            <w:rFonts w:ascii="Calibri" w:hAnsi="Calibri"/>
            <w:noProof/>
            <w:szCs w:val="22"/>
          </w:rPr>
          <w:tab/>
        </w:r>
        <w:r w:rsidRPr="00AC149B" w:rsidDel="00AC149B">
          <w:rPr>
            <w:rStyle w:val="Hyperlink"/>
            <w:noProof/>
            <w:lang w:val="vi-VN"/>
            <w:rPrChange w:id="251" w:author="Hp" w:date="2018-12-09T20:33:00Z">
              <w:rPr>
                <w:rStyle w:val="Hyperlink"/>
                <w:noProof/>
                <w:lang w:val="vi-VN"/>
              </w:rPr>
            </w:rPrChange>
          </w:rPr>
          <w:delText>Precision</w:delText>
        </w:r>
        <w:r w:rsidDel="00AC149B">
          <w:rPr>
            <w:noProof/>
            <w:webHidden/>
          </w:rPr>
          <w:tab/>
          <w:delText>9</w:delText>
        </w:r>
      </w:del>
    </w:p>
    <w:p w:rsidR="00AC149B" w:rsidRPr="00AC149B" w:rsidDel="00AC149B" w:rsidRDefault="00AC149B">
      <w:pPr>
        <w:pStyle w:val="TOC2"/>
        <w:tabs>
          <w:tab w:val="left" w:pos="960"/>
        </w:tabs>
        <w:rPr>
          <w:del w:id="252" w:author="Hp" w:date="2018-12-09T20:33:00Z"/>
          <w:rFonts w:ascii="Calibri" w:hAnsi="Calibri"/>
          <w:noProof/>
          <w:szCs w:val="22"/>
        </w:rPr>
      </w:pPr>
      <w:del w:id="253" w:author="Hp" w:date="2018-12-09T20:33:00Z">
        <w:r w:rsidRPr="00AC149B" w:rsidDel="00AC149B">
          <w:rPr>
            <w:rStyle w:val="Hyperlink"/>
            <w:noProof/>
            <w:rPrChange w:id="254" w:author="Hp" w:date="2018-12-09T20:33:00Z">
              <w:rPr>
                <w:rStyle w:val="Hyperlink"/>
                <w:noProof/>
              </w:rPr>
            </w:rPrChange>
          </w:rPr>
          <w:delText>4.4</w:delText>
        </w:r>
        <w:r w:rsidRPr="00AC149B" w:rsidDel="00AC149B">
          <w:rPr>
            <w:rFonts w:ascii="Calibri" w:hAnsi="Calibri"/>
            <w:noProof/>
            <w:szCs w:val="22"/>
          </w:rPr>
          <w:tab/>
        </w:r>
        <w:r w:rsidRPr="00AC149B" w:rsidDel="00AC149B">
          <w:rPr>
            <w:rStyle w:val="Hyperlink"/>
            <w:noProof/>
            <w:rPrChange w:id="255" w:author="Hp" w:date="2018-12-09T20:33:00Z">
              <w:rPr>
                <w:rStyle w:val="Hyperlink"/>
                <w:noProof/>
              </w:rPr>
            </w:rPrChange>
          </w:rPr>
          <w:delText>Performance</w:delText>
        </w:r>
        <w:r w:rsidDel="00AC149B">
          <w:rPr>
            <w:noProof/>
            <w:webHidden/>
          </w:rPr>
          <w:tab/>
          <w:delText>10</w:delText>
        </w:r>
      </w:del>
    </w:p>
    <w:p w:rsidR="00AC149B" w:rsidRPr="00AC149B" w:rsidDel="00AC149B" w:rsidRDefault="00AC149B">
      <w:pPr>
        <w:pStyle w:val="TOC2"/>
        <w:tabs>
          <w:tab w:val="left" w:pos="960"/>
        </w:tabs>
        <w:rPr>
          <w:del w:id="256" w:author="Hp" w:date="2018-12-09T20:33:00Z"/>
          <w:rFonts w:ascii="Calibri" w:hAnsi="Calibri"/>
          <w:noProof/>
          <w:szCs w:val="22"/>
        </w:rPr>
      </w:pPr>
      <w:del w:id="257" w:author="Hp" w:date="2018-12-09T20:33:00Z">
        <w:r w:rsidRPr="00AC149B" w:rsidDel="00AC149B">
          <w:rPr>
            <w:rStyle w:val="Hyperlink"/>
            <w:noProof/>
            <w:lang w:val="vi-VN"/>
            <w:rPrChange w:id="258" w:author="Hp" w:date="2018-12-09T20:33:00Z">
              <w:rPr>
                <w:rStyle w:val="Hyperlink"/>
                <w:noProof/>
                <w:lang w:val="vi-VN"/>
              </w:rPr>
            </w:rPrChange>
          </w:rPr>
          <w:delText>4.5</w:delText>
        </w:r>
        <w:r w:rsidRPr="00AC149B" w:rsidDel="00AC149B">
          <w:rPr>
            <w:rFonts w:ascii="Calibri" w:hAnsi="Calibri"/>
            <w:noProof/>
            <w:szCs w:val="22"/>
          </w:rPr>
          <w:tab/>
        </w:r>
        <w:r w:rsidRPr="00AC149B" w:rsidDel="00AC149B">
          <w:rPr>
            <w:rStyle w:val="Hyperlink"/>
            <w:noProof/>
            <w:lang w:val="vi-VN"/>
            <w:rPrChange w:id="259" w:author="Hp" w:date="2018-12-09T20:33:00Z">
              <w:rPr>
                <w:rStyle w:val="Hyperlink"/>
                <w:noProof/>
                <w:lang w:val="vi-VN"/>
              </w:rPr>
            </w:rPrChange>
          </w:rPr>
          <w:delText>Compatibility</w:delText>
        </w:r>
        <w:r w:rsidDel="00AC149B">
          <w:rPr>
            <w:noProof/>
            <w:webHidden/>
          </w:rPr>
          <w:tab/>
          <w:delText>10</w:delText>
        </w:r>
      </w:del>
    </w:p>
    <w:p w:rsidR="00AC149B" w:rsidRPr="00AC149B" w:rsidDel="00AC149B" w:rsidRDefault="00AC149B">
      <w:pPr>
        <w:pStyle w:val="TOC2"/>
        <w:tabs>
          <w:tab w:val="left" w:pos="960"/>
        </w:tabs>
        <w:rPr>
          <w:del w:id="260" w:author="Hp" w:date="2018-12-09T20:33:00Z"/>
          <w:rFonts w:ascii="Calibri" w:hAnsi="Calibri"/>
          <w:noProof/>
          <w:szCs w:val="22"/>
        </w:rPr>
      </w:pPr>
      <w:del w:id="261" w:author="Hp" w:date="2018-12-09T20:33:00Z">
        <w:r w:rsidRPr="00AC149B" w:rsidDel="00AC149B">
          <w:rPr>
            <w:rStyle w:val="Hyperlink"/>
            <w:noProof/>
            <w:rPrChange w:id="262" w:author="Hp" w:date="2018-12-09T20:33:00Z">
              <w:rPr>
                <w:rStyle w:val="Hyperlink"/>
                <w:noProof/>
              </w:rPr>
            </w:rPrChange>
          </w:rPr>
          <w:delText>4.6</w:delText>
        </w:r>
        <w:r w:rsidRPr="00AC149B" w:rsidDel="00AC149B">
          <w:rPr>
            <w:rFonts w:ascii="Calibri" w:hAnsi="Calibri"/>
            <w:noProof/>
            <w:szCs w:val="22"/>
          </w:rPr>
          <w:tab/>
        </w:r>
        <w:r w:rsidRPr="00AC149B" w:rsidDel="00AC149B">
          <w:rPr>
            <w:rStyle w:val="Hyperlink"/>
            <w:noProof/>
            <w:rPrChange w:id="263" w:author="Hp" w:date="2018-12-09T20:33:00Z">
              <w:rPr>
                <w:rStyle w:val="Hyperlink"/>
                <w:noProof/>
              </w:rPr>
            </w:rPrChange>
          </w:rPr>
          <w:delText>Maintainability</w:delText>
        </w:r>
        <w:r w:rsidDel="00AC149B">
          <w:rPr>
            <w:noProof/>
            <w:webHidden/>
          </w:rPr>
          <w:tab/>
          <w:delText>10</w:delText>
        </w:r>
      </w:del>
    </w:p>
    <w:p w:rsidR="00AC149B" w:rsidRPr="00AC149B" w:rsidDel="00AC149B" w:rsidRDefault="00AC149B">
      <w:pPr>
        <w:pStyle w:val="TOC1"/>
        <w:rPr>
          <w:del w:id="264" w:author="Hp" w:date="2018-12-09T20:33:00Z"/>
          <w:rFonts w:ascii="Calibri" w:hAnsi="Calibri"/>
          <w:b w:val="0"/>
          <w:sz w:val="22"/>
          <w:szCs w:val="22"/>
        </w:rPr>
      </w:pPr>
      <w:del w:id="265" w:author="Hp" w:date="2018-12-09T20:33:00Z">
        <w:r w:rsidRPr="00AC149B" w:rsidDel="00AC149B">
          <w:rPr>
            <w:rStyle w:val="Hyperlink"/>
            <w:lang w:val="vi-VN"/>
            <w:rPrChange w:id="266" w:author="Hp" w:date="2018-12-09T20:33:00Z">
              <w:rPr>
                <w:rStyle w:val="Hyperlink"/>
                <w:lang w:val="vi-VN"/>
              </w:rPr>
            </w:rPrChange>
          </w:rPr>
          <w:delText>5.</w:delText>
        </w:r>
        <w:r w:rsidRPr="00AC149B" w:rsidDel="00AC149B">
          <w:rPr>
            <w:rFonts w:ascii="Calibri" w:hAnsi="Calibri"/>
            <w:b w:val="0"/>
            <w:sz w:val="22"/>
            <w:szCs w:val="22"/>
          </w:rPr>
          <w:tab/>
        </w:r>
        <w:r w:rsidRPr="00AC149B" w:rsidDel="00AC149B">
          <w:rPr>
            <w:rStyle w:val="Hyperlink"/>
            <w:lang w:val="vi-VN"/>
            <w:rPrChange w:id="267" w:author="Hp" w:date="2018-12-09T20:33:00Z">
              <w:rPr>
                <w:rStyle w:val="Hyperlink"/>
                <w:lang w:val="vi-VN"/>
              </w:rPr>
            </w:rPrChange>
          </w:rPr>
          <w:delText>System Constraint</w:delText>
        </w:r>
        <w:r w:rsidDel="00AC149B">
          <w:rPr>
            <w:webHidden/>
          </w:rPr>
          <w:tab/>
          <w:delText>10</w:delText>
        </w:r>
      </w:del>
    </w:p>
    <w:p w:rsidR="00AC149B" w:rsidRPr="00AC149B" w:rsidDel="00AC149B" w:rsidRDefault="00AC149B">
      <w:pPr>
        <w:pStyle w:val="TOC2"/>
        <w:tabs>
          <w:tab w:val="left" w:pos="960"/>
        </w:tabs>
        <w:rPr>
          <w:del w:id="268" w:author="Hp" w:date="2018-12-09T20:33:00Z"/>
          <w:rFonts w:ascii="Calibri" w:hAnsi="Calibri"/>
          <w:noProof/>
          <w:szCs w:val="22"/>
        </w:rPr>
      </w:pPr>
      <w:del w:id="269" w:author="Hp" w:date="2018-12-09T20:33:00Z">
        <w:r w:rsidRPr="00AC149B" w:rsidDel="00AC149B">
          <w:rPr>
            <w:rStyle w:val="Hyperlink"/>
            <w:noProof/>
            <w:lang w:val="vi-VN"/>
            <w:rPrChange w:id="270" w:author="Hp" w:date="2018-12-09T20:33:00Z">
              <w:rPr>
                <w:rStyle w:val="Hyperlink"/>
                <w:noProof/>
                <w:lang w:val="vi-VN"/>
              </w:rPr>
            </w:rPrChange>
          </w:rPr>
          <w:delText>5.1</w:delText>
        </w:r>
        <w:r w:rsidRPr="00AC149B" w:rsidDel="00AC149B">
          <w:rPr>
            <w:rFonts w:ascii="Calibri" w:hAnsi="Calibri"/>
            <w:noProof/>
            <w:szCs w:val="22"/>
          </w:rPr>
          <w:tab/>
        </w:r>
        <w:r w:rsidRPr="00AC149B" w:rsidDel="00AC149B">
          <w:rPr>
            <w:rStyle w:val="Hyperlink"/>
            <w:noProof/>
            <w:lang w:val="vi-VN"/>
            <w:rPrChange w:id="271" w:author="Hp" w:date="2018-12-09T20:33:00Z">
              <w:rPr>
                <w:rStyle w:val="Hyperlink"/>
                <w:noProof/>
                <w:lang w:val="vi-VN"/>
              </w:rPr>
            </w:rPrChange>
          </w:rPr>
          <w:delText>Database</w:delText>
        </w:r>
        <w:r w:rsidDel="00AC149B">
          <w:rPr>
            <w:noProof/>
            <w:webHidden/>
          </w:rPr>
          <w:tab/>
          <w:delText>10</w:delText>
        </w:r>
      </w:del>
    </w:p>
    <w:p w:rsidR="00AC149B" w:rsidRPr="00AC149B" w:rsidDel="00AC149B" w:rsidRDefault="00AC149B">
      <w:pPr>
        <w:pStyle w:val="TOC2"/>
        <w:tabs>
          <w:tab w:val="left" w:pos="960"/>
        </w:tabs>
        <w:rPr>
          <w:del w:id="272" w:author="Hp" w:date="2018-12-09T20:33:00Z"/>
          <w:rFonts w:ascii="Calibri" w:hAnsi="Calibri"/>
          <w:noProof/>
          <w:szCs w:val="22"/>
        </w:rPr>
      </w:pPr>
      <w:del w:id="273" w:author="Hp" w:date="2018-12-09T20:33:00Z">
        <w:r w:rsidRPr="00AC149B" w:rsidDel="00AC149B">
          <w:rPr>
            <w:rStyle w:val="Hyperlink"/>
            <w:noProof/>
            <w:lang w:val="vi-VN"/>
            <w:rPrChange w:id="274" w:author="Hp" w:date="2018-12-09T20:33:00Z">
              <w:rPr>
                <w:rStyle w:val="Hyperlink"/>
                <w:noProof/>
                <w:lang w:val="vi-VN"/>
              </w:rPr>
            </w:rPrChange>
          </w:rPr>
          <w:delText>5.2</w:delText>
        </w:r>
        <w:r w:rsidRPr="00AC149B" w:rsidDel="00AC149B">
          <w:rPr>
            <w:rFonts w:ascii="Calibri" w:hAnsi="Calibri"/>
            <w:noProof/>
            <w:szCs w:val="22"/>
          </w:rPr>
          <w:tab/>
        </w:r>
        <w:r w:rsidRPr="00AC149B" w:rsidDel="00AC149B">
          <w:rPr>
            <w:rStyle w:val="Hyperlink"/>
            <w:noProof/>
            <w:lang w:val="vi-VN"/>
            <w:rPrChange w:id="275" w:author="Hp" w:date="2018-12-09T20:33:00Z">
              <w:rPr>
                <w:rStyle w:val="Hyperlink"/>
                <w:noProof/>
                <w:lang w:val="vi-VN"/>
              </w:rPr>
            </w:rPrChange>
          </w:rPr>
          <w:delText>Hardware</w:delText>
        </w:r>
        <w:r w:rsidDel="00AC149B">
          <w:rPr>
            <w:noProof/>
            <w:webHidden/>
          </w:rPr>
          <w:tab/>
          <w:delText>10</w:delText>
        </w:r>
      </w:del>
    </w:p>
    <w:p w:rsidR="00AC149B" w:rsidRPr="00AC149B" w:rsidDel="00AC149B" w:rsidRDefault="00AC149B">
      <w:pPr>
        <w:pStyle w:val="TOC2"/>
        <w:tabs>
          <w:tab w:val="left" w:pos="960"/>
        </w:tabs>
        <w:rPr>
          <w:del w:id="276" w:author="Hp" w:date="2018-12-09T20:33:00Z"/>
          <w:rFonts w:ascii="Calibri" w:hAnsi="Calibri"/>
          <w:noProof/>
          <w:szCs w:val="22"/>
        </w:rPr>
      </w:pPr>
      <w:del w:id="277" w:author="Hp" w:date="2018-12-09T20:33:00Z">
        <w:r w:rsidRPr="00AC149B" w:rsidDel="00AC149B">
          <w:rPr>
            <w:rStyle w:val="Hyperlink"/>
            <w:noProof/>
            <w:lang w:val="vi-VN"/>
            <w:rPrChange w:id="278" w:author="Hp" w:date="2018-12-09T20:33:00Z">
              <w:rPr>
                <w:rStyle w:val="Hyperlink"/>
                <w:noProof/>
                <w:lang w:val="vi-VN"/>
              </w:rPr>
            </w:rPrChange>
          </w:rPr>
          <w:delText>5.3</w:delText>
        </w:r>
        <w:r w:rsidRPr="00AC149B" w:rsidDel="00AC149B">
          <w:rPr>
            <w:rFonts w:ascii="Calibri" w:hAnsi="Calibri"/>
            <w:noProof/>
            <w:szCs w:val="22"/>
          </w:rPr>
          <w:tab/>
        </w:r>
        <w:r w:rsidRPr="00AC149B" w:rsidDel="00AC149B">
          <w:rPr>
            <w:rStyle w:val="Hyperlink"/>
            <w:noProof/>
            <w:lang w:val="vi-VN"/>
            <w:rPrChange w:id="279" w:author="Hp" w:date="2018-12-09T20:33:00Z">
              <w:rPr>
                <w:rStyle w:val="Hyperlink"/>
                <w:noProof/>
                <w:lang w:val="vi-VN"/>
              </w:rPr>
            </w:rPrChange>
          </w:rPr>
          <w:delText>Programming Language</w:delText>
        </w:r>
        <w:r w:rsidDel="00AC149B">
          <w:rPr>
            <w:noProof/>
            <w:webHidden/>
          </w:rPr>
          <w:tab/>
          <w:delText>10</w:delText>
        </w:r>
      </w:del>
    </w:p>
    <w:p w:rsidR="00AC149B" w:rsidRDefault="00AC149B">
      <w:pPr>
        <w:rPr>
          <w:ins w:id="280" w:author="Hp" w:date="2018-12-09T20:33:00Z"/>
        </w:rPr>
      </w:pPr>
      <w:ins w:id="281" w:author="Hp" w:date="2018-12-09T20:33:00Z">
        <w:r>
          <w:rPr>
            <w:b/>
            <w:bCs/>
            <w:noProof/>
          </w:rPr>
          <w:fldChar w:fldCharType="end"/>
        </w:r>
      </w:ins>
    </w:p>
    <w:p w:rsidR="00927D1A" w:rsidDel="00AC149B" w:rsidRDefault="00927D1A">
      <w:pPr>
        <w:pStyle w:val="TOCEntry"/>
        <w:rPr>
          <w:del w:id="282" w:author="Hp" w:date="2018-12-09T20:33:00Z"/>
        </w:rPr>
      </w:pPr>
      <w:del w:id="283" w:author="Hp" w:date="2018-12-09T20:33:00Z">
        <w:r w:rsidDel="00AC149B">
          <w:delText>Table of Contents</w:delText>
        </w:r>
        <w:bookmarkEnd w:id="28"/>
      </w:del>
    </w:p>
    <w:p w:rsidR="00AC149B" w:rsidRDefault="00AC149B">
      <w:pPr>
        <w:rPr>
          <w:ins w:id="284" w:author="Hp" w:date="2018-12-09T20:32:00Z"/>
        </w:rPr>
      </w:pPr>
    </w:p>
    <w:p w:rsidR="00B965C0" w:rsidRDefault="00B965C0">
      <w:pPr>
        <w:rPr>
          <w:ins w:id="285" w:author="Hp" w:date="2018-12-09T17:49:00Z"/>
        </w:rPr>
      </w:pPr>
    </w:p>
    <w:p w:rsidR="00B965C0" w:rsidRPr="00B965C0" w:rsidDel="00B965C0" w:rsidRDefault="000515E5">
      <w:pPr>
        <w:pStyle w:val="TOC1"/>
        <w:rPr>
          <w:del w:id="286" w:author="Hp" w:date="2018-12-09T17:48:00Z"/>
          <w:rFonts w:ascii="Calibri" w:hAnsi="Calibri"/>
          <w:b w:val="0"/>
          <w:sz w:val="22"/>
          <w:szCs w:val="22"/>
        </w:rPr>
      </w:pPr>
      <w:del w:id="287" w:author="Hp" w:date="2018-12-09T17:49:00Z">
        <w:r w:rsidDel="00B965C0">
          <w:rPr>
            <w:rFonts w:ascii="Times New Roman" w:hAnsi="Times New Roman"/>
            <w:b w:val="0"/>
          </w:rPr>
          <w:fldChar w:fldCharType="begin"/>
        </w:r>
        <w:r w:rsidDel="00B965C0">
          <w:rPr>
            <w:rFonts w:ascii="Times New Roman" w:hAnsi="Times New Roman"/>
            <w:b w:val="0"/>
          </w:rPr>
          <w:delInstrText xml:space="preserve"> TOC \o "1-2" \t "TOCEntry,1" </w:delInstrText>
        </w:r>
        <w:r w:rsidDel="00B965C0">
          <w:rPr>
            <w:rFonts w:ascii="Times New Roman" w:hAnsi="Times New Roman"/>
            <w:b w:val="0"/>
          </w:rPr>
          <w:fldChar w:fldCharType="separate"/>
        </w:r>
      </w:del>
      <w:del w:id="288" w:author="Hp" w:date="2018-12-09T17:48:00Z">
        <w:r w:rsidR="00B965C0" w:rsidDel="00B965C0">
          <w:delText>Table of Contents</w:delText>
        </w:r>
        <w:r w:rsidR="00B965C0" w:rsidDel="00B965C0">
          <w:tab/>
          <w:delText>ii</w:delText>
        </w:r>
      </w:del>
    </w:p>
    <w:p w:rsidR="00B965C0" w:rsidRPr="00B965C0" w:rsidDel="00B965C0" w:rsidRDefault="00B965C0">
      <w:pPr>
        <w:pStyle w:val="TOC1"/>
        <w:rPr>
          <w:del w:id="289" w:author="Hp" w:date="2018-12-09T17:48:00Z"/>
          <w:rFonts w:ascii="Calibri" w:hAnsi="Calibri"/>
          <w:b w:val="0"/>
          <w:sz w:val="22"/>
          <w:szCs w:val="22"/>
        </w:rPr>
      </w:pPr>
      <w:del w:id="290" w:author="Hp" w:date="2018-12-09T17:48:00Z">
        <w:r w:rsidDel="00B965C0">
          <w:delText>Revision History</w:delText>
        </w:r>
        <w:r w:rsidDel="00B965C0">
          <w:tab/>
          <w:delText>iii</w:delText>
        </w:r>
      </w:del>
    </w:p>
    <w:p w:rsidR="00B965C0" w:rsidRPr="00B965C0" w:rsidDel="00B965C0" w:rsidRDefault="00B965C0">
      <w:pPr>
        <w:pStyle w:val="TOC1"/>
        <w:rPr>
          <w:del w:id="291" w:author="Hp" w:date="2018-12-09T17:48:00Z"/>
          <w:rFonts w:ascii="Calibri" w:hAnsi="Calibri"/>
          <w:b w:val="0"/>
          <w:sz w:val="22"/>
          <w:szCs w:val="22"/>
        </w:rPr>
      </w:pPr>
      <w:del w:id="292" w:author="Hp" w:date="2018-12-09T17:48:00Z">
        <w:r w:rsidDel="00B965C0">
          <w:delText>1.</w:delText>
        </w:r>
        <w:r w:rsidRPr="00B965C0" w:rsidDel="00B965C0">
          <w:rPr>
            <w:rFonts w:ascii="Calibri" w:hAnsi="Calibri"/>
            <w:b w:val="0"/>
            <w:sz w:val="22"/>
            <w:szCs w:val="22"/>
          </w:rPr>
          <w:tab/>
        </w:r>
        <w:r w:rsidDel="00B965C0">
          <w:delText>Introduction</w:delText>
        </w:r>
        <w:r w:rsidDel="00B965C0">
          <w:tab/>
          <w:delText>1</w:delText>
        </w:r>
      </w:del>
    </w:p>
    <w:p w:rsidR="00B965C0" w:rsidRPr="00B965C0" w:rsidDel="00B965C0" w:rsidRDefault="00B965C0">
      <w:pPr>
        <w:pStyle w:val="TOC2"/>
        <w:tabs>
          <w:tab w:val="left" w:pos="960"/>
        </w:tabs>
        <w:rPr>
          <w:del w:id="293" w:author="Hp" w:date="2018-12-09T17:48:00Z"/>
          <w:rFonts w:ascii="Calibri" w:hAnsi="Calibri"/>
          <w:noProof/>
          <w:szCs w:val="22"/>
        </w:rPr>
      </w:pPr>
      <w:del w:id="294" w:author="Hp" w:date="2018-12-09T17:48:00Z">
        <w:r w:rsidDel="00B965C0">
          <w:rPr>
            <w:noProof/>
          </w:rPr>
          <w:delText>1.1</w:delText>
        </w:r>
        <w:r w:rsidRPr="00B965C0" w:rsidDel="00B965C0">
          <w:rPr>
            <w:rFonts w:ascii="Calibri" w:hAnsi="Calibri"/>
            <w:noProof/>
            <w:szCs w:val="22"/>
          </w:rPr>
          <w:tab/>
        </w:r>
        <w:r w:rsidDel="00B965C0">
          <w:rPr>
            <w:noProof/>
          </w:rPr>
          <w:delText>Purpose</w:delText>
        </w:r>
        <w:r w:rsidDel="00B965C0">
          <w:rPr>
            <w:noProof/>
          </w:rPr>
          <w:tab/>
          <w:delText>1</w:delText>
        </w:r>
      </w:del>
    </w:p>
    <w:p w:rsidR="00B965C0" w:rsidRPr="00B965C0" w:rsidDel="00B965C0" w:rsidRDefault="00B965C0">
      <w:pPr>
        <w:pStyle w:val="TOC2"/>
        <w:tabs>
          <w:tab w:val="left" w:pos="960"/>
        </w:tabs>
        <w:rPr>
          <w:del w:id="295" w:author="Hp" w:date="2018-12-09T17:48:00Z"/>
          <w:rFonts w:ascii="Calibri" w:hAnsi="Calibri"/>
          <w:noProof/>
          <w:szCs w:val="22"/>
        </w:rPr>
      </w:pPr>
      <w:del w:id="296" w:author="Hp" w:date="2018-12-09T17:48:00Z">
        <w:r w:rsidDel="00B965C0">
          <w:rPr>
            <w:noProof/>
          </w:rPr>
          <w:delText>1.2</w:delText>
        </w:r>
        <w:r w:rsidRPr="00B965C0" w:rsidDel="00B965C0">
          <w:rPr>
            <w:rFonts w:ascii="Calibri" w:hAnsi="Calibri"/>
            <w:noProof/>
            <w:szCs w:val="22"/>
          </w:rPr>
          <w:tab/>
        </w:r>
        <w:r w:rsidDel="00B965C0">
          <w:rPr>
            <w:noProof/>
          </w:rPr>
          <w:delText>Document Conventions</w:delText>
        </w:r>
        <w:r w:rsidDel="00B965C0">
          <w:rPr>
            <w:noProof/>
          </w:rPr>
          <w:tab/>
          <w:delText>1</w:delText>
        </w:r>
      </w:del>
    </w:p>
    <w:p w:rsidR="00B965C0" w:rsidRPr="00B965C0" w:rsidDel="00B965C0" w:rsidRDefault="00B965C0">
      <w:pPr>
        <w:pStyle w:val="TOC2"/>
        <w:tabs>
          <w:tab w:val="left" w:pos="960"/>
        </w:tabs>
        <w:rPr>
          <w:del w:id="297" w:author="Hp" w:date="2018-12-09T17:48:00Z"/>
          <w:rFonts w:ascii="Calibri" w:hAnsi="Calibri"/>
          <w:noProof/>
          <w:szCs w:val="22"/>
        </w:rPr>
      </w:pPr>
      <w:del w:id="298" w:author="Hp" w:date="2018-12-09T17:48:00Z">
        <w:r w:rsidDel="00B965C0">
          <w:rPr>
            <w:noProof/>
          </w:rPr>
          <w:delText>1.3</w:delText>
        </w:r>
        <w:r w:rsidRPr="00B965C0" w:rsidDel="00B965C0">
          <w:rPr>
            <w:rFonts w:ascii="Calibri" w:hAnsi="Calibri"/>
            <w:noProof/>
            <w:szCs w:val="22"/>
          </w:rPr>
          <w:tab/>
        </w:r>
        <w:r w:rsidDel="00B965C0">
          <w:rPr>
            <w:noProof/>
          </w:rPr>
          <w:delText>Definitions, Acronyms and Abbreviations</w:delText>
        </w:r>
        <w:r w:rsidDel="00B965C0">
          <w:rPr>
            <w:noProof/>
          </w:rPr>
          <w:tab/>
          <w:delText>1</w:delText>
        </w:r>
      </w:del>
    </w:p>
    <w:p w:rsidR="00B965C0" w:rsidRPr="00B965C0" w:rsidDel="00B965C0" w:rsidRDefault="00B965C0">
      <w:pPr>
        <w:pStyle w:val="TOC2"/>
        <w:tabs>
          <w:tab w:val="left" w:pos="960"/>
        </w:tabs>
        <w:rPr>
          <w:del w:id="299" w:author="Hp" w:date="2018-12-09T17:48:00Z"/>
          <w:rFonts w:ascii="Calibri" w:hAnsi="Calibri"/>
          <w:noProof/>
          <w:szCs w:val="22"/>
        </w:rPr>
      </w:pPr>
      <w:del w:id="300" w:author="Hp" w:date="2018-12-09T17:48:00Z">
        <w:r w:rsidDel="00B965C0">
          <w:rPr>
            <w:noProof/>
          </w:rPr>
          <w:delText>1.4</w:delText>
        </w:r>
        <w:r w:rsidRPr="00B965C0" w:rsidDel="00B965C0">
          <w:rPr>
            <w:rFonts w:ascii="Calibri" w:hAnsi="Calibri"/>
            <w:noProof/>
            <w:szCs w:val="22"/>
          </w:rPr>
          <w:tab/>
        </w:r>
        <w:r w:rsidDel="00B965C0">
          <w:rPr>
            <w:noProof/>
          </w:rPr>
          <w:delText>References</w:delText>
        </w:r>
        <w:r w:rsidDel="00B965C0">
          <w:rPr>
            <w:noProof/>
          </w:rPr>
          <w:tab/>
          <w:delText>1</w:delText>
        </w:r>
      </w:del>
    </w:p>
    <w:p w:rsidR="00B965C0" w:rsidRPr="00B965C0" w:rsidDel="00B965C0" w:rsidRDefault="00B965C0">
      <w:pPr>
        <w:pStyle w:val="TOC1"/>
        <w:rPr>
          <w:del w:id="301" w:author="Hp" w:date="2018-12-09T17:48:00Z"/>
          <w:rFonts w:ascii="Calibri" w:hAnsi="Calibri"/>
          <w:b w:val="0"/>
          <w:sz w:val="22"/>
          <w:szCs w:val="22"/>
        </w:rPr>
      </w:pPr>
      <w:del w:id="302" w:author="Hp" w:date="2018-12-09T17:48:00Z">
        <w:r w:rsidDel="00B965C0">
          <w:delText>2.</w:delText>
        </w:r>
        <w:r w:rsidRPr="00B965C0" w:rsidDel="00B965C0">
          <w:rPr>
            <w:rFonts w:ascii="Calibri" w:hAnsi="Calibri"/>
            <w:b w:val="0"/>
            <w:sz w:val="22"/>
            <w:szCs w:val="22"/>
          </w:rPr>
          <w:tab/>
        </w:r>
        <w:r w:rsidDel="00B965C0">
          <w:delText>High Level Requirements</w:delText>
        </w:r>
        <w:r w:rsidDel="00B965C0">
          <w:tab/>
          <w:delText>1</w:delText>
        </w:r>
      </w:del>
    </w:p>
    <w:p w:rsidR="00B965C0" w:rsidRPr="00B965C0" w:rsidDel="00B965C0" w:rsidRDefault="00B965C0">
      <w:pPr>
        <w:pStyle w:val="TOC2"/>
        <w:tabs>
          <w:tab w:val="left" w:pos="960"/>
        </w:tabs>
        <w:rPr>
          <w:del w:id="303" w:author="Hp" w:date="2018-12-09T17:48:00Z"/>
          <w:rFonts w:ascii="Calibri" w:hAnsi="Calibri"/>
          <w:noProof/>
          <w:szCs w:val="22"/>
        </w:rPr>
      </w:pPr>
      <w:del w:id="304" w:author="Hp" w:date="2018-12-09T17:48:00Z">
        <w:r w:rsidDel="00B965C0">
          <w:rPr>
            <w:noProof/>
          </w:rPr>
          <w:delText>2.1</w:delText>
        </w:r>
        <w:r w:rsidRPr="00B965C0" w:rsidDel="00B965C0">
          <w:rPr>
            <w:rFonts w:ascii="Calibri" w:hAnsi="Calibri"/>
            <w:noProof/>
            <w:szCs w:val="22"/>
          </w:rPr>
          <w:tab/>
        </w:r>
        <w:r w:rsidDel="00B965C0">
          <w:rPr>
            <w:noProof/>
          </w:rPr>
          <w:delText>Product Perspective</w:delText>
        </w:r>
        <w:r w:rsidDel="00B965C0">
          <w:rPr>
            <w:noProof/>
          </w:rPr>
          <w:tab/>
          <w:delText>1</w:delText>
        </w:r>
      </w:del>
    </w:p>
    <w:p w:rsidR="00B965C0" w:rsidRPr="00B965C0" w:rsidDel="00B965C0" w:rsidRDefault="00B965C0">
      <w:pPr>
        <w:pStyle w:val="TOC2"/>
        <w:tabs>
          <w:tab w:val="left" w:pos="720"/>
        </w:tabs>
        <w:rPr>
          <w:del w:id="305" w:author="Hp" w:date="2018-12-09T17:48:00Z"/>
          <w:rFonts w:ascii="Calibri" w:hAnsi="Calibri"/>
          <w:noProof/>
          <w:szCs w:val="22"/>
        </w:rPr>
      </w:pPr>
      <w:del w:id="306" w:author="Hp" w:date="2018-12-09T17:48:00Z">
        <w:r w:rsidRPr="00B965C0" w:rsidDel="00B965C0">
          <w:rPr>
            <w:rFonts w:ascii="Calibri" w:hAnsi="Calibri"/>
            <w:noProof/>
            <w:szCs w:val="22"/>
          </w:rPr>
          <w:tab/>
        </w:r>
        <w:r w:rsidDel="00B965C0">
          <w:rPr>
            <w:noProof/>
          </w:rPr>
          <w:delText>Use Case Description</w:delText>
        </w:r>
        <w:r w:rsidDel="00B965C0">
          <w:rPr>
            <w:noProof/>
          </w:rPr>
          <w:tab/>
          <w:delText>1</w:delText>
        </w:r>
      </w:del>
    </w:p>
    <w:p w:rsidR="00B965C0" w:rsidRPr="00B965C0" w:rsidDel="00B965C0" w:rsidRDefault="00B965C0">
      <w:pPr>
        <w:pStyle w:val="TOC2"/>
        <w:tabs>
          <w:tab w:val="left" w:pos="960"/>
        </w:tabs>
        <w:rPr>
          <w:del w:id="307" w:author="Hp" w:date="2018-12-09T17:48:00Z"/>
          <w:rFonts w:ascii="Calibri" w:hAnsi="Calibri"/>
          <w:noProof/>
          <w:szCs w:val="22"/>
        </w:rPr>
      </w:pPr>
      <w:del w:id="308" w:author="Hp" w:date="2018-12-09T17:48:00Z">
        <w:r w:rsidDel="00B965C0">
          <w:rPr>
            <w:noProof/>
          </w:rPr>
          <w:delText>2.3</w:delText>
        </w:r>
        <w:r w:rsidRPr="00B965C0" w:rsidDel="00B965C0">
          <w:rPr>
            <w:rFonts w:ascii="Calibri" w:hAnsi="Calibri"/>
            <w:noProof/>
            <w:szCs w:val="22"/>
          </w:rPr>
          <w:tab/>
        </w:r>
        <w:r w:rsidDel="00B965C0">
          <w:rPr>
            <w:noProof/>
          </w:rPr>
          <w:delText>Operating Enviroment</w:delText>
        </w:r>
        <w:r w:rsidDel="00B965C0">
          <w:rPr>
            <w:noProof/>
          </w:rPr>
          <w:tab/>
          <w:delText>3</w:delText>
        </w:r>
      </w:del>
    </w:p>
    <w:p w:rsidR="00B965C0" w:rsidRPr="00B965C0" w:rsidDel="00B965C0" w:rsidRDefault="00B965C0">
      <w:pPr>
        <w:pStyle w:val="TOC2"/>
        <w:tabs>
          <w:tab w:val="left" w:pos="960"/>
        </w:tabs>
        <w:rPr>
          <w:del w:id="309" w:author="Hp" w:date="2018-12-09T17:48:00Z"/>
          <w:rFonts w:ascii="Calibri" w:hAnsi="Calibri"/>
          <w:noProof/>
          <w:szCs w:val="22"/>
        </w:rPr>
      </w:pPr>
      <w:del w:id="310" w:author="Hp" w:date="2018-12-09T17:48:00Z">
        <w:r w:rsidDel="00B965C0">
          <w:rPr>
            <w:noProof/>
          </w:rPr>
          <w:delText>2.4</w:delText>
        </w:r>
        <w:r w:rsidRPr="00B965C0" w:rsidDel="00B965C0">
          <w:rPr>
            <w:rFonts w:ascii="Calibri" w:hAnsi="Calibri"/>
            <w:noProof/>
            <w:szCs w:val="22"/>
          </w:rPr>
          <w:tab/>
        </w:r>
        <w:r w:rsidDel="00B965C0">
          <w:rPr>
            <w:noProof/>
          </w:rPr>
          <w:delText>Assumption and Dependencies</w:delText>
        </w:r>
        <w:r w:rsidDel="00B965C0">
          <w:rPr>
            <w:noProof/>
          </w:rPr>
          <w:tab/>
          <w:delText>3</w:delText>
        </w:r>
      </w:del>
    </w:p>
    <w:p w:rsidR="00B965C0" w:rsidRPr="00B965C0" w:rsidDel="00B965C0" w:rsidRDefault="00B965C0">
      <w:pPr>
        <w:pStyle w:val="TOC1"/>
        <w:rPr>
          <w:del w:id="311" w:author="Hp" w:date="2018-12-09T17:48:00Z"/>
          <w:rFonts w:ascii="Calibri" w:hAnsi="Calibri"/>
          <w:b w:val="0"/>
          <w:sz w:val="22"/>
          <w:szCs w:val="22"/>
        </w:rPr>
      </w:pPr>
      <w:del w:id="312" w:author="Hp" w:date="2018-12-09T17:48:00Z">
        <w:r w:rsidDel="00B965C0">
          <w:delText>3.</w:delText>
        </w:r>
        <w:r w:rsidRPr="00B965C0" w:rsidDel="00B965C0">
          <w:rPr>
            <w:rFonts w:ascii="Calibri" w:hAnsi="Calibri"/>
            <w:b w:val="0"/>
            <w:sz w:val="22"/>
            <w:szCs w:val="22"/>
          </w:rPr>
          <w:tab/>
        </w:r>
        <w:r w:rsidDel="00B965C0">
          <w:delText>FUNCTIONAL REQUIREMENT</w:delText>
        </w:r>
        <w:r w:rsidDel="00B965C0">
          <w:tab/>
          <w:delText>3</w:delText>
        </w:r>
      </w:del>
    </w:p>
    <w:p w:rsidR="00B965C0" w:rsidRPr="00B965C0" w:rsidDel="00B965C0" w:rsidRDefault="00B965C0">
      <w:pPr>
        <w:pStyle w:val="TOC2"/>
        <w:tabs>
          <w:tab w:val="left" w:pos="960"/>
        </w:tabs>
        <w:rPr>
          <w:del w:id="313" w:author="Hp" w:date="2018-12-09T17:48:00Z"/>
          <w:rFonts w:ascii="Calibri" w:hAnsi="Calibri"/>
          <w:noProof/>
          <w:szCs w:val="22"/>
        </w:rPr>
      </w:pPr>
      <w:del w:id="314" w:author="Hp" w:date="2018-12-09T17:48:00Z">
        <w:r w:rsidDel="00B965C0">
          <w:rPr>
            <w:noProof/>
          </w:rPr>
          <w:delText>3.1</w:delText>
        </w:r>
        <w:r w:rsidRPr="00B965C0" w:rsidDel="00B965C0">
          <w:rPr>
            <w:rFonts w:ascii="Calibri" w:hAnsi="Calibri"/>
            <w:noProof/>
            <w:szCs w:val="22"/>
          </w:rPr>
          <w:tab/>
        </w:r>
        <w:r w:rsidDel="00B965C0">
          <w:rPr>
            <w:noProof/>
          </w:rPr>
          <w:delText>Module 01</w:delText>
        </w:r>
        <w:r w:rsidDel="00B965C0">
          <w:rPr>
            <w:noProof/>
          </w:rPr>
          <w:tab/>
          <w:delText>3</w:delText>
        </w:r>
      </w:del>
    </w:p>
    <w:p w:rsidR="00B965C0" w:rsidRPr="00B965C0" w:rsidDel="00B965C0" w:rsidRDefault="00B965C0">
      <w:pPr>
        <w:pStyle w:val="TOC1"/>
        <w:rPr>
          <w:del w:id="315" w:author="Hp" w:date="2018-12-09T17:48:00Z"/>
          <w:rFonts w:ascii="Calibri" w:hAnsi="Calibri"/>
          <w:b w:val="0"/>
          <w:sz w:val="22"/>
          <w:szCs w:val="22"/>
        </w:rPr>
      </w:pPr>
      <w:del w:id="316" w:author="Hp" w:date="2018-12-09T17:48:00Z">
        <w:r w:rsidDel="00B965C0">
          <w:delText>4.</w:delText>
        </w:r>
        <w:r w:rsidRPr="00B965C0" w:rsidDel="00B965C0">
          <w:rPr>
            <w:rFonts w:ascii="Calibri" w:hAnsi="Calibri"/>
            <w:b w:val="0"/>
            <w:sz w:val="22"/>
            <w:szCs w:val="22"/>
          </w:rPr>
          <w:tab/>
        </w:r>
        <w:r w:rsidRPr="00F02B1C" w:rsidDel="00B965C0">
          <w:rPr>
            <w:lang w:val="vi-VN"/>
          </w:rPr>
          <w:delText>Nonfunctional Requirements</w:delText>
        </w:r>
        <w:r w:rsidDel="00B965C0">
          <w:tab/>
          <w:delText>7</w:delText>
        </w:r>
      </w:del>
    </w:p>
    <w:p w:rsidR="00B965C0" w:rsidRPr="00B965C0" w:rsidDel="00B965C0" w:rsidRDefault="00B965C0">
      <w:pPr>
        <w:pStyle w:val="TOC2"/>
        <w:tabs>
          <w:tab w:val="left" w:pos="960"/>
        </w:tabs>
        <w:rPr>
          <w:del w:id="317" w:author="Hp" w:date="2018-12-09T17:48:00Z"/>
          <w:rFonts w:ascii="Calibri" w:hAnsi="Calibri"/>
          <w:noProof/>
          <w:szCs w:val="22"/>
        </w:rPr>
      </w:pPr>
      <w:del w:id="318" w:author="Hp" w:date="2018-12-09T17:48:00Z">
        <w:r w:rsidRPr="00F02B1C" w:rsidDel="00B965C0">
          <w:rPr>
            <w:noProof/>
            <w:lang w:val="vi-VN"/>
          </w:rPr>
          <w:delText>4.1</w:delText>
        </w:r>
        <w:r w:rsidRPr="00B965C0" w:rsidDel="00B965C0">
          <w:rPr>
            <w:rFonts w:ascii="Calibri" w:hAnsi="Calibri"/>
            <w:noProof/>
            <w:szCs w:val="22"/>
          </w:rPr>
          <w:tab/>
        </w:r>
        <w:r w:rsidRPr="00F02B1C" w:rsidDel="00B965C0">
          <w:rPr>
            <w:noProof/>
            <w:lang w:val="vi-VN"/>
          </w:rPr>
          <w:delText>Accessbility</w:delText>
        </w:r>
        <w:r w:rsidDel="00B965C0">
          <w:rPr>
            <w:noProof/>
          </w:rPr>
          <w:tab/>
          <w:delText>7</w:delText>
        </w:r>
      </w:del>
    </w:p>
    <w:p w:rsidR="00B965C0" w:rsidRPr="00B965C0" w:rsidDel="00B965C0" w:rsidRDefault="00B965C0">
      <w:pPr>
        <w:pStyle w:val="TOC2"/>
        <w:tabs>
          <w:tab w:val="left" w:pos="960"/>
        </w:tabs>
        <w:rPr>
          <w:del w:id="319" w:author="Hp" w:date="2018-12-09T17:48:00Z"/>
          <w:rFonts w:ascii="Calibri" w:hAnsi="Calibri"/>
          <w:noProof/>
          <w:szCs w:val="22"/>
        </w:rPr>
      </w:pPr>
      <w:del w:id="320" w:author="Hp" w:date="2018-12-09T17:48:00Z">
        <w:r w:rsidDel="00B965C0">
          <w:rPr>
            <w:noProof/>
          </w:rPr>
          <w:delText>4.2</w:delText>
        </w:r>
        <w:r w:rsidRPr="00B965C0" w:rsidDel="00B965C0">
          <w:rPr>
            <w:rFonts w:ascii="Calibri" w:hAnsi="Calibri"/>
            <w:noProof/>
            <w:szCs w:val="22"/>
          </w:rPr>
          <w:tab/>
        </w:r>
        <w:r w:rsidDel="00B965C0">
          <w:rPr>
            <w:noProof/>
          </w:rPr>
          <w:delText>Volume</w:delText>
        </w:r>
        <w:r w:rsidDel="00B965C0">
          <w:rPr>
            <w:noProof/>
          </w:rPr>
          <w:tab/>
          <w:delText>7</w:delText>
        </w:r>
      </w:del>
    </w:p>
    <w:p w:rsidR="00B965C0" w:rsidRPr="00B965C0" w:rsidDel="00B965C0" w:rsidRDefault="00B965C0">
      <w:pPr>
        <w:pStyle w:val="TOC2"/>
        <w:tabs>
          <w:tab w:val="left" w:pos="960"/>
        </w:tabs>
        <w:rPr>
          <w:del w:id="321" w:author="Hp" w:date="2018-12-09T17:48:00Z"/>
          <w:rFonts w:ascii="Calibri" w:hAnsi="Calibri"/>
          <w:noProof/>
          <w:szCs w:val="22"/>
        </w:rPr>
      </w:pPr>
      <w:del w:id="322" w:author="Hp" w:date="2018-12-09T17:48:00Z">
        <w:r w:rsidRPr="00F02B1C" w:rsidDel="00B965C0">
          <w:rPr>
            <w:noProof/>
            <w:lang w:val="vi-VN"/>
          </w:rPr>
          <w:delText>4.3</w:delText>
        </w:r>
        <w:r w:rsidRPr="00B965C0" w:rsidDel="00B965C0">
          <w:rPr>
            <w:rFonts w:ascii="Calibri" w:hAnsi="Calibri"/>
            <w:noProof/>
            <w:szCs w:val="22"/>
          </w:rPr>
          <w:tab/>
        </w:r>
        <w:r w:rsidRPr="00F02B1C" w:rsidDel="00B965C0">
          <w:rPr>
            <w:noProof/>
            <w:lang w:val="vi-VN"/>
          </w:rPr>
          <w:delText>Precision</w:delText>
        </w:r>
        <w:r w:rsidDel="00B965C0">
          <w:rPr>
            <w:noProof/>
          </w:rPr>
          <w:tab/>
          <w:delText>7</w:delText>
        </w:r>
      </w:del>
    </w:p>
    <w:p w:rsidR="00B965C0" w:rsidRPr="00B965C0" w:rsidDel="00B965C0" w:rsidRDefault="00B965C0">
      <w:pPr>
        <w:pStyle w:val="TOC2"/>
        <w:tabs>
          <w:tab w:val="left" w:pos="960"/>
        </w:tabs>
        <w:rPr>
          <w:del w:id="323" w:author="Hp" w:date="2018-12-09T17:48:00Z"/>
          <w:rFonts w:ascii="Calibri" w:hAnsi="Calibri"/>
          <w:noProof/>
          <w:szCs w:val="22"/>
        </w:rPr>
      </w:pPr>
      <w:del w:id="324" w:author="Hp" w:date="2018-12-09T17:48:00Z">
        <w:r w:rsidDel="00B965C0">
          <w:rPr>
            <w:noProof/>
          </w:rPr>
          <w:delText>4.4</w:delText>
        </w:r>
        <w:r w:rsidRPr="00B965C0" w:rsidDel="00B965C0">
          <w:rPr>
            <w:rFonts w:ascii="Calibri" w:hAnsi="Calibri"/>
            <w:noProof/>
            <w:szCs w:val="22"/>
          </w:rPr>
          <w:tab/>
        </w:r>
        <w:r w:rsidDel="00B965C0">
          <w:rPr>
            <w:noProof/>
          </w:rPr>
          <w:delText>Performance</w:delText>
        </w:r>
        <w:r w:rsidDel="00B965C0">
          <w:rPr>
            <w:noProof/>
          </w:rPr>
          <w:tab/>
          <w:delText>7</w:delText>
        </w:r>
      </w:del>
    </w:p>
    <w:p w:rsidR="00B965C0" w:rsidRPr="00B965C0" w:rsidDel="00B965C0" w:rsidRDefault="00B965C0">
      <w:pPr>
        <w:pStyle w:val="TOC2"/>
        <w:tabs>
          <w:tab w:val="left" w:pos="960"/>
        </w:tabs>
        <w:rPr>
          <w:del w:id="325" w:author="Hp" w:date="2018-12-09T17:48:00Z"/>
          <w:rFonts w:ascii="Calibri" w:hAnsi="Calibri"/>
          <w:noProof/>
          <w:szCs w:val="22"/>
        </w:rPr>
      </w:pPr>
      <w:del w:id="326" w:author="Hp" w:date="2018-12-09T17:48:00Z">
        <w:r w:rsidRPr="00F02B1C" w:rsidDel="00B965C0">
          <w:rPr>
            <w:noProof/>
            <w:lang w:val="vi-VN"/>
          </w:rPr>
          <w:delText>4.5</w:delText>
        </w:r>
        <w:r w:rsidRPr="00B965C0" w:rsidDel="00B965C0">
          <w:rPr>
            <w:rFonts w:ascii="Calibri" w:hAnsi="Calibri"/>
            <w:noProof/>
            <w:szCs w:val="22"/>
          </w:rPr>
          <w:tab/>
        </w:r>
        <w:r w:rsidRPr="00F02B1C" w:rsidDel="00B965C0">
          <w:rPr>
            <w:noProof/>
            <w:lang w:val="vi-VN"/>
          </w:rPr>
          <w:delText>Compatibility</w:delText>
        </w:r>
        <w:r w:rsidDel="00B965C0">
          <w:rPr>
            <w:noProof/>
          </w:rPr>
          <w:tab/>
          <w:delText>8</w:delText>
        </w:r>
      </w:del>
    </w:p>
    <w:p w:rsidR="00B965C0" w:rsidRPr="00B965C0" w:rsidDel="00B965C0" w:rsidRDefault="00B965C0">
      <w:pPr>
        <w:pStyle w:val="TOC2"/>
        <w:tabs>
          <w:tab w:val="left" w:pos="960"/>
        </w:tabs>
        <w:rPr>
          <w:del w:id="327" w:author="Hp" w:date="2018-12-09T17:48:00Z"/>
          <w:rFonts w:ascii="Calibri" w:hAnsi="Calibri"/>
          <w:noProof/>
          <w:szCs w:val="22"/>
        </w:rPr>
      </w:pPr>
      <w:del w:id="328" w:author="Hp" w:date="2018-12-09T17:48:00Z">
        <w:r w:rsidDel="00B965C0">
          <w:rPr>
            <w:noProof/>
          </w:rPr>
          <w:delText>4.6</w:delText>
        </w:r>
        <w:r w:rsidRPr="00B965C0" w:rsidDel="00B965C0">
          <w:rPr>
            <w:rFonts w:ascii="Calibri" w:hAnsi="Calibri"/>
            <w:noProof/>
            <w:szCs w:val="22"/>
          </w:rPr>
          <w:tab/>
        </w:r>
        <w:r w:rsidDel="00B965C0">
          <w:rPr>
            <w:noProof/>
          </w:rPr>
          <w:delText>Maintainability</w:delText>
        </w:r>
        <w:r w:rsidDel="00B965C0">
          <w:rPr>
            <w:noProof/>
          </w:rPr>
          <w:tab/>
          <w:delText>8</w:delText>
        </w:r>
      </w:del>
    </w:p>
    <w:p w:rsidR="00B965C0" w:rsidRPr="00B965C0" w:rsidDel="00B965C0" w:rsidRDefault="00B965C0">
      <w:pPr>
        <w:pStyle w:val="TOC1"/>
        <w:rPr>
          <w:del w:id="329" w:author="Hp" w:date="2018-12-09T17:48:00Z"/>
          <w:rFonts w:ascii="Calibri" w:hAnsi="Calibri"/>
          <w:b w:val="0"/>
          <w:sz w:val="22"/>
          <w:szCs w:val="22"/>
        </w:rPr>
      </w:pPr>
      <w:del w:id="330" w:author="Hp" w:date="2018-12-09T17:48:00Z">
        <w:r w:rsidRPr="00F02B1C" w:rsidDel="00B965C0">
          <w:rPr>
            <w:lang w:val="vi-VN"/>
          </w:rPr>
          <w:delText>5.</w:delText>
        </w:r>
        <w:r w:rsidRPr="00B965C0" w:rsidDel="00B965C0">
          <w:rPr>
            <w:rFonts w:ascii="Calibri" w:hAnsi="Calibri"/>
            <w:b w:val="0"/>
            <w:sz w:val="22"/>
            <w:szCs w:val="22"/>
          </w:rPr>
          <w:tab/>
        </w:r>
        <w:r w:rsidRPr="00F02B1C" w:rsidDel="00B965C0">
          <w:rPr>
            <w:lang w:val="vi-VN"/>
          </w:rPr>
          <w:delText>System Constraint</w:delText>
        </w:r>
        <w:r w:rsidDel="00B965C0">
          <w:tab/>
          <w:delText>8</w:delText>
        </w:r>
      </w:del>
    </w:p>
    <w:p w:rsidR="00B965C0" w:rsidRPr="00B965C0" w:rsidDel="00B965C0" w:rsidRDefault="00B965C0">
      <w:pPr>
        <w:pStyle w:val="TOC2"/>
        <w:tabs>
          <w:tab w:val="left" w:pos="960"/>
        </w:tabs>
        <w:rPr>
          <w:del w:id="331" w:author="Hp" w:date="2018-12-09T17:48:00Z"/>
          <w:rFonts w:ascii="Calibri" w:hAnsi="Calibri"/>
          <w:noProof/>
          <w:szCs w:val="22"/>
        </w:rPr>
      </w:pPr>
      <w:del w:id="332" w:author="Hp" w:date="2018-12-09T17:48:00Z">
        <w:r w:rsidRPr="00F02B1C" w:rsidDel="00B965C0">
          <w:rPr>
            <w:noProof/>
            <w:lang w:val="vi-VN"/>
          </w:rPr>
          <w:delText>5.1</w:delText>
        </w:r>
        <w:r w:rsidRPr="00B965C0" w:rsidDel="00B965C0">
          <w:rPr>
            <w:rFonts w:ascii="Calibri" w:hAnsi="Calibri"/>
            <w:noProof/>
            <w:szCs w:val="22"/>
          </w:rPr>
          <w:tab/>
        </w:r>
        <w:r w:rsidRPr="00F02B1C" w:rsidDel="00B965C0">
          <w:rPr>
            <w:noProof/>
            <w:lang w:val="vi-VN"/>
          </w:rPr>
          <w:delText>Database</w:delText>
        </w:r>
        <w:r w:rsidDel="00B965C0">
          <w:rPr>
            <w:noProof/>
          </w:rPr>
          <w:tab/>
          <w:delText>8</w:delText>
        </w:r>
      </w:del>
    </w:p>
    <w:p w:rsidR="00B965C0" w:rsidRPr="00B965C0" w:rsidDel="00B965C0" w:rsidRDefault="00B965C0">
      <w:pPr>
        <w:pStyle w:val="TOC2"/>
        <w:tabs>
          <w:tab w:val="left" w:pos="960"/>
        </w:tabs>
        <w:rPr>
          <w:del w:id="333" w:author="Hp" w:date="2018-12-09T17:48:00Z"/>
          <w:rFonts w:ascii="Calibri" w:hAnsi="Calibri"/>
          <w:noProof/>
          <w:szCs w:val="22"/>
        </w:rPr>
      </w:pPr>
      <w:del w:id="334" w:author="Hp" w:date="2018-12-09T17:48:00Z">
        <w:r w:rsidRPr="00F02B1C" w:rsidDel="00B965C0">
          <w:rPr>
            <w:noProof/>
            <w:lang w:val="vi-VN"/>
          </w:rPr>
          <w:delText>5.2</w:delText>
        </w:r>
        <w:r w:rsidRPr="00B965C0" w:rsidDel="00B965C0">
          <w:rPr>
            <w:rFonts w:ascii="Calibri" w:hAnsi="Calibri"/>
            <w:noProof/>
            <w:szCs w:val="22"/>
          </w:rPr>
          <w:tab/>
        </w:r>
        <w:r w:rsidRPr="00F02B1C" w:rsidDel="00B965C0">
          <w:rPr>
            <w:noProof/>
            <w:lang w:val="vi-VN"/>
          </w:rPr>
          <w:delText>Hardware</w:delText>
        </w:r>
        <w:r w:rsidDel="00B965C0">
          <w:rPr>
            <w:noProof/>
          </w:rPr>
          <w:tab/>
          <w:delText>8</w:delText>
        </w:r>
      </w:del>
    </w:p>
    <w:p w:rsidR="00B965C0" w:rsidRPr="00B965C0" w:rsidDel="00B965C0" w:rsidRDefault="00B965C0">
      <w:pPr>
        <w:pStyle w:val="TOC2"/>
        <w:tabs>
          <w:tab w:val="left" w:pos="960"/>
        </w:tabs>
        <w:rPr>
          <w:del w:id="335" w:author="Hp" w:date="2018-12-09T17:48:00Z"/>
          <w:rFonts w:ascii="Calibri" w:hAnsi="Calibri"/>
          <w:noProof/>
          <w:szCs w:val="22"/>
        </w:rPr>
      </w:pPr>
      <w:del w:id="336" w:author="Hp" w:date="2018-12-09T17:48:00Z">
        <w:r w:rsidRPr="00F02B1C" w:rsidDel="00B965C0">
          <w:rPr>
            <w:noProof/>
            <w:lang w:val="vi-VN"/>
          </w:rPr>
          <w:delText>5.3</w:delText>
        </w:r>
        <w:r w:rsidRPr="00B965C0" w:rsidDel="00B965C0">
          <w:rPr>
            <w:rFonts w:ascii="Calibri" w:hAnsi="Calibri"/>
            <w:noProof/>
            <w:szCs w:val="22"/>
          </w:rPr>
          <w:tab/>
        </w:r>
        <w:r w:rsidRPr="00F02B1C" w:rsidDel="00B965C0">
          <w:rPr>
            <w:noProof/>
            <w:lang w:val="vi-VN"/>
          </w:rPr>
          <w:delText>Programming Language</w:delText>
        </w:r>
        <w:r w:rsidDel="00B965C0">
          <w:rPr>
            <w:noProof/>
          </w:rPr>
          <w:tab/>
          <w:delText>8</w:delText>
        </w:r>
      </w:del>
    </w:p>
    <w:p w:rsidR="0048797A" w:rsidDel="00AC2005" w:rsidRDefault="0048797A">
      <w:pPr>
        <w:pStyle w:val="TOC1"/>
        <w:rPr>
          <w:del w:id="337" w:author="Hp" w:date="2018-12-05T01:08:00Z"/>
          <w:rFonts w:ascii="Times New Roman" w:hAnsi="Times New Roman"/>
          <w:b w:val="0"/>
          <w:szCs w:val="24"/>
        </w:rPr>
      </w:pPr>
      <w:del w:id="338" w:author="Hp" w:date="2018-12-05T01:08:00Z">
        <w:r w:rsidDel="00AC2005">
          <w:delText>Table of Contents</w:delText>
        </w:r>
        <w:r w:rsidDel="00AC2005">
          <w:tab/>
        </w:r>
        <w:r w:rsidR="00A14717" w:rsidDel="00AC2005">
          <w:delText>ii</w:delText>
        </w:r>
      </w:del>
    </w:p>
    <w:p w:rsidR="0048797A" w:rsidDel="00AC2005" w:rsidRDefault="0048797A">
      <w:pPr>
        <w:pStyle w:val="TOC1"/>
        <w:rPr>
          <w:del w:id="339" w:author="Hp" w:date="2018-12-05T01:08:00Z"/>
          <w:rFonts w:ascii="Times New Roman" w:hAnsi="Times New Roman"/>
          <w:b w:val="0"/>
          <w:szCs w:val="24"/>
        </w:rPr>
      </w:pPr>
      <w:del w:id="340" w:author="Hp" w:date="2018-12-05T01:08:00Z">
        <w:r w:rsidDel="00AC2005">
          <w:delText>Revision History</w:delText>
        </w:r>
        <w:r w:rsidDel="00AC2005">
          <w:tab/>
        </w:r>
      </w:del>
      <w:ins w:id="341" w:author="Box" w:date="2006-10-13T08:08:00Z">
        <w:del w:id="342" w:author="Hp" w:date="2018-12-05T01:08:00Z">
          <w:r w:rsidR="00A14717" w:rsidDel="00AC2005">
            <w:delText>ii</w:delText>
          </w:r>
        </w:del>
      </w:ins>
      <w:del w:id="343" w:author="Hp" w:date="2018-12-05T01:08:00Z">
        <w:r w:rsidDel="00AC2005">
          <w:delText>iii</w:delText>
        </w:r>
      </w:del>
    </w:p>
    <w:p w:rsidR="0048797A" w:rsidDel="00AC2005" w:rsidRDefault="0048797A">
      <w:pPr>
        <w:pStyle w:val="TOC1"/>
        <w:rPr>
          <w:del w:id="344" w:author="Hp" w:date="2018-12-05T01:08:00Z"/>
          <w:rFonts w:ascii="Times New Roman" w:hAnsi="Times New Roman"/>
          <w:b w:val="0"/>
          <w:szCs w:val="24"/>
        </w:rPr>
      </w:pPr>
      <w:del w:id="345" w:author="Hp" w:date="2018-12-05T01:08:00Z">
        <w:r w:rsidDel="00AC2005">
          <w:delText>1.</w:delText>
        </w:r>
        <w:r w:rsidDel="00AC2005">
          <w:rPr>
            <w:rFonts w:ascii="Times New Roman" w:hAnsi="Times New Roman"/>
            <w:b w:val="0"/>
            <w:szCs w:val="24"/>
          </w:rPr>
          <w:tab/>
        </w:r>
        <w:r w:rsidDel="00AC2005">
          <w:delText>Introduction</w:delText>
        </w:r>
        <w:r w:rsidDel="00AC2005">
          <w:tab/>
        </w:r>
      </w:del>
      <w:ins w:id="346" w:author="Box" w:date="2006-10-13T08:08:00Z">
        <w:del w:id="347" w:author="Hp" w:date="2018-12-05T01:08:00Z">
          <w:r w:rsidR="00A14717" w:rsidDel="00AC2005">
            <w:delText>2</w:delText>
          </w:r>
        </w:del>
      </w:ins>
      <w:del w:id="348" w:author="Hp" w:date="2018-12-05T01:08:00Z">
        <w:r w:rsidDel="00AC2005">
          <w:delText>1</w:delText>
        </w:r>
      </w:del>
    </w:p>
    <w:p w:rsidR="0048797A" w:rsidDel="00AC2005" w:rsidRDefault="0048797A">
      <w:pPr>
        <w:pStyle w:val="TOC2"/>
        <w:tabs>
          <w:tab w:val="left" w:pos="960"/>
        </w:tabs>
        <w:rPr>
          <w:del w:id="349" w:author="Hp" w:date="2018-12-05T01:08:00Z"/>
          <w:rFonts w:ascii="Times New Roman" w:hAnsi="Times New Roman"/>
          <w:noProof/>
          <w:sz w:val="24"/>
          <w:szCs w:val="24"/>
        </w:rPr>
      </w:pPr>
      <w:del w:id="350" w:author="Hp" w:date="2018-12-05T01:08:00Z">
        <w:r w:rsidDel="00AC2005">
          <w:rPr>
            <w:noProof/>
          </w:rPr>
          <w:delText>1.1</w:delText>
        </w:r>
        <w:r w:rsidDel="00AC2005">
          <w:rPr>
            <w:rFonts w:ascii="Times New Roman" w:hAnsi="Times New Roman"/>
            <w:noProof/>
            <w:sz w:val="24"/>
            <w:szCs w:val="24"/>
          </w:rPr>
          <w:tab/>
        </w:r>
        <w:r w:rsidDel="00AC2005">
          <w:rPr>
            <w:noProof/>
          </w:rPr>
          <w:delText>Purpose</w:delText>
        </w:r>
        <w:r w:rsidDel="00AC2005">
          <w:rPr>
            <w:noProof/>
          </w:rPr>
          <w:tab/>
        </w:r>
      </w:del>
      <w:ins w:id="351" w:author="Box" w:date="2006-10-13T08:08:00Z">
        <w:del w:id="352" w:author="Hp" w:date="2018-12-05T01:08:00Z">
          <w:r w:rsidR="00A14717" w:rsidDel="00AC2005">
            <w:rPr>
              <w:noProof/>
            </w:rPr>
            <w:delText>2</w:delText>
          </w:r>
        </w:del>
      </w:ins>
      <w:del w:id="353" w:author="Hp" w:date="2018-12-05T01:08:00Z">
        <w:r w:rsidDel="00AC2005">
          <w:rPr>
            <w:noProof/>
          </w:rPr>
          <w:delText>1</w:delText>
        </w:r>
      </w:del>
    </w:p>
    <w:p w:rsidR="0048797A" w:rsidDel="00AC2005" w:rsidRDefault="0048797A">
      <w:pPr>
        <w:pStyle w:val="TOC2"/>
        <w:tabs>
          <w:tab w:val="left" w:pos="960"/>
        </w:tabs>
        <w:rPr>
          <w:del w:id="354" w:author="Hp" w:date="2018-12-05T01:08:00Z"/>
          <w:rFonts w:ascii="Times New Roman" w:hAnsi="Times New Roman"/>
          <w:noProof/>
          <w:sz w:val="24"/>
          <w:szCs w:val="24"/>
        </w:rPr>
      </w:pPr>
      <w:del w:id="355" w:author="Hp" w:date="2018-12-05T01:08:00Z">
        <w:r w:rsidDel="00AC2005">
          <w:rPr>
            <w:noProof/>
          </w:rPr>
          <w:delText>1.2</w:delText>
        </w:r>
        <w:r w:rsidDel="00AC2005">
          <w:rPr>
            <w:rFonts w:ascii="Times New Roman" w:hAnsi="Times New Roman"/>
            <w:noProof/>
            <w:sz w:val="24"/>
            <w:szCs w:val="24"/>
          </w:rPr>
          <w:tab/>
        </w:r>
        <w:r w:rsidDel="00AC2005">
          <w:rPr>
            <w:noProof/>
          </w:rPr>
          <w:delText>Document Conventions</w:delText>
        </w:r>
        <w:r w:rsidDel="00AC2005">
          <w:rPr>
            <w:noProof/>
          </w:rPr>
          <w:tab/>
        </w:r>
      </w:del>
      <w:ins w:id="356" w:author="Box" w:date="2006-10-13T08:08:00Z">
        <w:del w:id="357" w:author="Hp" w:date="2018-12-05T01:08:00Z">
          <w:r w:rsidR="00A14717" w:rsidDel="00AC2005">
            <w:rPr>
              <w:noProof/>
            </w:rPr>
            <w:delText>2</w:delText>
          </w:r>
        </w:del>
      </w:ins>
      <w:del w:id="358" w:author="Hp" w:date="2018-12-05T01:08:00Z">
        <w:r w:rsidDel="00AC2005">
          <w:rPr>
            <w:noProof/>
          </w:rPr>
          <w:delText>1</w:delText>
        </w:r>
      </w:del>
    </w:p>
    <w:p w:rsidR="0048797A" w:rsidDel="00AC2005" w:rsidRDefault="0048797A">
      <w:pPr>
        <w:pStyle w:val="TOC2"/>
        <w:tabs>
          <w:tab w:val="left" w:pos="960"/>
        </w:tabs>
        <w:rPr>
          <w:del w:id="359" w:author="Hp" w:date="2018-12-05T01:08:00Z"/>
          <w:rFonts w:ascii="Times New Roman" w:hAnsi="Times New Roman"/>
          <w:noProof/>
          <w:sz w:val="24"/>
          <w:szCs w:val="24"/>
        </w:rPr>
      </w:pPr>
      <w:del w:id="360" w:author="Hp" w:date="2018-12-05T01:08:00Z">
        <w:r w:rsidDel="00AC2005">
          <w:rPr>
            <w:noProof/>
          </w:rPr>
          <w:delText>1.3</w:delText>
        </w:r>
        <w:r w:rsidDel="00AC2005">
          <w:rPr>
            <w:rFonts w:ascii="Times New Roman" w:hAnsi="Times New Roman"/>
            <w:noProof/>
            <w:sz w:val="24"/>
            <w:szCs w:val="24"/>
          </w:rPr>
          <w:tab/>
        </w:r>
        <w:r w:rsidDel="00AC2005">
          <w:rPr>
            <w:noProof/>
          </w:rPr>
          <w:delText>Intended Audience and Reading Suggestions</w:delText>
        </w:r>
        <w:r w:rsidDel="00AC2005">
          <w:rPr>
            <w:noProof/>
          </w:rPr>
          <w:tab/>
        </w:r>
      </w:del>
      <w:ins w:id="361" w:author="Box" w:date="2006-10-13T08:08:00Z">
        <w:del w:id="362" w:author="Hp" w:date="2018-12-05T01:08:00Z">
          <w:r w:rsidR="00A14717" w:rsidDel="00AC2005">
            <w:rPr>
              <w:noProof/>
            </w:rPr>
            <w:delText>2</w:delText>
          </w:r>
        </w:del>
      </w:ins>
      <w:del w:id="363" w:author="Hp" w:date="2018-12-05T01:08:00Z">
        <w:r w:rsidDel="00AC2005">
          <w:rPr>
            <w:noProof/>
          </w:rPr>
          <w:delText>1</w:delText>
        </w:r>
      </w:del>
    </w:p>
    <w:p w:rsidR="0048797A" w:rsidDel="00AC2005" w:rsidRDefault="0048797A">
      <w:pPr>
        <w:pStyle w:val="TOC2"/>
        <w:tabs>
          <w:tab w:val="left" w:pos="960"/>
        </w:tabs>
        <w:rPr>
          <w:del w:id="364" w:author="Hp" w:date="2018-12-05T01:08:00Z"/>
          <w:rFonts w:ascii="Times New Roman" w:hAnsi="Times New Roman"/>
          <w:noProof/>
          <w:sz w:val="24"/>
          <w:szCs w:val="24"/>
        </w:rPr>
      </w:pPr>
      <w:del w:id="365" w:author="Hp" w:date="2018-12-05T01:08:00Z">
        <w:r w:rsidDel="00AC2005">
          <w:rPr>
            <w:noProof/>
          </w:rPr>
          <w:delText>1.4</w:delText>
        </w:r>
        <w:r w:rsidDel="00AC2005">
          <w:rPr>
            <w:rFonts w:ascii="Times New Roman" w:hAnsi="Times New Roman"/>
            <w:noProof/>
            <w:sz w:val="24"/>
            <w:szCs w:val="24"/>
          </w:rPr>
          <w:tab/>
        </w:r>
        <w:r w:rsidDel="00AC2005">
          <w:rPr>
            <w:noProof/>
          </w:rPr>
          <w:delText>Product Scope</w:delText>
        </w:r>
        <w:r w:rsidDel="00AC2005">
          <w:rPr>
            <w:noProof/>
          </w:rPr>
          <w:tab/>
        </w:r>
      </w:del>
      <w:ins w:id="366" w:author="Box" w:date="2006-10-13T08:08:00Z">
        <w:del w:id="367" w:author="Hp" w:date="2018-12-05T01:08:00Z">
          <w:r w:rsidR="00A14717" w:rsidDel="00AC2005">
            <w:rPr>
              <w:noProof/>
            </w:rPr>
            <w:delText>2</w:delText>
          </w:r>
        </w:del>
      </w:ins>
      <w:del w:id="368" w:author="Hp" w:date="2018-12-05T01:08:00Z">
        <w:r w:rsidDel="00AC2005">
          <w:rPr>
            <w:noProof/>
          </w:rPr>
          <w:delText>1</w:delText>
        </w:r>
      </w:del>
    </w:p>
    <w:p w:rsidR="0048797A" w:rsidDel="00AC2005" w:rsidRDefault="0048797A">
      <w:pPr>
        <w:pStyle w:val="TOC2"/>
        <w:tabs>
          <w:tab w:val="left" w:pos="960"/>
        </w:tabs>
        <w:rPr>
          <w:del w:id="369" w:author="Hp" w:date="2018-12-05T01:08:00Z"/>
          <w:rFonts w:ascii="Times New Roman" w:hAnsi="Times New Roman"/>
          <w:noProof/>
          <w:sz w:val="24"/>
          <w:szCs w:val="24"/>
        </w:rPr>
      </w:pPr>
      <w:del w:id="370" w:author="Hp" w:date="2018-12-05T01:08:00Z">
        <w:r w:rsidDel="00AC2005">
          <w:rPr>
            <w:noProof/>
          </w:rPr>
          <w:delText>1.5</w:delText>
        </w:r>
        <w:r w:rsidDel="00AC2005">
          <w:rPr>
            <w:rFonts w:ascii="Times New Roman" w:hAnsi="Times New Roman"/>
            <w:noProof/>
            <w:sz w:val="24"/>
            <w:szCs w:val="24"/>
          </w:rPr>
          <w:tab/>
        </w:r>
        <w:r w:rsidDel="00AC2005">
          <w:rPr>
            <w:noProof/>
          </w:rPr>
          <w:delText>References</w:delText>
        </w:r>
        <w:r w:rsidDel="00AC2005">
          <w:rPr>
            <w:noProof/>
          </w:rPr>
          <w:tab/>
        </w:r>
      </w:del>
      <w:ins w:id="371" w:author="Box" w:date="2006-10-13T08:08:00Z">
        <w:del w:id="372" w:author="Hp" w:date="2018-12-05T01:08:00Z">
          <w:r w:rsidR="00A14717" w:rsidDel="00AC2005">
            <w:rPr>
              <w:noProof/>
            </w:rPr>
            <w:delText>2</w:delText>
          </w:r>
        </w:del>
      </w:ins>
      <w:del w:id="373" w:author="Hp" w:date="2018-12-05T01:08:00Z">
        <w:r w:rsidDel="00AC2005">
          <w:rPr>
            <w:noProof/>
          </w:rPr>
          <w:delText>1</w:delText>
        </w:r>
      </w:del>
    </w:p>
    <w:p w:rsidR="0048797A" w:rsidDel="00AC2005" w:rsidRDefault="0048797A">
      <w:pPr>
        <w:pStyle w:val="TOC1"/>
        <w:rPr>
          <w:del w:id="374" w:author="Hp" w:date="2018-12-05T01:08:00Z"/>
          <w:rFonts w:ascii="Times New Roman" w:hAnsi="Times New Roman"/>
          <w:b w:val="0"/>
          <w:szCs w:val="24"/>
        </w:rPr>
      </w:pPr>
      <w:del w:id="375" w:author="Hp" w:date="2018-12-05T01:08:00Z">
        <w:r w:rsidDel="00AC2005">
          <w:delText>2.</w:delText>
        </w:r>
        <w:r w:rsidDel="00AC2005">
          <w:rPr>
            <w:rFonts w:ascii="Times New Roman" w:hAnsi="Times New Roman"/>
            <w:b w:val="0"/>
            <w:szCs w:val="24"/>
          </w:rPr>
          <w:tab/>
        </w:r>
        <w:r w:rsidDel="00AC2005">
          <w:delText>Overall Description</w:delText>
        </w:r>
        <w:r w:rsidDel="00AC2005">
          <w:tab/>
        </w:r>
        <w:r w:rsidR="00A14717" w:rsidDel="00AC2005">
          <w:delText>2</w:delText>
        </w:r>
      </w:del>
    </w:p>
    <w:p w:rsidR="0048797A" w:rsidDel="00AC2005" w:rsidRDefault="0048797A">
      <w:pPr>
        <w:pStyle w:val="TOC2"/>
        <w:tabs>
          <w:tab w:val="left" w:pos="960"/>
        </w:tabs>
        <w:rPr>
          <w:del w:id="376" w:author="Hp" w:date="2018-12-05T01:08:00Z"/>
          <w:rFonts w:ascii="Times New Roman" w:hAnsi="Times New Roman"/>
          <w:noProof/>
          <w:sz w:val="24"/>
          <w:szCs w:val="24"/>
        </w:rPr>
      </w:pPr>
      <w:del w:id="377" w:author="Hp" w:date="2018-12-05T01:08:00Z">
        <w:r w:rsidDel="00AC2005">
          <w:rPr>
            <w:noProof/>
          </w:rPr>
          <w:delText>2.1</w:delText>
        </w:r>
        <w:r w:rsidDel="00AC2005">
          <w:rPr>
            <w:rFonts w:ascii="Times New Roman" w:hAnsi="Times New Roman"/>
            <w:noProof/>
            <w:sz w:val="24"/>
            <w:szCs w:val="24"/>
          </w:rPr>
          <w:tab/>
        </w:r>
        <w:r w:rsidDel="00AC2005">
          <w:rPr>
            <w:noProof/>
          </w:rPr>
          <w:delText>Product Perspective</w:delText>
        </w:r>
        <w:r w:rsidDel="00AC2005">
          <w:rPr>
            <w:noProof/>
          </w:rPr>
          <w:tab/>
        </w:r>
        <w:r w:rsidR="00A14717" w:rsidDel="00AC2005">
          <w:rPr>
            <w:noProof/>
          </w:rPr>
          <w:delText>2</w:delText>
        </w:r>
      </w:del>
    </w:p>
    <w:p w:rsidR="0048797A" w:rsidDel="00AC2005" w:rsidRDefault="0048797A">
      <w:pPr>
        <w:pStyle w:val="TOC2"/>
        <w:tabs>
          <w:tab w:val="left" w:pos="960"/>
        </w:tabs>
        <w:rPr>
          <w:del w:id="378" w:author="Hp" w:date="2018-12-05T01:08:00Z"/>
          <w:rFonts w:ascii="Times New Roman" w:hAnsi="Times New Roman"/>
          <w:noProof/>
          <w:sz w:val="24"/>
          <w:szCs w:val="24"/>
        </w:rPr>
      </w:pPr>
      <w:del w:id="379" w:author="Hp" w:date="2018-12-05T01:08:00Z">
        <w:r w:rsidDel="00AC2005">
          <w:rPr>
            <w:noProof/>
          </w:rPr>
          <w:delText>2.2</w:delText>
        </w:r>
        <w:r w:rsidDel="00AC2005">
          <w:rPr>
            <w:rFonts w:ascii="Times New Roman" w:hAnsi="Times New Roman"/>
            <w:noProof/>
            <w:sz w:val="24"/>
            <w:szCs w:val="24"/>
          </w:rPr>
          <w:tab/>
        </w:r>
        <w:r w:rsidDel="00AC2005">
          <w:rPr>
            <w:noProof/>
          </w:rPr>
          <w:delText>Product Functions</w:delText>
        </w:r>
        <w:r w:rsidDel="00AC2005">
          <w:rPr>
            <w:noProof/>
          </w:rPr>
          <w:tab/>
        </w:r>
        <w:r w:rsidR="00A14717" w:rsidDel="00AC2005">
          <w:rPr>
            <w:noProof/>
          </w:rPr>
          <w:delText>2</w:delText>
        </w:r>
      </w:del>
    </w:p>
    <w:p w:rsidR="0048797A" w:rsidDel="00AC2005" w:rsidRDefault="0048797A">
      <w:pPr>
        <w:pStyle w:val="TOC2"/>
        <w:tabs>
          <w:tab w:val="left" w:pos="960"/>
        </w:tabs>
        <w:rPr>
          <w:del w:id="380" w:author="Hp" w:date="2018-12-05T01:08:00Z"/>
          <w:rFonts w:ascii="Times New Roman" w:hAnsi="Times New Roman"/>
          <w:noProof/>
          <w:sz w:val="24"/>
          <w:szCs w:val="24"/>
        </w:rPr>
      </w:pPr>
      <w:del w:id="381" w:author="Hp" w:date="2018-12-05T01:08:00Z">
        <w:r w:rsidDel="00AC2005">
          <w:rPr>
            <w:noProof/>
          </w:rPr>
          <w:delText>2.3</w:delText>
        </w:r>
        <w:r w:rsidDel="00AC2005">
          <w:rPr>
            <w:rFonts w:ascii="Times New Roman" w:hAnsi="Times New Roman"/>
            <w:noProof/>
            <w:sz w:val="24"/>
            <w:szCs w:val="24"/>
          </w:rPr>
          <w:tab/>
        </w:r>
        <w:r w:rsidDel="00AC2005">
          <w:rPr>
            <w:noProof/>
          </w:rPr>
          <w:delText>User Classes and Characteristics</w:delText>
        </w:r>
        <w:r w:rsidDel="00AC2005">
          <w:rPr>
            <w:noProof/>
          </w:rPr>
          <w:tab/>
        </w:r>
      </w:del>
      <w:ins w:id="382" w:author="Box" w:date="2006-10-13T08:08:00Z">
        <w:del w:id="383" w:author="Hp" w:date="2018-12-05T01:08:00Z">
          <w:r w:rsidR="00A14717" w:rsidDel="00AC2005">
            <w:rPr>
              <w:noProof/>
            </w:rPr>
            <w:delText>2</w:delText>
          </w:r>
        </w:del>
      </w:ins>
      <w:del w:id="384" w:author="Hp" w:date="2018-12-05T01:08:00Z">
        <w:r w:rsidDel="00AC2005">
          <w:rPr>
            <w:noProof/>
          </w:rPr>
          <w:delText>3</w:delText>
        </w:r>
      </w:del>
    </w:p>
    <w:p w:rsidR="0048797A" w:rsidDel="00AC2005" w:rsidRDefault="0048797A">
      <w:pPr>
        <w:pStyle w:val="TOC2"/>
        <w:tabs>
          <w:tab w:val="left" w:pos="960"/>
        </w:tabs>
        <w:rPr>
          <w:del w:id="385" w:author="Hp" w:date="2018-12-05T01:08:00Z"/>
          <w:rFonts w:ascii="Times New Roman" w:hAnsi="Times New Roman"/>
          <w:noProof/>
          <w:sz w:val="24"/>
          <w:szCs w:val="24"/>
        </w:rPr>
      </w:pPr>
      <w:del w:id="386" w:author="Hp" w:date="2018-12-05T01:08:00Z">
        <w:r w:rsidDel="00AC2005">
          <w:rPr>
            <w:noProof/>
          </w:rPr>
          <w:delText>2.4</w:delText>
        </w:r>
        <w:r w:rsidDel="00AC2005">
          <w:rPr>
            <w:rFonts w:ascii="Times New Roman" w:hAnsi="Times New Roman"/>
            <w:noProof/>
            <w:sz w:val="24"/>
            <w:szCs w:val="24"/>
          </w:rPr>
          <w:tab/>
        </w:r>
        <w:r w:rsidDel="00AC2005">
          <w:rPr>
            <w:noProof/>
          </w:rPr>
          <w:delText>Operating Environment</w:delText>
        </w:r>
        <w:r w:rsidDel="00AC2005">
          <w:rPr>
            <w:noProof/>
          </w:rPr>
          <w:tab/>
        </w:r>
      </w:del>
      <w:ins w:id="387" w:author="Box" w:date="2006-10-13T08:08:00Z">
        <w:del w:id="388" w:author="Hp" w:date="2018-12-05T01:08:00Z">
          <w:r w:rsidR="00A14717" w:rsidDel="00AC2005">
            <w:rPr>
              <w:noProof/>
            </w:rPr>
            <w:delText>2</w:delText>
          </w:r>
        </w:del>
      </w:ins>
      <w:del w:id="389" w:author="Hp" w:date="2018-12-05T01:08:00Z">
        <w:r w:rsidDel="00AC2005">
          <w:rPr>
            <w:noProof/>
          </w:rPr>
          <w:delText>3</w:delText>
        </w:r>
      </w:del>
    </w:p>
    <w:p w:rsidR="0048797A" w:rsidDel="00AC2005" w:rsidRDefault="0048797A">
      <w:pPr>
        <w:pStyle w:val="TOC2"/>
        <w:tabs>
          <w:tab w:val="left" w:pos="960"/>
        </w:tabs>
        <w:rPr>
          <w:del w:id="390" w:author="Hp" w:date="2018-12-05T01:08:00Z"/>
          <w:rFonts w:ascii="Times New Roman" w:hAnsi="Times New Roman"/>
          <w:noProof/>
          <w:sz w:val="24"/>
          <w:szCs w:val="24"/>
        </w:rPr>
      </w:pPr>
      <w:del w:id="391" w:author="Hp" w:date="2018-12-05T01:08:00Z">
        <w:r w:rsidDel="00AC2005">
          <w:rPr>
            <w:noProof/>
          </w:rPr>
          <w:delText>2.5</w:delText>
        </w:r>
        <w:r w:rsidDel="00AC2005">
          <w:rPr>
            <w:rFonts w:ascii="Times New Roman" w:hAnsi="Times New Roman"/>
            <w:noProof/>
            <w:sz w:val="24"/>
            <w:szCs w:val="24"/>
          </w:rPr>
          <w:tab/>
        </w:r>
        <w:r w:rsidDel="00AC2005">
          <w:rPr>
            <w:noProof/>
          </w:rPr>
          <w:delText>Design and Implementation Constraints</w:delText>
        </w:r>
        <w:r w:rsidDel="00AC2005">
          <w:rPr>
            <w:noProof/>
          </w:rPr>
          <w:tab/>
        </w:r>
      </w:del>
      <w:ins w:id="392" w:author="Box" w:date="2006-10-13T08:08:00Z">
        <w:del w:id="393" w:author="Hp" w:date="2018-12-05T01:08:00Z">
          <w:r w:rsidR="00A14717" w:rsidDel="00AC2005">
            <w:rPr>
              <w:noProof/>
            </w:rPr>
            <w:delText>2</w:delText>
          </w:r>
        </w:del>
      </w:ins>
      <w:del w:id="394" w:author="Hp" w:date="2018-12-05T01:08:00Z">
        <w:r w:rsidDel="00AC2005">
          <w:rPr>
            <w:noProof/>
          </w:rPr>
          <w:delText>3</w:delText>
        </w:r>
      </w:del>
    </w:p>
    <w:p w:rsidR="0048797A" w:rsidDel="00AC2005" w:rsidRDefault="0048797A">
      <w:pPr>
        <w:pStyle w:val="TOC2"/>
        <w:tabs>
          <w:tab w:val="left" w:pos="960"/>
        </w:tabs>
        <w:rPr>
          <w:del w:id="395" w:author="Hp" w:date="2018-12-05T01:08:00Z"/>
          <w:rFonts w:ascii="Times New Roman" w:hAnsi="Times New Roman"/>
          <w:noProof/>
          <w:sz w:val="24"/>
          <w:szCs w:val="24"/>
        </w:rPr>
      </w:pPr>
      <w:del w:id="396" w:author="Hp" w:date="2018-12-05T01:08:00Z">
        <w:r w:rsidDel="00AC2005">
          <w:rPr>
            <w:noProof/>
          </w:rPr>
          <w:delText>2.6</w:delText>
        </w:r>
        <w:r w:rsidDel="00AC2005">
          <w:rPr>
            <w:rFonts w:ascii="Times New Roman" w:hAnsi="Times New Roman"/>
            <w:noProof/>
            <w:sz w:val="24"/>
            <w:szCs w:val="24"/>
          </w:rPr>
          <w:tab/>
        </w:r>
        <w:r w:rsidDel="00AC2005">
          <w:rPr>
            <w:noProof/>
          </w:rPr>
          <w:delText>User Documentation</w:delText>
        </w:r>
        <w:r w:rsidDel="00AC2005">
          <w:rPr>
            <w:noProof/>
          </w:rPr>
          <w:tab/>
        </w:r>
      </w:del>
      <w:ins w:id="397" w:author="Box" w:date="2006-10-13T08:08:00Z">
        <w:del w:id="398" w:author="Hp" w:date="2018-12-05T01:08:00Z">
          <w:r w:rsidR="00A14717" w:rsidDel="00AC2005">
            <w:rPr>
              <w:noProof/>
            </w:rPr>
            <w:delText>2</w:delText>
          </w:r>
        </w:del>
      </w:ins>
      <w:del w:id="399" w:author="Hp" w:date="2018-12-05T01:08:00Z">
        <w:r w:rsidDel="00AC2005">
          <w:rPr>
            <w:noProof/>
          </w:rPr>
          <w:delText>4</w:delText>
        </w:r>
      </w:del>
    </w:p>
    <w:p w:rsidR="0048797A" w:rsidDel="00AC2005" w:rsidRDefault="0048797A">
      <w:pPr>
        <w:pStyle w:val="TOC2"/>
        <w:tabs>
          <w:tab w:val="left" w:pos="960"/>
        </w:tabs>
        <w:rPr>
          <w:del w:id="400" w:author="Hp" w:date="2018-12-05T01:08:00Z"/>
          <w:rFonts w:ascii="Times New Roman" w:hAnsi="Times New Roman"/>
          <w:noProof/>
          <w:sz w:val="24"/>
          <w:szCs w:val="24"/>
        </w:rPr>
      </w:pPr>
      <w:del w:id="401" w:author="Hp" w:date="2018-12-05T01:08:00Z">
        <w:r w:rsidDel="00AC2005">
          <w:rPr>
            <w:noProof/>
          </w:rPr>
          <w:delText>2.7</w:delText>
        </w:r>
        <w:r w:rsidDel="00AC2005">
          <w:rPr>
            <w:rFonts w:ascii="Times New Roman" w:hAnsi="Times New Roman"/>
            <w:noProof/>
            <w:sz w:val="24"/>
            <w:szCs w:val="24"/>
          </w:rPr>
          <w:tab/>
        </w:r>
        <w:r w:rsidDel="00AC2005">
          <w:rPr>
            <w:noProof/>
          </w:rPr>
          <w:delText>Assumptions and Dependencies</w:delText>
        </w:r>
        <w:r w:rsidDel="00AC2005">
          <w:rPr>
            <w:noProof/>
          </w:rPr>
          <w:tab/>
        </w:r>
      </w:del>
      <w:ins w:id="402" w:author="Box" w:date="2006-10-13T08:08:00Z">
        <w:del w:id="403" w:author="Hp" w:date="2018-12-05T01:08:00Z">
          <w:r w:rsidR="00A14717" w:rsidDel="00AC2005">
            <w:rPr>
              <w:noProof/>
            </w:rPr>
            <w:delText>2</w:delText>
          </w:r>
        </w:del>
      </w:ins>
      <w:del w:id="404" w:author="Hp" w:date="2018-12-05T01:08:00Z">
        <w:r w:rsidDel="00AC2005">
          <w:rPr>
            <w:noProof/>
          </w:rPr>
          <w:delText>4</w:delText>
        </w:r>
      </w:del>
    </w:p>
    <w:p w:rsidR="0048797A" w:rsidDel="00AC2005" w:rsidRDefault="0048797A">
      <w:pPr>
        <w:pStyle w:val="TOC1"/>
        <w:rPr>
          <w:del w:id="405" w:author="Hp" w:date="2018-12-05T01:08:00Z"/>
          <w:rFonts w:ascii="Times New Roman" w:hAnsi="Times New Roman"/>
          <w:b w:val="0"/>
          <w:szCs w:val="24"/>
        </w:rPr>
      </w:pPr>
      <w:del w:id="406" w:author="Hp" w:date="2018-12-05T01:08:00Z">
        <w:r w:rsidDel="00AC2005">
          <w:delText>3.</w:delText>
        </w:r>
        <w:r w:rsidDel="00AC2005">
          <w:rPr>
            <w:rFonts w:ascii="Times New Roman" w:hAnsi="Times New Roman"/>
            <w:b w:val="0"/>
            <w:szCs w:val="24"/>
          </w:rPr>
          <w:tab/>
        </w:r>
        <w:r w:rsidDel="00AC2005">
          <w:delText>External Interface Requirements</w:delText>
        </w:r>
        <w:r w:rsidDel="00AC2005">
          <w:tab/>
        </w:r>
      </w:del>
      <w:ins w:id="407" w:author="Box" w:date="2006-10-13T08:08:00Z">
        <w:del w:id="408" w:author="Hp" w:date="2018-12-05T01:08:00Z">
          <w:r w:rsidR="00A14717" w:rsidDel="00AC2005">
            <w:delText>2</w:delText>
          </w:r>
        </w:del>
      </w:ins>
      <w:del w:id="409" w:author="Hp" w:date="2018-12-05T01:08:00Z">
        <w:r w:rsidDel="00AC2005">
          <w:delText>4</w:delText>
        </w:r>
      </w:del>
    </w:p>
    <w:p w:rsidR="0048797A" w:rsidDel="00AC2005" w:rsidRDefault="0048797A">
      <w:pPr>
        <w:pStyle w:val="TOC2"/>
        <w:tabs>
          <w:tab w:val="left" w:pos="960"/>
        </w:tabs>
        <w:rPr>
          <w:del w:id="410" w:author="Hp" w:date="2018-12-05T01:08:00Z"/>
          <w:rFonts w:ascii="Times New Roman" w:hAnsi="Times New Roman"/>
          <w:noProof/>
          <w:sz w:val="24"/>
          <w:szCs w:val="24"/>
        </w:rPr>
      </w:pPr>
      <w:del w:id="411" w:author="Hp" w:date="2018-12-05T01:08:00Z">
        <w:r w:rsidDel="00AC2005">
          <w:rPr>
            <w:noProof/>
          </w:rPr>
          <w:delText>3.1</w:delText>
        </w:r>
        <w:r w:rsidDel="00AC2005">
          <w:rPr>
            <w:rFonts w:ascii="Times New Roman" w:hAnsi="Times New Roman"/>
            <w:noProof/>
            <w:sz w:val="24"/>
            <w:szCs w:val="24"/>
          </w:rPr>
          <w:tab/>
        </w:r>
        <w:r w:rsidDel="00AC2005">
          <w:rPr>
            <w:noProof/>
          </w:rPr>
          <w:delText>User Interfaces</w:delText>
        </w:r>
        <w:r w:rsidDel="00AC2005">
          <w:rPr>
            <w:noProof/>
          </w:rPr>
          <w:tab/>
        </w:r>
      </w:del>
      <w:ins w:id="412" w:author="Box" w:date="2006-10-13T08:08:00Z">
        <w:del w:id="413" w:author="Hp" w:date="2018-12-05T01:08:00Z">
          <w:r w:rsidR="00A14717" w:rsidDel="00AC2005">
            <w:rPr>
              <w:noProof/>
            </w:rPr>
            <w:delText>2</w:delText>
          </w:r>
        </w:del>
      </w:ins>
      <w:del w:id="414" w:author="Hp" w:date="2018-12-05T01:08:00Z">
        <w:r w:rsidDel="00AC2005">
          <w:rPr>
            <w:noProof/>
          </w:rPr>
          <w:delText>4</w:delText>
        </w:r>
      </w:del>
    </w:p>
    <w:p w:rsidR="0048797A" w:rsidDel="00AC2005" w:rsidRDefault="0048797A">
      <w:pPr>
        <w:pStyle w:val="TOC2"/>
        <w:tabs>
          <w:tab w:val="left" w:pos="960"/>
        </w:tabs>
        <w:rPr>
          <w:del w:id="415" w:author="Hp" w:date="2018-12-05T01:08:00Z"/>
          <w:rFonts w:ascii="Times New Roman" w:hAnsi="Times New Roman"/>
          <w:noProof/>
          <w:sz w:val="24"/>
          <w:szCs w:val="24"/>
        </w:rPr>
      </w:pPr>
      <w:del w:id="416" w:author="Hp" w:date="2018-12-05T01:08:00Z">
        <w:r w:rsidDel="00AC2005">
          <w:rPr>
            <w:noProof/>
          </w:rPr>
          <w:delText>3.2</w:delText>
        </w:r>
        <w:r w:rsidDel="00AC2005">
          <w:rPr>
            <w:rFonts w:ascii="Times New Roman" w:hAnsi="Times New Roman"/>
            <w:noProof/>
            <w:sz w:val="24"/>
            <w:szCs w:val="24"/>
          </w:rPr>
          <w:tab/>
        </w:r>
        <w:r w:rsidDel="00AC2005">
          <w:rPr>
            <w:noProof/>
          </w:rPr>
          <w:delText>Hardware Interfaces</w:delText>
        </w:r>
        <w:r w:rsidDel="00AC2005">
          <w:rPr>
            <w:noProof/>
          </w:rPr>
          <w:tab/>
        </w:r>
      </w:del>
      <w:ins w:id="417" w:author="Box" w:date="2006-10-13T08:08:00Z">
        <w:del w:id="418" w:author="Hp" w:date="2018-12-05T01:08:00Z">
          <w:r w:rsidR="00A14717" w:rsidDel="00AC2005">
            <w:rPr>
              <w:noProof/>
            </w:rPr>
            <w:delText>2</w:delText>
          </w:r>
        </w:del>
      </w:ins>
      <w:del w:id="419" w:author="Hp" w:date="2018-12-05T01:08:00Z">
        <w:r w:rsidDel="00AC2005">
          <w:rPr>
            <w:noProof/>
          </w:rPr>
          <w:delText>4</w:delText>
        </w:r>
      </w:del>
    </w:p>
    <w:p w:rsidR="0048797A" w:rsidDel="00AC2005" w:rsidRDefault="0048797A">
      <w:pPr>
        <w:pStyle w:val="TOC2"/>
        <w:tabs>
          <w:tab w:val="left" w:pos="960"/>
        </w:tabs>
        <w:rPr>
          <w:del w:id="420" w:author="Hp" w:date="2018-12-05T01:08:00Z"/>
          <w:rFonts w:ascii="Times New Roman" w:hAnsi="Times New Roman"/>
          <w:noProof/>
          <w:sz w:val="24"/>
          <w:szCs w:val="24"/>
        </w:rPr>
      </w:pPr>
      <w:del w:id="421" w:author="Hp" w:date="2018-12-05T01:08:00Z">
        <w:r w:rsidDel="00AC2005">
          <w:rPr>
            <w:noProof/>
          </w:rPr>
          <w:delText>3.3</w:delText>
        </w:r>
        <w:r w:rsidDel="00AC2005">
          <w:rPr>
            <w:rFonts w:ascii="Times New Roman" w:hAnsi="Times New Roman"/>
            <w:noProof/>
            <w:sz w:val="24"/>
            <w:szCs w:val="24"/>
          </w:rPr>
          <w:tab/>
        </w:r>
        <w:r w:rsidDel="00AC2005">
          <w:rPr>
            <w:noProof/>
          </w:rPr>
          <w:delText>Software Interfaces</w:delText>
        </w:r>
        <w:r w:rsidDel="00AC2005">
          <w:rPr>
            <w:noProof/>
          </w:rPr>
          <w:tab/>
        </w:r>
      </w:del>
      <w:ins w:id="422" w:author="Box" w:date="2006-10-13T08:08:00Z">
        <w:del w:id="423" w:author="Hp" w:date="2018-12-05T01:08:00Z">
          <w:r w:rsidR="00A14717" w:rsidDel="00AC2005">
            <w:rPr>
              <w:noProof/>
            </w:rPr>
            <w:delText>2</w:delText>
          </w:r>
        </w:del>
      </w:ins>
      <w:del w:id="424" w:author="Hp" w:date="2018-12-05T01:08:00Z">
        <w:r w:rsidDel="00AC2005">
          <w:rPr>
            <w:noProof/>
          </w:rPr>
          <w:delText>5</w:delText>
        </w:r>
      </w:del>
    </w:p>
    <w:p w:rsidR="0048797A" w:rsidDel="00AC2005" w:rsidRDefault="0048797A">
      <w:pPr>
        <w:pStyle w:val="TOC2"/>
        <w:tabs>
          <w:tab w:val="left" w:pos="960"/>
        </w:tabs>
        <w:rPr>
          <w:del w:id="425" w:author="Hp" w:date="2018-12-05T01:08:00Z"/>
          <w:rFonts w:ascii="Times New Roman" w:hAnsi="Times New Roman"/>
          <w:noProof/>
          <w:sz w:val="24"/>
          <w:szCs w:val="24"/>
        </w:rPr>
      </w:pPr>
      <w:del w:id="426" w:author="Hp" w:date="2018-12-05T01:08:00Z">
        <w:r w:rsidDel="00AC2005">
          <w:rPr>
            <w:noProof/>
          </w:rPr>
          <w:delText>3.4</w:delText>
        </w:r>
        <w:r w:rsidDel="00AC2005">
          <w:rPr>
            <w:rFonts w:ascii="Times New Roman" w:hAnsi="Times New Roman"/>
            <w:noProof/>
            <w:sz w:val="24"/>
            <w:szCs w:val="24"/>
          </w:rPr>
          <w:tab/>
        </w:r>
        <w:r w:rsidDel="00AC2005">
          <w:rPr>
            <w:noProof/>
          </w:rPr>
          <w:delText>Communications Interfaces</w:delText>
        </w:r>
        <w:r w:rsidDel="00AC2005">
          <w:rPr>
            <w:noProof/>
          </w:rPr>
          <w:tab/>
        </w:r>
      </w:del>
      <w:ins w:id="427" w:author="Box" w:date="2006-10-13T08:08:00Z">
        <w:del w:id="428" w:author="Hp" w:date="2018-12-05T01:08:00Z">
          <w:r w:rsidR="00A14717" w:rsidDel="00AC2005">
            <w:rPr>
              <w:noProof/>
            </w:rPr>
            <w:delText>2</w:delText>
          </w:r>
        </w:del>
      </w:ins>
      <w:del w:id="429" w:author="Hp" w:date="2018-12-05T01:08:00Z">
        <w:r w:rsidDel="00AC2005">
          <w:rPr>
            <w:noProof/>
          </w:rPr>
          <w:delText>5</w:delText>
        </w:r>
      </w:del>
    </w:p>
    <w:p w:rsidR="0048797A" w:rsidDel="00AC2005" w:rsidRDefault="0048797A">
      <w:pPr>
        <w:pStyle w:val="TOC1"/>
        <w:rPr>
          <w:del w:id="430" w:author="Hp" w:date="2018-12-05T01:08:00Z"/>
          <w:rFonts w:ascii="Times New Roman" w:hAnsi="Times New Roman"/>
          <w:b w:val="0"/>
          <w:szCs w:val="24"/>
        </w:rPr>
      </w:pPr>
      <w:del w:id="431" w:author="Hp" w:date="2018-12-05T01:08:00Z">
        <w:r w:rsidDel="00AC2005">
          <w:delText>4.</w:delText>
        </w:r>
        <w:r w:rsidDel="00AC2005">
          <w:rPr>
            <w:rFonts w:ascii="Times New Roman" w:hAnsi="Times New Roman"/>
            <w:b w:val="0"/>
            <w:szCs w:val="24"/>
          </w:rPr>
          <w:tab/>
        </w:r>
        <w:r w:rsidDel="00AC2005">
          <w:delText>Domain Model</w:delText>
        </w:r>
        <w:r w:rsidDel="00AC2005">
          <w:tab/>
        </w:r>
      </w:del>
      <w:ins w:id="432" w:author="Box" w:date="2006-10-13T08:08:00Z">
        <w:del w:id="433" w:author="Hp" w:date="2018-12-05T01:08:00Z">
          <w:r w:rsidR="00A14717" w:rsidDel="00AC2005">
            <w:delText>2</w:delText>
          </w:r>
        </w:del>
      </w:ins>
      <w:del w:id="434" w:author="Hp" w:date="2018-12-05T01:08:00Z">
        <w:r w:rsidDel="00AC2005">
          <w:delText>5</w:delText>
        </w:r>
      </w:del>
    </w:p>
    <w:p w:rsidR="0048797A" w:rsidDel="00AC2005" w:rsidRDefault="0048797A">
      <w:pPr>
        <w:pStyle w:val="TOC1"/>
        <w:rPr>
          <w:del w:id="435" w:author="Hp" w:date="2018-12-05T01:08:00Z"/>
          <w:rFonts w:ascii="Times New Roman" w:hAnsi="Times New Roman"/>
          <w:b w:val="0"/>
          <w:szCs w:val="24"/>
        </w:rPr>
      </w:pPr>
      <w:del w:id="436" w:author="Hp" w:date="2018-12-05T01:08:00Z">
        <w:r w:rsidDel="00AC2005">
          <w:delText>5.</w:delText>
        </w:r>
        <w:r w:rsidDel="00AC2005">
          <w:rPr>
            <w:rFonts w:ascii="Times New Roman" w:hAnsi="Times New Roman"/>
            <w:b w:val="0"/>
            <w:szCs w:val="24"/>
          </w:rPr>
          <w:tab/>
        </w:r>
        <w:r w:rsidDel="00AC2005">
          <w:delText>System Features (Use Cases)</w:delText>
        </w:r>
        <w:r w:rsidDel="00AC2005">
          <w:tab/>
        </w:r>
      </w:del>
      <w:ins w:id="437" w:author="Box" w:date="2006-10-13T08:08:00Z">
        <w:del w:id="438" w:author="Hp" w:date="2018-12-05T01:08:00Z">
          <w:r w:rsidR="00A14717" w:rsidDel="00AC2005">
            <w:delText>2</w:delText>
          </w:r>
        </w:del>
      </w:ins>
      <w:del w:id="439" w:author="Hp" w:date="2018-12-05T01:08:00Z">
        <w:r w:rsidDel="00AC2005">
          <w:delText>6</w:delText>
        </w:r>
      </w:del>
    </w:p>
    <w:p w:rsidR="0048797A" w:rsidDel="00AC2005" w:rsidRDefault="0048797A">
      <w:pPr>
        <w:pStyle w:val="TOC2"/>
        <w:tabs>
          <w:tab w:val="left" w:pos="960"/>
        </w:tabs>
        <w:rPr>
          <w:del w:id="440" w:author="Hp" w:date="2018-12-05T01:08:00Z"/>
          <w:rFonts w:ascii="Times New Roman" w:hAnsi="Times New Roman"/>
          <w:noProof/>
          <w:sz w:val="24"/>
          <w:szCs w:val="24"/>
        </w:rPr>
      </w:pPr>
      <w:del w:id="441" w:author="Hp" w:date="2018-12-05T01:08:00Z">
        <w:r w:rsidDel="00AC2005">
          <w:rPr>
            <w:noProof/>
          </w:rPr>
          <w:delText>5.1</w:delText>
        </w:r>
        <w:r w:rsidDel="00AC2005">
          <w:rPr>
            <w:rFonts w:ascii="Times New Roman" w:hAnsi="Times New Roman"/>
            <w:noProof/>
            <w:sz w:val="24"/>
            <w:szCs w:val="24"/>
          </w:rPr>
          <w:tab/>
        </w:r>
        <w:r w:rsidDel="00AC2005">
          <w:rPr>
            <w:noProof/>
          </w:rPr>
          <w:delText>Use Case Overview</w:delText>
        </w:r>
        <w:r w:rsidDel="00AC2005">
          <w:rPr>
            <w:noProof/>
          </w:rPr>
          <w:tab/>
        </w:r>
      </w:del>
      <w:ins w:id="442" w:author="Box" w:date="2006-10-13T08:08:00Z">
        <w:del w:id="443" w:author="Hp" w:date="2018-12-05T01:08:00Z">
          <w:r w:rsidR="00A14717" w:rsidDel="00AC2005">
            <w:rPr>
              <w:noProof/>
            </w:rPr>
            <w:delText>2</w:delText>
          </w:r>
        </w:del>
      </w:ins>
      <w:del w:id="444" w:author="Hp" w:date="2018-12-05T01:08:00Z">
        <w:r w:rsidDel="00AC2005">
          <w:rPr>
            <w:noProof/>
          </w:rPr>
          <w:delText>6</w:delText>
        </w:r>
      </w:del>
    </w:p>
    <w:p w:rsidR="0048797A" w:rsidDel="00AC2005" w:rsidRDefault="0048797A">
      <w:pPr>
        <w:pStyle w:val="TOC2"/>
        <w:tabs>
          <w:tab w:val="left" w:pos="960"/>
        </w:tabs>
        <w:rPr>
          <w:del w:id="445" w:author="Hp" w:date="2018-12-05T01:08:00Z"/>
          <w:rFonts w:ascii="Times New Roman" w:hAnsi="Times New Roman"/>
          <w:noProof/>
          <w:sz w:val="24"/>
          <w:szCs w:val="24"/>
        </w:rPr>
      </w:pPr>
      <w:del w:id="446" w:author="Hp" w:date="2018-12-05T01:08:00Z">
        <w:r w:rsidDel="00AC2005">
          <w:rPr>
            <w:noProof/>
          </w:rPr>
          <w:delText>5.2</w:delText>
        </w:r>
        <w:r w:rsidDel="00AC2005">
          <w:rPr>
            <w:rFonts w:ascii="Times New Roman" w:hAnsi="Times New Roman"/>
            <w:noProof/>
            <w:sz w:val="24"/>
            <w:szCs w:val="24"/>
          </w:rPr>
          <w:tab/>
        </w:r>
        <w:r w:rsidDel="00AC2005">
          <w:rPr>
            <w:noProof/>
          </w:rPr>
          <w:delText>Create Account</w:delText>
        </w:r>
        <w:r w:rsidDel="00AC2005">
          <w:rPr>
            <w:noProof/>
          </w:rPr>
          <w:tab/>
        </w:r>
      </w:del>
      <w:ins w:id="447" w:author="Box" w:date="2006-10-13T08:08:00Z">
        <w:del w:id="448" w:author="Hp" w:date="2018-12-05T01:08:00Z">
          <w:r w:rsidR="00A14717" w:rsidDel="00AC2005">
            <w:rPr>
              <w:noProof/>
            </w:rPr>
            <w:delText>2</w:delText>
          </w:r>
        </w:del>
      </w:ins>
      <w:del w:id="449" w:author="Hp" w:date="2018-12-05T01:08:00Z">
        <w:r w:rsidDel="00AC2005">
          <w:rPr>
            <w:noProof/>
          </w:rPr>
          <w:delText>7</w:delText>
        </w:r>
      </w:del>
    </w:p>
    <w:p w:rsidR="0048797A" w:rsidDel="00AC2005" w:rsidRDefault="0048797A">
      <w:pPr>
        <w:pStyle w:val="TOC2"/>
        <w:tabs>
          <w:tab w:val="left" w:pos="960"/>
        </w:tabs>
        <w:rPr>
          <w:del w:id="450" w:author="Hp" w:date="2018-12-05T01:08:00Z"/>
          <w:rFonts w:ascii="Times New Roman" w:hAnsi="Times New Roman"/>
          <w:noProof/>
          <w:sz w:val="24"/>
          <w:szCs w:val="24"/>
        </w:rPr>
      </w:pPr>
      <w:del w:id="451" w:author="Hp" w:date="2018-12-05T01:08:00Z">
        <w:r w:rsidDel="00AC2005">
          <w:rPr>
            <w:noProof/>
          </w:rPr>
          <w:delText>5.3</w:delText>
        </w:r>
        <w:r w:rsidDel="00AC2005">
          <w:rPr>
            <w:rFonts w:ascii="Times New Roman" w:hAnsi="Times New Roman"/>
            <w:noProof/>
            <w:sz w:val="24"/>
            <w:szCs w:val="24"/>
          </w:rPr>
          <w:tab/>
        </w:r>
        <w:r w:rsidDel="00AC2005">
          <w:rPr>
            <w:noProof/>
          </w:rPr>
          <w:delText>Login</w:delText>
        </w:r>
        <w:r w:rsidDel="00AC2005">
          <w:rPr>
            <w:noProof/>
          </w:rPr>
          <w:tab/>
        </w:r>
      </w:del>
      <w:ins w:id="452" w:author="Box" w:date="2006-10-13T08:08:00Z">
        <w:del w:id="453" w:author="Hp" w:date="2018-12-05T01:08:00Z">
          <w:r w:rsidR="00A14717" w:rsidDel="00AC2005">
            <w:rPr>
              <w:noProof/>
            </w:rPr>
            <w:delText>2</w:delText>
          </w:r>
        </w:del>
      </w:ins>
      <w:del w:id="454" w:author="Hp" w:date="2018-12-05T01:08:00Z">
        <w:r w:rsidDel="00AC2005">
          <w:rPr>
            <w:noProof/>
          </w:rPr>
          <w:delText>9</w:delText>
        </w:r>
      </w:del>
    </w:p>
    <w:p w:rsidR="0048797A" w:rsidDel="00AC2005" w:rsidRDefault="0048797A">
      <w:pPr>
        <w:pStyle w:val="TOC2"/>
        <w:tabs>
          <w:tab w:val="left" w:pos="960"/>
        </w:tabs>
        <w:rPr>
          <w:del w:id="455" w:author="Hp" w:date="2018-12-05T01:08:00Z"/>
          <w:rFonts w:ascii="Times New Roman" w:hAnsi="Times New Roman"/>
          <w:noProof/>
          <w:sz w:val="24"/>
          <w:szCs w:val="24"/>
        </w:rPr>
      </w:pPr>
      <w:del w:id="456" w:author="Hp" w:date="2018-12-05T01:08:00Z">
        <w:r w:rsidDel="00AC2005">
          <w:rPr>
            <w:noProof/>
          </w:rPr>
          <w:delText>5.4</w:delText>
        </w:r>
        <w:r w:rsidDel="00AC2005">
          <w:rPr>
            <w:rFonts w:ascii="Times New Roman" w:hAnsi="Times New Roman"/>
            <w:noProof/>
            <w:sz w:val="24"/>
            <w:szCs w:val="24"/>
          </w:rPr>
          <w:tab/>
        </w:r>
        <w:r w:rsidDel="00AC2005">
          <w:rPr>
            <w:noProof/>
          </w:rPr>
          <w:delText>Logout</w:delText>
        </w:r>
        <w:r w:rsidDel="00AC2005">
          <w:rPr>
            <w:noProof/>
          </w:rPr>
          <w:tab/>
        </w:r>
      </w:del>
      <w:ins w:id="457" w:author="Box" w:date="2006-10-13T08:08:00Z">
        <w:del w:id="458" w:author="Hp" w:date="2018-12-05T01:08:00Z">
          <w:r w:rsidR="00A14717" w:rsidDel="00AC2005">
            <w:rPr>
              <w:noProof/>
            </w:rPr>
            <w:delText>2</w:delText>
          </w:r>
        </w:del>
      </w:ins>
      <w:del w:id="459" w:author="Hp" w:date="2018-12-05T01:08:00Z">
        <w:r w:rsidDel="00AC2005">
          <w:rPr>
            <w:noProof/>
          </w:rPr>
          <w:delText>11</w:delText>
        </w:r>
      </w:del>
    </w:p>
    <w:p w:rsidR="0048797A" w:rsidDel="00AC2005" w:rsidRDefault="0048797A">
      <w:pPr>
        <w:pStyle w:val="TOC2"/>
        <w:tabs>
          <w:tab w:val="left" w:pos="960"/>
        </w:tabs>
        <w:rPr>
          <w:del w:id="460" w:author="Hp" w:date="2018-12-05T01:08:00Z"/>
          <w:rFonts w:ascii="Times New Roman" w:hAnsi="Times New Roman"/>
          <w:noProof/>
          <w:sz w:val="24"/>
          <w:szCs w:val="24"/>
        </w:rPr>
      </w:pPr>
      <w:del w:id="461" w:author="Hp" w:date="2018-12-05T01:08:00Z">
        <w:r w:rsidDel="00AC2005">
          <w:rPr>
            <w:noProof/>
          </w:rPr>
          <w:delText>5.5</w:delText>
        </w:r>
        <w:r w:rsidDel="00AC2005">
          <w:rPr>
            <w:rFonts w:ascii="Times New Roman" w:hAnsi="Times New Roman"/>
            <w:noProof/>
            <w:sz w:val="24"/>
            <w:szCs w:val="24"/>
          </w:rPr>
          <w:tab/>
        </w:r>
        <w:r w:rsidDel="00AC2005">
          <w:rPr>
            <w:noProof/>
          </w:rPr>
          <w:delText>Remove User</w:delText>
        </w:r>
        <w:r w:rsidDel="00AC2005">
          <w:rPr>
            <w:noProof/>
          </w:rPr>
          <w:tab/>
        </w:r>
      </w:del>
      <w:ins w:id="462" w:author="Box" w:date="2006-10-13T08:08:00Z">
        <w:del w:id="463" w:author="Hp" w:date="2018-12-05T01:08:00Z">
          <w:r w:rsidR="00A14717" w:rsidDel="00AC2005">
            <w:rPr>
              <w:noProof/>
            </w:rPr>
            <w:delText>2</w:delText>
          </w:r>
        </w:del>
      </w:ins>
      <w:del w:id="464" w:author="Hp" w:date="2018-12-05T01:08:00Z">
        <w:r w:rsidDel="00AC2005">
          <w:rPr>
            <w:noProof/>
          </w:rPr>
          <w:delText>13</w:delText>
        </w:r>
      </w:del>
    </w:p>
    <w:p w:rsidR="0048797A" w:rsidDel="00AC2005" w:rsidRDefault="0048797A">
      <w:pPr>
        <w:pStyle w:val="TOC2"/>
        <w:tabs>
          <w:tab w:val="left" w:pos="960"/>
        </w:tabs>
        <w:rPr>
          <w:del w:id="465" w:author="Hp" w:date="2018-12-05T01:08:00Z"/>
          <w:rFonts w:ascii="Times New Roman" w:hAnsi="Times New Roman"/>
          <w:noProof/>
          <w:sz w:val="24"/>
          <w:szCs w:val="24"/>
        </w:rPr>
      </w:pPr>
      <w:del w:id="466" w:author="Hp" w:date="2018-12-05T01:08:00Z">
        <w:r w:rsidDel="00AC2005">
          <w:rPr>
            <w:noProof/>
          </w:rPr>
          <w:delText>5.6</w:delText>
        </w:r>
        <w:r w:rsidDel="00AC2005">
          <w:rPr>
            <w:rFonts w:ascii="Times New Roman" w:hAnsi="Times New Roman"/>
            <w:noProof/>
            <w:sz w:val="24"/>
            <w:szCs w:val="24"/>
          </w:rPr>
          <w:tab/>
        </w:r>
        <w:r w:rsidDel="00AC2005">
          <w:rPr>
            <w:noProof/>
          </w:rPr>
          <w:delText>Update User</w:delText>
        </w:r>
        <w:r w:rsidDel="00AC2005">
          <w:rPr>
            <w:noProof/>
          </w:rPr>
          <w:tab/>
        </w:r>
      </w:del>
      <w:ins w:id="467" w:author="Box" w:date="2006-10-13T08:08:00Z">
        <w:del w:id="468" w:author="Hp" w:date="2018-12-05T01:08:00Z">
          <w:r w:rsidR="00A14717" w:rsidDel="00AC2005">
            <w:rPr>
              <w:noProof/>
            </w:rPr>
            <w:delText>2</w:delText>
          </w:r>
        </w:del>
      </w:ins>
      <w:del w:id="469" w:author="Hp" w:date="2018-12-05T01:08:00Z">
        <w:r w:rsidDel="00AC2005">
          <w:rPr>
            <w:noProof/>
          </w:rPr>
          <w:delText>15</w:delText>
        </w:r>
      </w:del>
    </w:p>
    <w:p w:rsidR="0048797A" w:rsidDel="00AC2005" w:rsidRDefault="0048797A">
      <w:pPr>
        <w:pStyle w:val="TOC2"/>
        <w:tabs>
          <w:tab w:val="left" w:pos="960"/>
        </w:tabs>
        <w:rPr>
          <w:del w:id="470" w:author="Hp" w:date="2018-12-05T01:08:00Z"/>
          <w:rFonts w:ascii="Times New Roman" w:hAnsi="Times New Roman"/>
          <w:noProof/>
          <w:sz w:val="24"/>
          <w:szCs w:val="24"/>
        </w:rPr>
      </w:pPr>
      <w:del w:id="471" w:author="Hp" w:date="2018-12-05T01:08:00Z">
        <w:r w:rsidDel="00AC2005">
          <w:rPr>
            <w:noProof/>
          </w:rPr>
          <w:delText>5.7</w:delText>
        </w:r>
        <w:r w:rsidDel="00AC2005">
          <w:rPr>
            <w:rFonts w:ascii="Times New Roman" w:hAnsi="Times New Roman"/>
            <w:noProof/>
            <w:sz w:val="24"/>
            <w:szCs w:val="24"/>
          </w:rPr>
          <w:tab/>
        </w:r>
        <w:r w:rsidDel="00AC2005">
          <w:rPr>
            <w:noProof/>
          </w:rPr>
          <w:delText>List Users</w:delText>
        </w:r>
        <w:r w:rsidDel="00AC2005">
          <w:rPr>
            <w:noProof/>
          </w:rPr>
          <w:tab/>
        </w:r>
      </w:del>
      <w:ins w:id="472" w:author="Box" w:date="2006-10-13T08:08:00Z">
        <w:del w:id="473" w:author="Hp" w:date="2018-12-05T01:08:00Z">
          <w:r w:rsidR="00A14717" w:rsidDel="00AC2005">
            <w:rPr>
              <w:noProof/>
            </w:rPr>
            <w:delText>2</w:delText>
          </w:r>
        </w:del>
      </w:ins>
      <w:del w:id="474" w:author="Hp" w:date="2018-12-05T01:08:00Z">
        <w:r w:rsidDel="00AC2005">
          <w:rPr>
            <w:noProof/>
          </w:rPr>
          <w:delText>17</w:delText>
        </w:r>
      </w:del>
    </w:p>
    <w:p w:rsidR="0048797A" w:rsidDel="00AC2005" w:rsidRDefault="0048797A">
      <w:pPr>
        <w:pStyle w:val="TOC2"/>
        <w:tabs>
          <w:tab w:val="left" w:pos="960"/>
        </w:tabs>
        <w:rPr>
          <w:del w:id="475" w:author="Hp" w:date="2018-12-05T01:08:00Z"/>
          <w:rFonts w:ascii="Times New Roman" w:hAnsi="Times New Roman"/>
          <w:noProof/>
          <w:sz w:val="24"/>
          <w:szCs w:val="24"/>
        </w:rPr>
      </w:pPr>
      <w:del w:id="476" w:author="Hp" w:date="2018-12-05T01:08:00Z">
        <w:r w:rsidDel="00AC2005">
          <w:rPr>
            <w:noProof/>
          </w:rPr>
          <w:delText>5.8</w:delText>
        </w:r>
        <w:r w:rsidDel="00AC2005">
          <w:rPr>
            <w:rFonts w:ascii="Times New Roman" w:hAnsi="Times New Roman"/>
            <w:noProof/>
            <w:sz w:val="24"/>
            <w:szCs w:val="24"/>
          </w:rPr>
          <w:tab/>
        </w:r>
        <w:r w:rsidDel="00AC2005">
          <w:rPr>
            <w:noProof/>
          </w:rPr>
          <w:delText>Retrieve Node Status</w:delText>
        </w:r>
        <w:r w:rsidDel="00AC2005">
          <w:rPr>
            <w:noProof/>
          </w:rPr>
          <w:tab/>
        </w:r>
      </w:del>
      <w:ins w:id="477" w:author="Box" w:date="2006-10-13T08:08:00Z">
        <w:del w:id="478" w:author="Hp" w:date="2018-12-05T01:08:00Z">
          <w:r w:rsidR="00A14717" w:rsidDel="00AC2005">
            <w:rPr>
              <w:noProof/>
            </w:rPr>
            <w:delText>2</w:delText>
          </w:r>
        </w:del>
      </w:ins>
      <w:del w:id="479" w:author="Hp" w:date="2018-12-05T01:08:00Z">
        <w:r w:rsidDel="00AC2005">
          <w:rPr>
            <w:noProof/>
          </w:rPr>
          <w:delText>18</w:delText>
        </w:r>
      </w:del>
    </w:p>
    <w:p w:rsidR="0048797A" w:rsidDel="00AC2005" w:rsidRDefault="0048797A">
      <w:pPr>
        <w:pStyle w:val="TOC2"/>
        <w:tabs>
          <w:tab w:val="left" w:pos="960"/>
        </w:tabs>
        <w:rPr>
          <w:del w:id="480" w:author="Hp" w:date="2018-12-05T01:08:00Z"/>
          <w:rFonts w:ascii="Times New Roman" w:hAnsi="Times New Roman"/>
          <w:noProof/>
          <w:sz w:val="24"/>
          <w:szCs w:val="24"/>
        </w:rPr>
      </w:pPr>
      <w:del w:id="481" w:author="Hp" w:date="2018-12-05T01:08:00Z">
        <w:r w:rsidDel="00AC2005">
          <w:rPr>
            <w:noProof/>
          </w:rPr>
          <w:delText>5.9</w:delText>
        </w:r>
        <w:r w:rsidDel="00AC2005">
          <w:rPr>
            <w:rFonts w:ascii="Times New Roman" w:hAnsi="Times New Roman"/>
            <w:noProof/>
            <w:sz w:val="24"/>
            <w:szCs w:val="24"/>
          </w:rPr>
          <w:tab/>
        </w:r>
        <w:r w:rsidDel="00AC2005">
          <w:rPr>
            <w:noProof/>
          </w:rPr>
          <w:delText>List Nodes</w:delText>
        </w:r>
        <w:r w:rsidDel="00AC2005">
          <w:rPr>
            <w:noProof/>
          </w:rPr>
          <w:tab/>
        </w:r>
      </w:del>
      <w:ins w:id="482" w:author="Box" w:date="2006-10-13T08:08:00Z">
        <w:del w:id="483" w:author="Hp" w:date="2018-12-05T01:08:00Z">
          <w:r w:rsidR="00A14717" w:rsidDel="00AC2005">
            <w:rPr>
              <w:noProof/>
            </w:rPr>
            <w:delText>2</w:delText>
          </w:r>
        </w:del>
      </w:ins>
      <w:del w:id="484" w:author="Hp" w:date="2018-12-05T01:08:00Z">
        <w:r w:rsidDel="00AC2005">
          <w:rPr>
            <w:noProof/>
          </w:rPr>
          <w:delText>20</w:delText>
        </w:r>
      </w:del>
    </w:p>
    <w:p w:rsidR="0048797A" w:rsidDel="00AC2005" w:rsidRDefault="0048797A">
      <w:pPr>
        <w:pStyle w:val="TOC2"/>
        <w:tabs>
          <w:tab w:val="left" w:pos="960"/>
        </w:tabs>
        <w:rPr>
          <w:del w:id="485" w:author="Hp" w:date="2018-12-05T01:08:00Z"/>
          <w:rFonts w:ascii="Times New Roman" w:hAnsi="Times New Roman"/>
          <w:noProof/>
          <w:sz w:val="24"/>
          <w:szCs w:val="24"/>
        </w:rPr>
      </w:pPr>
      <w:del w:id="486" w:author="Hp" w:date="2018-12-05T01:08:00Z">
        <w:r w:rsidDel="00AC2005">
          <w:rPr>
            <w:noProof/>
          </w:rPr>
          <w:delText>5.10</w:delText>
        </w:r>
        <w:r w:rsidDel="00AC2005">
          <w:rPr>
            <w:rFonts w:ascii="Times New Roman" w:hAnsi="Times New Roman"/>
            <w:noProof/>
            <w:sz w:val="24"/>
            <w:szCs w:val="24"/>
          </w:rPr>
          <w:tab/>
        </w:r>
        <w:r w:rsidDel="00AC2005">
          <w:rPr>
            <w:noProof/>
          </w:rPr>
          <w:delText>Add Node</w:delText>
        </w:r>
        <w:r w:rsidDel="00AC2005">
          <w:rPr>
            <w:noProof/>
          </w:rPr>
          <w:tab/>
        </w:r>
      </w:del>
      <w:ins w:id="487" w:author="Box" w:date="2006-10-13T08:08:00Z">
        <w:del w:id="488" w:author="Hp" w:date="2018-12-05T01:08:00Z">
          <w:r w:rsidR="00A14717" w:rsidDel="00AC2005">
            <w:rPr>
              <w:noProof/>
            </w:rPr>
            <w:delText>2</w:delText>
          </w:r>
        </w:del>
      </w:ins>
      <w:del w:id="489" w:author="Hp" w:date="2018-12-05T01:08:00Z">
        <w:r w:rsidDel="00AC2005">
          <w:rPr>
            <w:noProof/>
          </w:rPr>
          <w:delText>22</w:delText>
        </w:r>
      </w:del>
    </w:p>
    <w:p w:rsidR="0048797A" w:rsidDel="00AC2005" w:rsidRDefault="0048797A">
      <w:pPr>
        <w:pStyle w:val="TOC2"/>
        <w:tabs>
          <w:tab w:val="left" w:pos="960"/>
        </w:tabs>
        <w:rPr>
          <w:del w:id="490" w:author="Hp" w:date="2018-12-05T01:08:00Z"/>
          <w:rFonts w:ascii="Times New Roman" w:hAnsi="Times New Roman"/>
          <w:noProof/>
          <w:sz w:val="24"/>
          <w:szCs w:val="24"/>
        </w:rPr>
      </w:pPr>
      <w:del w:id="491" w:author="Hp" w:date="2018-12-05T01:08:00Z">
        <w:r w:rsidDel="00AC2005">
          <w:rPr>
            <w:noProof/>
          </w:rPr>
          <w:delText>5.11</w:delText>
        </w:r>
        <w:r w:rsidDel="00AC2005">
          <w:rPr>
            <w:rFonts w:ascii="Times New Roman" w:hAnsi="Times New Roman"/>
            <w:noProof/>
            <w:sz w:val="24"/>
            <w:szCs w:val="24"/>
          </w:rPr>
          <w:tab/>
        </w:r>
        <w:r w:rsidDel="00AC2005">
          <w:rPr>
            <w:noProof/>
          </w:rPr>
          <w:delText>Update Node</w:delText>
        </w:r>
        <w:r w:rsidDel="00AC2005">
          <w:rPr>
            <w:noProof/>
          </w:rPr>
          <w:tab/>
        </w:r>
      </w:del>
      <w:ins w:id="492" w:author="Box" w:date="2006-10-13T08:08:00Z">
        <w:del w:id="493" w:author="Hp" w:date="2018-12-05T01:08:00Z">
          <w:r w:rsidR="00A14717" w:rsidDel="00AC2005">
            <w:rPr>
              <w:noProof/>
            </w:rPr>
            <w:delText>2</w:delText>
          </w:r>
        </w:del>
      </w:ins>
      <w:del w:id="494" w:author="Hp" w:date="2018-12-05T01:08:00Z">
        <w:r w:rsidDel="00AC2005">
          <w:rPr>
            <w:noProof/>
          </w:rPr>
          <w:delText>24</w:delText>
        </w:r>
      </w:del>
    </w:p>
    <w:p w:rsidR="0048797A" w:rsidDel="00AC2005" w:rsidRDefault="0048797A">
      <w:pPr>
        <w:pStyle w:val="TOC2"/>
        <w:tabs>
          <w:tab w:val="left" w:pos="960"/>
        </w:tabs>
        <w:rPr>
          <w:del w:id="495" w:author="Hp" w:date="2018-12-05T01:08:00Z"/>
          <w:rFonts w:ascii="Times New Roman" w:hAnsi="Times New Roman"/>
          <w:noProof/>
          <w:sz w:val="24"/>
          <w:szCs w:val="24"/>
        </w:rPr>
      </w:pPr>
      <w:del w:id="496" w:author="Hp" w:date="2018-12-05T01:08:00Z">
        <w:r w:rsidDel="00AC2005">
          <w:rPr>
            <w:noProof/>
          </w:rPr>
          <w:delText>5.12</w:delText>
        </w:r>
        <w:r w:rsidDel="00AC2005">
          <w:rPr>
            <w:rFonts w:ascii="Times New Roman" w:hAnsi="Times New Roman"/>
            <w:noProof/>
            <w:sz w:val="24"/>
            <w:szCs w:val="24"/>
          </w:rPr>
          <w:tab/>
        </w:r>
        <w:r w:rsidDel="00AC2005">
          <w:rPr>
            <w:noProof/>
          </w:rPr>
          <w:delText>Remove Node</w:delText>
        </w:r>
        <w:r w:rsidDel="00AC2005">
          <w:rPr>
            <w:noProof/>
          </w:rPr>
          <w:tab/>
        </w:r>
      </w:del>
      <w:ins w:id="497" w:author="Box" w:date="2006-10-13T08:08:00Z">
        <w:del w:id="498" w:author="Hp" w:date="2018-12-05T01:08:00Z">
          <w:r w:rsidR="00A14717" w:rsidDel="00AC2005">
            <w:rPr>
              <w:noProof/>
            </w:rPr>
            <w:delText>2</w:delText>
          </w:r>
        </w:del>
      </w:ins>
      <w:del w:id="499" w:author="Hp" w:date="2018-12-05T01:08:00Z">
        <w:r w:rsidDel="00AC2005">
          <w:rPr>
            <w:noProof/>
          </w:rPr>
          <w:delText>26</w:delText>
        </w:r>
      </w:del>
    </w:p>
    <w:p w:rsidR="0048797A" w:rsidDel="00AC2005" w:rsidRDefault="0048797A">
      <w:pPr>
        <w:pStyle w:val="TOC2"/>
        <w:tabs>
          <w:tab w:val="left" w:pos="960"/>
        </w:tabs>
        <w:rPr>
          <w:del w:id="500" w:author="Hp" w:date="2018-12-05T01:08:00Z"/>
          <w:rFonts w:ascii="Times New Roman" w:hAnsi="Times New Roman"/>
          <w:noProof/>
          <w:sz w:val="24"/>
          <w:szCs w:val="24"/>
        </w:rPr>
      </w:pPr>
      <w:del w:id="501" w:author="Hp" w:date="2018-12-05T01:08:00Z">
        <w:r w:rsidDel="00AC2005">
          <w:rPr>
            <w:noProof/>
          </w:rPr>
          <w:delText>5.13</w:delText>
        </w:r>
        <w:r w:rsidDel="00AC2005">
          <w:rPr>
            <w:rFonts w:ascii="Times New Roman" w:hAnsi="Times New Roman"/>
            <w:noProof/>
            <w:sz w:val="24"/>
            <w:szCs w:val="24"/>
          </w:rPr>
          <w:tab/>
        </w:r>
        <w:r w:rsidDel="00AC2005">
          <w:rPr>
            <w:noProof/>
          </w:rPr>
          <w:delText>Power Up Node</w:delText>
        </w:r>
        <w:r w:rsidDel="00AC2005">
          <w:rPr>
            <w:noProof/>
          </w:rPr>
          <w:tab/>
        </w:r>
      </w:del>
      <w:ins w:id="502" w:author="Box" w:date="2006-10-13T08:08:00Z">
        <w:del w:id="503" w:author="Hp" w:date="2018-12-05T01:08:00Z">
          <w:r w:rsidR="00A14717" w:rsidDel="00AC2005">
            <w:rPr>
              <w:noProof/>
            </w:rPr>
            <w:delText>2</w:delText>
          </w:r>
        </w:del>
      </w:ins>
      <w:del w:id="504" w:author="Hp" w:date="2018-12-05T01:08:00Z">
        <w:r w:rsidDel="00AC2005">
          <w:rPr>
            <w:noProof/>
          </w:rPr>
          <w:delText>28</w:delText>
        </w:r>
      </w:del>
    </w:p>
    <w:p w:rsidR="0048797A" w:rsidDel="00AC2005" w:rsidRDefault="0048797A">
      <w:pPr>
        <w:pStyle w:val="TOC2"/>
        <w:tabs>
          <w:tab w:val="left" w:pos="960"/>
        </w:tabs>
        <w:rPr>
          <w:del w:id="505" w:author="Hp" w:date="2018-12-05T01:08:00Z"/>
          <w:rFonts w:ascii="Times New Roman" w:hAnsi="Times New Roman"/>
          <w:noProof/>
          <w:sz w:val="24"/>
          <w:szCs w:val="24"/>
        </w:rPr>
      </w:pPr>
      <w:del w:id="506" w:author="Hp" w:date="2018-12-05T01:08:00Z">
        <w:r w:rsidDel="00AC2005">
          <w:rPr>
            <w:noProof/>
          </w:rPr>
          <w:delText>5.14</w:delText>
        </w:r>
        <w:r w:rsidDel="00AC2005">
          <w:rPr>
            <w:rFonts w:ascii="Times New Roman" w:hAnsi="Times New Roman"/>
            <w:noProof/>
            <w:sz w:val="24"/>
            <w:szCs w:val="24"/>
          </w:rPr>
          <w:tab/>
        </w:r>
        <w:r w:rsidDel="00AC2005">
          <w:rPr>
            <w:noProof/>
          </w:rPr>
          <w:delText>Power Down Node</w:delText>
        </w:r>
        <w:r w:rsidDel="00AC2005">
          <w:rPr>
            <w:noProof/>
          </w:rPr>
          <w:tab/>
        </w:r>
      </w:del>
      <w:ins w:id="507" w:author="Box" w:date="2006-10-13T08:08:00Z">
        <w:del w:id="508" w:author="Hp" w:date="2018-12-05T01:08:00Z">
          <w:r w:rsidR="00A14717" w:rsidDel="00AC2005">
            <w:rPr>
              <w:noProof/>
            </w:rPr>
            <w:delText>2</w:delText>
          </w:r>
        </w:del>
      </w:ins>
      <w:del w:id="509" w:author="Hp" w:date="2018-12-05T01:08:00Z">
        <w:r w:rsidDel="00AC2005">
          <w:rPr>
            <w:noProof/>
          </w:rPr>
          <w:delText>30</w:delText>
        </w:r>
      </w:del>
    </w:p>
    <w:p w:rsidR="0048797A" w:rsidDel="00AC2005" w:rsidRDefault="0048797A">
      <w:pPr>
        <w:pStyle w:val="TOC2"/>
        <w:tabs>
          <w:tab w:val="left" w:pos="960"/>
        </w:tabs>
        <w:rPr>
          <w:del w:id="510" w:author="Hp" w:date="2018-12-05T01:08:00Z"/>
          <w:rFonts w:ascii="Times New Roman" w:hAnsi="Times New Roman"/>
          <w:noProof/>
          <w:sz w:val="24"/>
          <w:szCs w:val="24"/>
        </w:rPr>
      </w:pPr>
      <w:del w:id="511" w:author="Hp" w:date="2018-12-05T01:08:00Z">
        <w:r w:rsidDel="00AC2005">
          <w:rPr>
            <w:noProof/>
          </w:rPr>
          <w:delText>5.15</w:delText>
        </w:r>
        <w:r w:rsidDel="00AC2005">
          <w:rPr>
            <w:rFonts w:ascii="Times New Roman" w:hAnsi="Times New Roman"/>
            <w:noProof/>
            <w:sz w:val="24"/>
            <w:szCs w:val="24"/>
          </w:rPr>
          <w:tab/>
        </w:r>
        <w:r w:rsidDel="00AC2005">
          <w:rPr>
            <w:noProof/>
          </w:rPr>
          <w:delText>Reboot Node</w:delText>
        </w:r>
        <w:r w:rsidDel="00AC2005">
          <w:rPr>
            <w:noProof/>
          </w:rPr>
          <w:tab/>
        </w:r>
      </w:del>
      <w:ins w:id="512" w:author="Box" w:date="2006-10-13T08:08:00Z">
        <w:del w:id="513" w:author="Hp" w:date="2018-12-05T01:08:00Z">
          <w:r w:rsidR="00A14717" w:rsidDel="00AC2005">
            <w:rPr>
              <w:noProof/>
            </w:rPr>
            <w:delText>2</w:delText>
          </w:r>
        </w:del>
      </w:ins>
      <w:del w:id="514" w:author="Hp" w:date="2018-12-05T01:08:00Z">
        <w:r w:rsidDel="00AC2005">
          <w:rPr>
            <w:noProof/>
          </w:rPr>
          <w:delText>32</w:delText>
        </w:r>
      </w:del>
    </w:p>
    <w:p w:rsidR="0048797A" w:rsidDel="00AC2005" w:rsidRDefault="0048797A">
      <w:pPr>
        <w:pStyle w:val="TOC2"/>
        <w:tabs>
          <w:tab w:val="left" w:pos="960"/>
        </w:tabs>
        <w:rPr>
          <w:del w:id="515" w:author="Hp" w:date="2018-12-05T01:08:00Z"/>
          <w:rFonts w:ascii="Times New Roman" w:hAnsi="Times New Roman"/>
          <w:noProof/>
          <w:sz w:val="24"/>
          <w:szCs w:val="24"/>
        </w:rPr>
      </w:pPr>
      <w:del w:id="516" w:author="Hp" w:date="2018-12-05T01:08:00Z">
        <w:r w:rsidDel="00AC2005">
          <w:rPr>
            <w:noProof/>
          </w:rPr>
          <w:delText>5.16</w:delText>
        </w:r>
        <w:r w:rsidDel="00AC2005">
          <w:rPr>
            <w:rFonts w:ascii="Times New Roman" w:hAnsi="Times New Roman"/>
            <w:noProof/>
            <w:sz w:val="24"/>
            <w:szCs w:val="24"/>
          </w:rPr>
          <w:tab/>
        </w:r>
        <w:r w:rsidDel="00AC2005">
          <w:rPr>
            <w:noProof/>
          </w:rPr>
          <w:delText>Identify Node</w:delText>
        </w:r>
        <w:r w:rsidDel="00AC2005">
          <w:rPr>
            <w:noProof/>
          </w:rPr>
          <w:tab/>
        </w:r>
      </w:del>
      <w:ins w:id="517" w:author="Box" w:date="2006-10-13T08:08:00Z">
        <w:del w:id="518" w:author="Hp" w:date="2018-12-05T01:08:00Z">
          <w:r w:rsidR="00A14717" w:rsidDel="00AC2005">
            <w:rPr>
              <w:noProof/>
            </w:rPr>
            <w:delText>2</w:delText>
          </w:r>
        </w:del>
      </w:ins>
      <w:del w:id="519" w:author="Hp" w:date="2018-12-05T01:08:00Z">
        <w:r w:rsidDel="00AC2005">
          <w:rPr>
            <w:noProof/>
          </w:rPr>
          <w:delText>34</w:delText>
        </w:r>
      </w:del>
    </w:p>
    <w:p w:rsidR="0048797A" w:rsidDel="00AC2005" w:rsidRDefault="0048797A">
      <w:pPr>
        <w:pStyle w:val="TOC2"/>
        <w:tabs>
          <w:tab w:val="left" w:pos="960"/>
        </w:tabs>
        <w:rPr>
          <w:del w:id="520" w:author="Hp" w:date="2018-12-05T01:08:00Z"/>
          <w:rFonts w:ascii="Times New Roman" w:hAnsi="Times New Roman"/>
          <w:noProof/>
          <w:sz w:val="24"/>
          <w:szCs w:val="24"/>
        </w:rPr>
      </w:pPr>
      <w:del w:id="521" w:author="Hp" w:date="2018-12-05T01:08:00Z">
        <w:r w:rsidDel="00AC2005">
          <w:rPr>
            <w:noProof/>
          </w:rPr>
          <w:delText>5.17</w:delText>
        </w:r>
        <w:r w:rsidDel="00AC2005">
          <w:rPr>
            <w:rFonts w:ascii="Times New Roman" w:hAnsi="Times New Roman"/>
            <w:noProof/>
            <w:sz w:val="24"/>
            <w:szCs w:val="24"/>
          </w:rPr>
          <w:tab/>
        </w:r>
        <w:r w:rsidDel="00AC2005">
          <w:rPr>
            <w:noProof/>
          </w:rPr>
          <w:delText>Modify Sensor Thresholds</w:delText>
        </w:r>
        <w:r w:rsidDel="00AC2005">
          <w:rPr>
            <w:noProof/>
          </w:rPr>
          <w:tab/>
        </w:r>
      </w:del>
      <w:ins w:id="522" w:author="Box" w:date="2006-10-13T08:08:00Z">
        <w:del w:id="523" w:author="Hp" w:date="2018-12-05T01:08:00Z">
          <w:r w:rsidR="00A14717" w:rsidDel="00AC2005">
            <w:rPr>
              <w:noProof/>
            </w:rPr>
            <w:delText>2</w:delText>
          </w:r>
        </w:del>
      </w:ins>
      <w:del w:id="524" w:author="Hp" w:date="2018-12-05T01:08:00Z">
        <w:r w:rsidDel="00AC2005">
          <w:rPr>
            <w:noProof/>
          </w:rPr>
          <w:delText>36</w:delText>
        </w:r>
      </w:del>
    </w:p>
    <w:p w:rsidR="0048797A" w:rsidDel="00AC2005" w:rsidRDefault="0048797A">
      <w:pPr>
        <w:pStyle w:val="TOC1"/>
        <w:rPr>
          <w:del w:id="525" w:author="Hp" w:date="2018-12-05T01:08:00Z"/>
          <w:rFonts w:ascii="Times New Roman" w:hAnsi="Times New Roman"/>
          <w:b w:val="0"/>
          <w:szCs w:val="24"/>
        </w:rPr>
      </w:pPr>
      <w:del w:id="526" w:author="Hp" w:date="2018-12-05T01:08:00Z">
        <w:r w:rsidDel="00AC2005">
          <w:delText>6.</w:delText>
        </w:r>
        <w:r w:rsidDel="00AC2005">
          <w:rPr>
            <w:rFonts w:ascii="Times New Roman" w:hAnsi="Times New Roman"/>
            <w:b w:val="0"/>
            <w:szCs w:val="24"/>
          </w:rPr>
          <w:tab/>
        </w:r>
        <w:r w:rsidDel="00AC2005">
          <w:delText>Other Nonfunctional Requirements</w:delText>
        </w:r>
        <w:r w:rsidDel="00AC2005">
          <w:tab/>
        </w:r>
      </w:del>
      <w:ins w:id="527" w:author="Box" w:date="2006-10-13T08:08:00Z">
        <w:del w:id="528" w:author="Hp" w:date="2018-12-05T01:08:00Z">
          <w:r w:rsidR="00A14717" w:rsidDel="00AC2005">
            <w:delText>2</w:delText>
          </w:r>
        </w:del>
      </w:ins>
      <w:del w:id="529" w:author="Hp" w:date="2018-12-05T01:08:00Z">
        <w:r w:rsidDel="00AC2005">
          <w:delText>38</w:delText>
        </w:r>
      </w:del>
    </w:p>
    <w:p w:rsidR="0048797A" w:rsidDel="00AC2005" w:rsidRDefault="0048797A">
      <w:pPr>
        <w:pStyle w:val="TOC2"/>
        <w:tabs>
          <w:tab w:val="left" w:pos="960"/>
        </w:tabs>
        <w:rPr>
          <w:del w:id="530" w:author="Hp" w:date="2018-12-05T01:08:00Z"/>
          <w:rFonts w:ascii="Times New Roman" w:hAnsi="Times New Roman"/>
          <w:noProof/>
          <w:sz w:val="24"/>
          <w:szCs w:val="24"/>
        </w:rPr>
      </w:pPr>
      <w:del w:id="531" w:author="Hp" w:date="2018-12-05T01:08:00Z">
        <w:r w:rsidDel="00AC2005">
          <w:rPr>
            <w:noProof/>
          </w:rPr>
          <w:delText>6.1</w:delText>
        </w:r>
        <w:r w:rsidDel="00AC2005">
          <w:rPr>
            <w:rFonts w:ascii="Times New Roman" w:hAnsi="Times New Roman"/>
            <w:noProof/>
            <w:sz w:val="24"/>
            <w:szCs w:val="24"/>
          </w:rPr>
          <w:tab/>
        </w:r>
        <w:r w:rsidDel="00AC2005">
          <w:rPr>
            <w:noProof/>
          </w:rPr>
          <w:delText>Performance Requirements</w:delText>
        </w:r>
        <w:r w:rsidDel="00AC2005">
          <w:rPr>
            <w:noProof/>
          </w:rPr>
          <w:tab/>
        </w:r>
      </w:del>
      <w:ins w:id="532" w:author="Box" w:date="2006-10-13T08:08:00Z">
        <w:del w:id="533" w:author="Hp" w:date="2018-12-05T01:08:00Z">
          <w:r w:rsidR="00A14717" w:rsidDel="00AC2005">
            <w:rPr>
              <w:noProof/>
            </w:rPr>
            <w:delText>2</w:delText>
          </w:r>
        </w:del>
      </w:ins>
      <w:del w:id="534" w:author="Hp" w:date="2018-12-05T01:08:00Z">
        <w:r w:rsidDel="00AC2005">
          <w:rPr>
            <w:noProof/>
          </w:rPr>
          <w:delText>38</w:delText>
        </w:r>
      </w:del>
    </w:p>
    <w:p w:rsidR="0048797A" w:rsidDel="00AC2005" w:rsidRDefault="0048797A">
      <w:pPr>
        <w:pStyle w:val="TOC2"/>
        <w:tabs>
          <w:tab w:val="left" w:pos="960"/>
        </w:tabs>
        <w:rPr>
          <w:del w:id="535" w:author="Hp" w:date="2018-12-05T01:08:00Z"/>
          <w:rFonts w:ascii="Times New Roman" w:hAnsi="Times New Roman"/>
          <w:noProof/>
          <w:sz w:val="24"/>
          <w:szCs w:val="24"/>
        </w:rPr>
      </w:pPr>
      <w:del w:id="536" w:author="Hp" w:date="2018-12-05T01:08:00Z">
        <w:r w:rsidDel="00AC2005">
          <w:rPr>
            <w:noProof/>
          </w:rPr>
          <w:delText>6.2</w:delText>
        </w:r>
        <w:r w:rsidDel="00AC2005">
          <w:rPr>
            <w:rFonts w:ascii="Times New Roman" w:hAnsi="Times New Roman"/>
            <w:noProof/>
            <w:sz w:val="24"/>
            <w:szCs w:val="24"/>
          </w:rPr>
          <w:tab/>
        </w:r>
        <w:r w:rsidDel="00AC2005">
          <w:rPr>
            <w:noProof/>
          </w:rPr>
          <w:delText>Safety Requirements</w:delText>
        </w:r>
        <w:r w:rsidDel="00AC2005">
          <w:rPr>
            <w:noProof/>
          </w:rPr>
          <w:tab/>
        </w:r>
      </w:del>
      <w:ins w:id="537" w:author="Box" w:date="2006-10-13T08:08:00Z">
        <w:del w:id="538" w:author="Hp" w:date="2018-12-05T01:08:00Z">
          <w:r w:rsidR="00A14717" w:rsidDel="00AC2005">
            <w:rPr>
              <w:noProof/>
            </w:rPr>
            <w:delText>2</w:delText>
          </w:r>
        </w:del>
      </w:ins>
      <w:del w:id="539" w:author="Hp" w:date="2018-12-05T01:08:00Z">
        <w:r w:rsidDel="00AC2005">
          <w:rPr>
            <w:noProof/>
          </w:rPr>
          <w:delText>38</w:delText>
        </w:r>
      </w:del>
    </w:p>
    <w:p w:rsidR="0048797A" w:rsidDel="00AC2005" w:rsidRDefault="0048797A">
      <w:pPr>
        <w:pStyle w:val="TOC2"/>
        <w:tabs>
          <w:tab w:val="left" w:pos="960"/>
        </w:tabs>
        <w:rPr>
          <w:del w:id="540" w:author="Hp" w:date="2018-12-05T01:08:00Z"/>
          <w:rFonts w:ascii="Times New Roman" w:hAnsi="Times New Roman"/>
          <w:noProof/>
          <w:sz w:val="24"/>
          <w:szCs w:val="24"/>
        </w:rPr>
      </w:pPr>
      <w:del w:id="541" w:author="Hp" w:date="2018-12-05T01:08:00Z">
        <w:r w:rsidDel="00AC2005">
          <w:rPr>
            <w:noProof/>
          </w:rPr>
          <w:delText>6.3</w:delText>
        </w:r>
        <w:r w:rsidDel="00AC2005">
          <w:rPr>
            <w:rFonts w:ascii="Times New Roman" w:hAnsi="Times New Roman"/>
            <w:noProof/>
            <w:sz w:val="24"/>
            <w:szCs w:val="24"/>
          </w:rPr>
          <w:tab/>
        </w:r>
        <w:r w:rsidDel="00AC2005">
          <w:rPr>
            <w:noProof/>
          </w:rPr>
          <w:delText>Security Requirements</w:delText>
        </w:r>
        <w:r w:rsidDel="00AC2005">
          <w:rPr>
            <w:noProof/>
          </w:rPr>
          <w:tab/>
        </w:r>
      </w:del>
      <w:ins w:id="542" w:author="Box" w:date="2006-10-13T08:08:00Z">
        <w:del w:id="543" w:author="Hp" w:date="2018-12-05T01:08:00Z">
          <w:r w:rsidR="00A14717" w:rsidDel="00AC2005">
            <w:rPr>
              <w:noProof/>
            </w:rPr>
            <w:delText>2</w:delText>
          </w:r>
        </w:del>
      </w:ins>
      <w:del w:id="544" w:author="Hp" w:date="2018-12-05T01:08:00Z">
        <w:r w:rsidDel="00AC2005">
          <w:rPr>
            <w:noProof/>
          </w:rPr>
          <w:delText>38</w:delText>
        </w:r>
      </w:del>
    </w:p>
    <w:p w:rsidR="0048797A" w:rsidDel="00AC2005" w:rsidRDefault="0048797A">
      <w:pPr>
        <w:pStyle w:val="TOC2"/>
        <w:tabs>
          <w:tab w:val="left" w:pos="960"/>
        </w:tabs>
        <w:rPr>
          <w:del w:id="545" w:author="Hp" w:date="2018-12-05T01:08:00Z"/>
          <w:rFonts w:ascii="Times New Roman" w:hAnsi="Times New Roman"/>
          <w:noProof/>
          <w:sz w:val="24"/>
          <w:szCs w:val="24"/>
        </w:rPr>
      </w:pPr>
      <w:del w:id="546" w:author="Hp" w:date="2018-12-05T01:08:00Z">
        <w:r w:rsidDel="00AC2005">
          <w:rPr>
            <w:noProof/>
          </w:rPr>
          <w:delText>6.4</w:delText>
        </w:r>
        <w:r w:rsidDel="00AC2005">
          <w:rPr>
            <w:rFonts w:ascii="Times New Roman" w:hAnsi="Times New Roman"/>
            <w:noProof/>
            <w:sz w:val="24"/>
            <w:szCs w:val="24"/>
          </w:rPr>
          <w:tab/>
        </w:r>
        <w:r w:rsidDel="00AC2005">
          <w:rPr>
            <w:noProof/>
          </w:rPr>
          <w:delText>Software Quality Attributes</w:delText>
        </w:r>
        <w:r w:rsidDel="00AC2005">
          <w:rPr>
            <w:noProof/>
          </w:rPr>
          <w:tab/>
        </w:r>
      </w:del>
      <w:ins w:id="547" w:author="Box" w:date="2006-10-13T08:08:00Z">
        <w:del w:id="548" w:author="Hp" w:date="2018-12-05T01:08:00Z">
          <w:r w:rsidR="00A14717" w:rsidDel="00AC2005">
            <w:rPr>
              <w:noProof/>
            </w:rPr>
            <w:delText>2</w:delText>
          </w:r>
        </w:del>
      </w:ins>
      <w:del w:id="549" w:author="Hp" w:date="2018-12-05T01:08:00Z">
        <w:r w:rsidDel="00AC2005">
          <w:rPr>
            <w:noProof/>
          </w:rPr>
          <w:delText>38</w:delText>
        </w:r>
      </w:del>
    </w:p>
    <w:p w:rsidR="0048797A" w:rsidDel="00AC2005" w:rsidRDefault="0048797A">
      <w:pPr>
        <w:pStyle w:val="TOC1"/>
        <w:rPr>
          <w:del w:id="550" w:author="Hp" w:date="2018-12-05T01:08:00Z"/>
          <w:rFonts w:ascii="Times New Roman" w:hAnsi="Times New Roman"/>
          <w:b w:val="0"/>
          <w:szCs w:val="24"/>
        </w:rPr>
      </w:pPr>
      <w:del w:id="551" w:author="Hp" w:date="2018-12-05T01:08:00Z">
        <w:r w:rsidDel="00AC2005">
          <w:delText>7.</w:delText>
        </w:r>
        <w:r w:rsidDel="00AC2005">
          <w:rPr>
            <w:rFonts w:ascii="Times New Roman" w:hAnsi="Times New Roman"/>
            <w:b w:val="0"/>
            <w:szCs w:val="24"/>
          </w:rPr>
          <w:tab/>
        </w:r>
        <w:r w:rsidDel="00AC2005">
          <w:delText>Other Requirements</w:delText>
        </w:r>
        <w:r w:rsidDel="00AC2005">
          <w:tab/>
        </w:r>
      </w:del>
      <w:ins w:id="552" w:author="Box" w:date="2006-10-13T08:08:00Z">
        <w:del w:id="553" w:author="Hp" w:date="2018-12-05T01:08:00Z">
          <w:r w:rsidR="00A14717" w:rsidDel="00AC2005">
            <w:delText>2</w:delText>
          </w:r>
        </w:del>
      </w:ins>
      <w:del w:id="554" w:author="Hp" w:date="2018-12-05T01:08:00Z">
        <w:r w:rsidDel="00AC2005">
          <w:delText>38</w:delText>
        </w:r>
      </w:del>
    </w:p>
    <w:p w:rsidR="0048797A" w:rsidDel="00AC2005" w:rsidRDefault="0048797A">
      <w:pPr>
        <w:pStyle w:val="TOC1"/>
        <w:rPr>
          <w:del w:id="555" w:author="Hp" w:date="2018-12-05T01:08:00Z"/>
          <w:rFonts w:ascii="Times New Roman" w:hAnsi="Times New Roman"/>
          <w:b w:val="0"/>
          <w:szCs w:val="24"/>
        </w:rPr>
      </w:pPr>
      <w:del w:id="556" w:author="Hp" w:date="2018-12-05T01:08:00Z">
        <w:r w:rsidDel="00AC2005">
          <w:delText>Appendix A: Glossary</w:delText>
        </w:r>
        <w:r w:rsidDel="00AC2005">
          <w:tab/>
        </w:r>
      </w:del>
      <w:ins w:id="557" w:author="Box" w:date="2006-10-13T08:08:00Z">
        <w:del w:id="558" w:author="Hp" w:date="2018-12-05T01:08:00Z">
          <w:r w:rsidR="00A14717" w:rsidDel="00AC2005">
            <w:delText>2</w:delText>
          </w:r>
        </w:del>
      </w:ins>
      <w:del w:id="559" w:author="Hp" w:date="2018-12-05T01:08:00Z">
        <w:r w:rsidDel="00AC2005">
          <w:delText>39</w:delText>
        </w:r>
      </w:del>
    </w:p>
    <w:p w:rsidR="0048797A" w:rsidDel="00AC2005" w:rsidRDefault="0048797A">
      <w:pPr>
        <w:pStyle w:val="TOC1"/>
        <w:rPr>
          <w:del w:id="560" w:author="Hp" w:date="2018-12-05T01:08:00Z"/>
          <w:rFonts w:ascii="Times New Roman" w:hAnsi="Times New Roman"/>
          <w:b w:val="0"/>
          <w:szCs w:val="24"/>
        </w:rPr>
      </w:pPr>
      <w:del w:id="561" w:author="Hp" w:date="2018-12-05T01:08:00Z">
        <w:r w:rsidDel="00AC2005">
          <w:delText>Appendix B: Analysis Models</w:delText>
        </w:r>
        <w:r w:rsidDel="00AC2005">
          <w:tab/>
        </w:r>
      </w:del>
      <w:ins w:id="562" w:author="Box" w:date="2006-10-13T08:08:00Z">
        <w:del w:id="563" w:author="Hp" w:date="2018-12-05T01:08:00Z">
          <w:r w:rsidR="00A14717" w:rsidDel="00AC2005">
            <w:delText>2</w:delText>
          </w:r>
        </w:del>
      </w:ins>
      <w:del w:id="564" w:author="Hp" w:date="2018-12-05T01:08:00Z">
        <w:r w:rsidDel="00AC2005">
          <w:delText>39</w:delText>
        </w:r>
      </w:del>
    </w:p>
    <w:p w:rsidR="0048797A" w:rsidDel="00AC2005" w:rsidRDefault="0048797A">
      <w:pPr>
        <w:pStyle w:val="TOC1"/>
        <w:rPr>
          <w:del w:id="565" w:author="Hp" w:date="2018-12-05T01:08:00Z"/>
          <w:rFonts w:ascii="Times New Roman" w:hAnsi="Times New Roman"/>
          <w:b w:val="0"/>
          <w:szCs w:val="24"/>
        </w:rPr>
      </w:pPr>
      <w:del w:id="566" w:author="Hp" w:date="2018-12-05T01:08:00Z">
        <w:r w:rsidDel="00AC2005">
          <w:delText>Appendix C: To Be Determined List</w:delText>
        </w:r>
        <w:r w:rsidDel="00AC2005">
          <w:tab/>
        </w:r>
      </w:del>
      <w:ins w:id="567" w:author="Box" w:date="2006-10-13T08:08:00Z">
        <w:del w:id="568" w:author="Hp" w:date="2018-12-05T01:08:00Z">
          <w:r w:rsidR="00A14717" w:rsidDel="00AC2005">
            <w:delText>2</w:delText>
          </w:r>
        </w:del>
      </w:ins>
      <w:del w:id="569" w:author="Hp" w:date="2018-12-05T01:08:00Z">
        <w:r w:rsidDel="00AC2005">
          <w:delText>39</w:delText>
        </w:r>
      </w:del>
    </w:p>
    <w:p w:rsidR="000515E5" w:rsidRDefault="000515E5">
      <w:pPr>
        <w:rPr>
          <w:rFonts w:ascii="Times New Roman" w:hAnsi="Times New Roman"/>
          <w:b/>
          <w:noProof/>
        </w:rPr>
      </w:pPr>
      <w:del w:id="570" w:author="Hp" w:date="2018-12-09T17:49:00Z">
        <w:r w:rsidDel="00B965C0">
          <w:rPr>
            <w:rFonts w:ascii="Times New Roman" w:hAnsi="Times New Roman"/>
            <w:b/>
            <w:noProof/>
          </w:rPr>
          <w:fldChar w:fldCharType="end"/>
        </w:r>
      </w:del>
    </w:p>
    <w:p w:rsidR="00927D1A" w:rsidRDefault="000515E5">
      <w:pPr>
        <w:rPr>
          <w:rFonts w:ascii="Times New Roman" w:hAnsi="Times New Roman"/>
          <w:b/>
          <w:noProof/>
        </w:rPr>
      </w:pPr>
      <w:r>
        <w:rPr>
          <w:rFonts w:ascii="Times New Roman" w:hAnsi="Times New Roman"/>
          <w:b/>
          <w:noProof/>
        </w:rPr>
        <w:br w:type="page"/>
      </w:r>
    </w:p>
    <w:p w:rsidR="00927D1A" w:rsidRDefault="00927D1A">
      <w:pPr>
        <w:pStyle w:val="TOCEntry"/>
      </w:pPr>
      <w:bookmarkStart w:id="571" w:name="_Toc532141341"/>
      <w:r>
        <w:t>Revision History</w:t>
      </w:r>
      <w:bookmarkEnd w:id="571"/>
    </w:p>
    <w:tbl>
      <w:tblPr>
        <w:tblW w:w="100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11"/>
        <w:gridCol w:w="4954"/>
        <w:gridCol w:w="1584"/>
      </w:tblGrid>
      <w:tr w:rsidR="00927D1A">
        <w:tblPrEx>
          <w:tblCellMar>
            <w:top w:w="0" w:type="dxa"/>
            <w:bottom w:w="0" w:type="dxa"/>
          </w:tblCellMar>
        </w:tblPrEx>
        <w:tc>
          <w:tcPr>
            <w:tcW w:w="2160" w:type="dxa"/>
            <w:tcBorders>
              <w:top w:val="single" w:sz="12" w:space="0" w:color="auto"/>
              <w:bottom w:val="double" w:sz="12" w:space="0" w:color="auto"/>
            </w:tcBorders>
          </w:tcPr>
          <w:p w:rsidR="00927D1A" w:rsidRDefault="00927D1A">
            <w:pPr>
              <w:spacing w:before="40" w:after="40"/>
              <w:rPr>
                <w:b/>
              </w:rPr>
            </w:pPr>
            <w:r>
              <w:rPr>
                <w:b/>
              </w:rPr>
              <w:t>Name</w:t>
            </w:r>
          </w:p>
        </w:tc>
        <w:tc>
          <w:tcPr>
            <w:tcW w:w="1311" w:type="dxa"/>
            <w:tcBorders>
              <w:top w:val="single" w:sz="12" w:space="0" w:color="auto"/>
              <w:bottom w:val="double" w:sz="12" w:space="0" w:color="auto"/>
            </w:tcBorders>
          </w:tcPr>
          <w:p w:rsidR="00927D1A" w:rsidRDefault="00927D1A">
            <w:pPr>
              <w:spacing w:before="40" w:after="40"/>
              <w:rPr>
                <w:b/>
              </w:rPr>
            </w:pPr>
            <w:r>
              <w:rPr>
                <w:b/>
              </w:rPr>
              <w:t>Date</w:t>
            </w:r>
          </w:p>
        </w:tc>
        <w:tc>
          <w:tcPr>
            <w:tcW w:w="4954" w:type="dxa"/>
            <w:tcBorders>
              <w:top w:val="single" w:sz="12" w:space="0" w:color="auto"/>
              <w:bottom w:val="double" w:sz="12" w:space="0" w:color="auto"/>
            </w:tcBorders>
          </w:tcPr>
          <w:p w:rsidR="00927D1A" w:rsidRDefault="00927D1A">
            <w:pPr>
              <w:spacing w:before="40" w:after="40"/>
              <w:rPr>
                <w:b/>
              </w:rPr>
            </w:pPr>
            <w:r>
              <w:rPr>
                <w:b/>
              </w:rPr>
              <w:t>Reason For Changes</w:t>
            </w:r>
          </w:p>
        </w:tc>
        <w:tc>
          <w:tcPr>
            <w:tcW w:w="1584" w:type="dxa"/>
            <w:tcBorders>
              <w:top w:val="single" w:sz="12" w:space="0" w:color="auto"/>
              <w:bottom w:val="double" w:sz="12" w:space="0" w:color="auto"/>
            </w:tcBorders>
          </w:tcPr>
          <w:p w:rsidR="00927D1A" w:rsidRDefault="00927D1A">
            <w:pPr>
              <w:spacing w:before="40" w:after="40"/>
              <w:rPr>
                <w:b/>
              </w:rPr>
            </w:pPr>
            <w:r>
              <w:rPr>
                <w:b/>
              </w:rPr>
              <w:t>Version</w:t>
            </w:r>
          </w:p>
        </w:tc>
      </w:tr>
      <w:tr w:rsidR="00927D1A">
        <w:tblPrEx>
          <w:tblCellMar>
            <w:top w:w="0" w:type="dxa"/>
            <w:bottom w:w="0" w:type="dxa"/>
          </w:tblCellMar>
        </w:tblPrEx>
        <w:tc>
          <w:tcPr>
            <w:tcW w:w="2160" w:type="dxa"/>
            <w:tcBorders>
              <w:top w:val="nil"/>
            </w:tcBorders>
          </w:tcPr>
          <w:p w:rsidR="00927D1A" w:rsidRDefault="00C8312F">
            <w:pPr>
              <w:spacing w:before="40" w:after="40"/>
            </w:pPr>
            <w:del w:id="572" w:author="Hp" w:date="2018-12-05T00:10:00Z">
              <w:r w:rsidDel="00371FB3">
                <w:delText>GUI</w:delText>
              </w:r>
            </w:del>
          </w:p>
        </w:tc>
        <w:tc>
          <w:tcPr>
            <w:tcW w:w="1311" w:type="dxa"/>
            <w:tcBorders>
              <w:top w:val="nil"/>
            </w:tcBorders>
          </w:tcPr>
          <w:p w:rsidR="00927D1A" w:rsidRDefault="00C8312F">
            <w:pPr>
              <w:spacing w:before="40" w:after="40"/>
            </w:pPr>
            <w:del w:id="573" w:author="Hp" w:date="2018-12-05T00:10:00Z">
              <w:r w:rsidDel="00371FB3">
                <w:delText>10/1/2006</w:delText>
              </w:r>
            </w:del>
          </w:p>
        </w:tc>
        <w:tc>
          <w:tcPr>
            <w:tcW w:w="4954" w:type="dxa"/>
            <w:tcBorders>
              <w:top w:val="nil"/>
            </w:tcBorders>
          </w:tcPr>
          <w:p w:rsidR="00927D1A" w:rsidRDefault="00C8312F">
            <w:pPr>
              <w:spacing w:before="40" w:after="40"/>
            </w:pPr>
            <w:del w:id="574" w:author="Hp" w:date="2018-12-05T00:10:00Z">
              <w:r w:rsidDel="00371FB3">
                <w:delText>Initial Introduction</w:delText>
              </w:r>
            </w:del>
          </w:p>
        </w:tc>
        <w:tc>
          <w:tcPr>
            <w:tcW w:w="1584" w:type="dxa"/>
            <w:tcBorders>
              <w:top w:val="nil"/>
            </w:tcBorders>
          </w:tcPr>
          <w:p w:rsidR="00927D1A" w:rsidRDefault="00C8312F">
            <w:pPr>
              <w:spacing w:before="40" w:after="40"/>
            </w:pPr>
            <w:del w:id="575" w:author="Hp" w:date="2018-12-05T00:10:00Z">
              <w:r w:rsidDel="00371FB3">
                <w:delText>1.0</w:delText>
              </w:r>
            </w:del>
          </w:p>
        </w:tc>
      </w:tr>
      <w:tr w:rsidR="00927D1A">
        <w:tblPrEx>
          <w:tblCellMar>
            <w:top w:w="0" w:type="dxa"/>
            <w:bottom w:w="0" w:type="dxa"/>
          </w:tblCellMar>
        </w:tblPrEx>
        <w:tc>
          <w:tcPr>
            <w:tcW w:w="2160" w:type="dxa"/>
            <w:tcBorders>
              <w:bottom w:val="single" w:sz="12" w:space="0" w:color="auto"/>
            </w:tcBorders>
          </w:tcPr>
          <w:p w:rsidR="00927D1A" w:rsidRDefault="00530101">
            <w:pPr>
              <w:spacing w:before="40" w:after="40"/>
            </w:pPr>
            <w:del w:id="576" w:author="Hp" w:date="2018-12-05T00:10:00Z">
              <w:r w:rsidDel="00371FB3">
                <w:delText>GUI</w:delText>
              </w:r>
            </w:del>
          </w:p>
        </w:tc>
        <w:tc>
          <w:tcPr>
            <w:tcW w:w="1311" w:type="dxa"/>
            <w:tcBorders>
              <w:bottom w:val="single" w:sz="12" w:space="0" w:color="auto"/>
            </w:tcBorders>
          </w:tcPr>
          <w:p w:rsidR="00927D1A" w:rsidRDefault="00530101">
            <w:pPr>
              <w:spacing w:before="40" w:after="40"/>
            </w:pPr>
            <w:del w:id="577" w:author="Hp" w:date="2018-12-05T00:10:00Z">
              <w:r w:rsidDel="00371FB3">
                <w:delText>10/6/2006</w:delText>
              </w:r>
            </w:del>
          </w:p>
        </w:tc>
        <w:tc>
          <w:tcPr>
            <w:tcW w:w="4954" w:type="dxa"/>
            <w:tcBorders>
              <w:bottom w:val="single" w:sz="12" w:space="0" w:color="auto"/>
            </w:tcBorders>
          </w:tcPr>
          <w:p w:rsidR="00927D1A" w:rsidRDefault="00530101">
            <w:pPr>
              <w:spacing w:before="40" w:after="40"/>
            </w:pPr>
            <w:del w:id="578" w:author="Hp" w:date="2018-12-05T00:10:00Z">
              <w:r w:rsidDel="00371FB3">
                <w:delText>Integrate two versions</w:delText>
              </w:r>
            </w:del>
          </w:p>
        </w:tc>
        <w:tc>
          <w:tcPr>
            <w:tcW w:w="1584" w:type="dxa"/>
            <w:tcBorders>
              <w:bottom w:val="single" w:sz="12" w:space="0" w:color="auto"/>
            </w:tcBorders>
          </w:tcPr>
          <w:p w:rsidR="00927D1A" w:rsidRDefault="00530101">
            <w:pPr>
              <w:spacing w:before="40" w:after="40"/>
            </w:pPr>
            <w:del w:id="579" w:author="Hp" w:date="2018-12-05T00:10:00Z">
              <w:r w:rsidDel="00371FB3">
                <w:delText>1.0.1</w:delText>
              </w:r>
            </w:del>
          </w:p>
        </w:tc>
      </w:tr>
    </w:tbl>
    <w:p w:rsidR="00927D1A" w:rsidRDefault="00927D1A">
      <w:pPr>
        <w:rPr>
          <w:b/>
        </w:rPr>
      </w:pPr>
    </w:p>
    <w:p w:rsidR="00927D1A" w:rsidRDefault="00927D1A"/>
    <w:p w:rsidR="00927D1A" w:rsidRDefault="00927D1A">
      <w:pPr>
        <w:sectPr w:rsidR="00927D1A">
          <w:headerReference w:type="default" r:id="rId9"/>
          <w:footerReference w:type="default" r:id="rId10"/>
          <w:pgSz w:w="12240" w:h="15840" w:code="1"/>
          <w:pgMar w:top="1440" w:right="1440" w:bottom="1440" w:left="1440" w:header="720" w:footer="720" w:gutter="0"/>
          <w:pgNumType w:fmt="lowerRoman"/>
          <w:cols w:space="720"/>
        </w:sectPr>
      </w:pPr>
    </w:p>
    <w:p w:rsidR="00927D1A" w:rsidRDefault="00927D1A">
      <w:pPr>
        <w:pStyle w:val="Heading1"/>
        <w:numPr>
          <w:numberingChange w:id="582" w:author="Box" w:date="2006-10-12T22:48:00Z" w:original="%1:1:0:."/>
        </w:numPr>
      </w:pPr>
      <w:bookmarkStart w:id="583" w:name="_Toc439994665"/>
      <w:bookmarkStart w:id="584" w:name="_Toc532141342"/>
      <w:bookmarkStart w:id="585" w:name="_Toc532150864"/>
      <w:bookmarkStart w:id="586" w:name="_Toc532151027"/>
      <w:bookmarkStart w:id="587" w:name="_Toc532323854"/>
      <w:r>
        <w:lastRenderedPageBreak/>
        <w:t>Introduction</w:t>
      </w:r>
      <w:bookmarkEnd w:id="583"/>
      <w:bookmarkEnd w:id="584"/>
      <w:bookmarkEnd w:id="585"/>
      <w:bookmarkEnd w:id="586"/>
      <w:bookmarkEnd w:id="587"/>
    </w:p>
    <w:p w:rsidR="00927D1A" w:rsidRDefault="00927D1A">
      <w:pPr>
        <w:pStyle w:val="Heading2"/>
        <w:numPr>
          <w:numberingChange w:id="588" w:author="Box" w:date="2006-10-12T22:48:00Z" w:original="%1:1:0:.%2:1:0:"/>
        </w:numPr>
      </w:pPr>
      <w:bookmarkStart w:id="589" w:name="_Toc439994667"/>
      <w:bookmarkStart w:id="590" w:name="_Toc532141343"/>
      <w:bookmarkStart w:id="591" w:name="_Toc532150865"/>
      <w:bookmarkStart w:id="592" w:name="_Toc532151028"/>
      <w:bookmarkStart w:id="593" w:name="_Toc532323855"/>
      <w:r>
        <w:t>Purpose</w:t>
      </w:r>
      <w:bookmarkEnd w:id="589"/>
      <w:bookmarkEnd w:id="590"/>
      <w:bookmarkEnd w:id="591"/>
      <w:bookmarkEnd w:id="592"/>
      <w:bookmarkEnd w:id="593"/>
      <w:r>
        <w:t xml:space="preserve"> </w:t>
      </w:r>
    </w:p>
    <w:p w:rsidR="00371FB3" w:rsidRDefault="00530101">
      <w:pPr>
        <w:pStyle w:val="template"/>
        <w:rPr>
          <w:i w:val="0"/>
        </w:rPr>
      </w:pPr>
      <w:del w:id="594" w:author="Hp" w:date="2018-12-05T00:17:00Z">
        <w:r w:rsidRPr="00530101" w:rsidDel="00371FB3">
          <w:rPr>
            <w:i w:val="0"/>
          </w:rPr>
          <w:delText>The cluster management project version 1.0 is designed to monitor and manage a cluster of computers at the hardware level.  The requirements in this document are specified by the GUI programming group.</w:delText>
        </w:r>
        <w:r w:rsidR="001A7813" w:rsidRPr="00530101" w:rsidDel="00371FB3">
          <w:rPr>
            <w:i w:val="0"/>
          </w:rPr>
          <w:delText xml:space="preserve"> </w:delText>
        </w:r>
        <w:r w:rsidR="001A7813" w:rsidDel="00371FB3">
          <w:rPr>
            <w:i w:val="0"/>
          </w:rPr>
          <w:delText xml:space="preserve"> This document predates any implantation or development and used to primarily represent our goals, intentions, and </w:delText>
        </w:r>
        <w:r w:rsidR="00F42DC5" w:rsidDel="00371FB3">
          <w:rPr>
            <w:i w:val="0"/>
          </w:rPr>
          <w:delText xml:space="preserve">proposed </w:delText>
        </w:r>
        <w:r w:rsidR="001A7813" w:rsidDel="00371FB3">
          <w:rPr>
            <w:i w:val="0"/>
          </w:rPr>
          <w:delText>plans.</w:delText>
        </w:r>
      </w:del>
      <w:ins w:id="595" w:author="Hp" w:date="2018-12-05T00:15:00Z">
        <w:r w:rsidR="00371FB3">
          <w:rPr>
            <w:i w:val="0"/>
          </w:rPr>
          <w:t>This Software Requirement</w:t>
        </w:r>
        <w:r w:rsidR="00371FB3" w:rsidRPr="001E59AF">
          <w:rPr>
            <w:i w:val="0"/>
            <w:color w:val="FF0000"/>
            <w:rPrChange w:id="596" w:author="Hp" w:date="2018-12-09T07:11:00Z">
              <w:rPr>
                <w:i w:val="0"/>
              </w:rPr>
            </w:rPrChange>
          </w:rPr>
          <w:t xml:space="preserve"> </w:t>
        </w:r>
        <w:r w:rsidR="00371FB3">
          <w:rPr>
            <w:i w:val="0"/>
          </w:rPr>
          <w:t>Specification</w:t>
        </w:r>
      </w:ins>
      <w:ins w:id="597" w:author="Hp" w:date="2018-12-05T00:11:00Z">
        <w:r w:rsidR="00371FB3">
          <w:rPr>
            <w:i w:val="0"/>
          </w:rPr>
          <w:t xml:space="preserve"> version 1.0</w:t>
        </w:r>
      </w:ins>
      <w:ins w:id="598" w:author="Hp" w:date="2018-12-09T14:43:00Z">
        <w:r w:rsidR="0064511C">
          <w:rPr>
            <w:i w:val="0"/>
          </w:rPr>
          <w:t xml:space="preserve"> provide a complete description of all </w:t>
        </w:r>
      </w:ins>
      <w:ins w:id="599" w:author="Hp" w:date="2018-12-09T14:44:00Z">
        <w:r w:rsidR="0064511C">
          <w:rPr>
            <w:i w:val="0"/>
          </w:rPr>
          <w:t>the f</w:t>
        </w:r>
      </w:ins>
      <w:ins w:id="600" w:author="Hp" w:date="2018-12-09T14:45:00Z">
        <w:r w:rsidR="0064511C">
          <w:rPr>
            <w:i w:val="0"/>
          </w:rPr>
          <w:t>unction and specification of the English dictionary pro</w:t>
        </w:r>
      </w:ins>
      <w:ins w:id="601" w:author="Hp" w:date="2018-12-09T14:46:00Z">
        <w:r w:rsidR="0064511C">
          <w:rPr>
            <w:i w:val="0"/>
          </w:rPr>
          <w:t xml:space="preserve">ject. This document is intended to sign the contract with the customer  and to be used by the members of the </w:t>
        </w:r>
      </w:ins>
      <w:ins w:id="602" w:author="Hp" w:date="2018-12-09T14:47:00Z">
        <w:r w:rsidR="0064511C">
          <w:rPr>
            <w:i w:val="0"/>
          </w:rPr>
          <w:t>software engineering team that will implement and verify the correct function of the system.</w:t>
        </w:r>
      </w:ins>
    </w:p>
    <w:p w:rsidR="00927D1A" w:rsidRDefault="00927D1A">
      <w:pPr>
        <w:pStyle w:val="Heading2"/>
        <w:numPr>
          <w:numberingChange w:id="603" w:author="Box" w:date="2006-10-12T22:48:00Z" w:original="%1:1:0:.%2:2:0:"/>
        </w:numPr>
      </w:pPr>
      <w:bookmarkStart w:id="604" w:name="_Toc439994668"/>
      <w:bookmarkStart w:id="605" w:name="_Toc532141344"/>
      <w:bookmarkStart w:id="606" w:name="_Toc532150866"/>
      <w:bookmarkStart w:id="607" w:name="_Toc532151029"/>
      <w:bookmarkStart w:id="608" w:name="_Toc532323856"/>
      <w:r>
        <w:t>Document Conventions</w:t>
      </w:r>
      <w:bookmarkEnd w:id="604"/>
      <w:bookmarkEnd w:id="605"/>
      <w:bookmarkEnd w:id="606"/>
      <w:bookmarkEnd w:id="607"/>
      <w:bookmarkEnd w:id="608"/>
    </w:p>
    <w:p w:rsidR="005D219C" w:rsidRPr="005D219C" w:rsidRDefault="00530101">
      <w:pPr>
        <w:pStyle w:val="template"/>
        <w:rPr>
          <w:i w:val="0"/>
        </w:rPr>
      </w:pPr>
      <w:r>
        <w:rPr>
          <w:i w:val="0"/>
        </w:rPr>
        <w:t>None</w:t>
      </w:r>
    </w:p>
    <w:p w:rsidR="00927D1A" w:rsidRDefault="00927D1A">
      <w:pPr>
        <w:pStyle w:val="Heading2"/>
        <w:numPr>
          <w:numberingChange w:id="609" w:author="Box" w:date="2006-10-12T22:48:00Z" w:original="%1:1:0:.%2:3:0:"/>
        </w:numPr>
      </w:pPr>
      <w:bookmarkStart w:id="610" w:name="_Toc439994669"/>
      <w:del w:id="611" w:author="Hp" w:date="2018-12-05T00:18:00Z">
        <w:r w:rsidDel="00371FB3">
          <w:delText>Intended Audience and Reading Suggestions</w:delText>
        </w:r>
      </w:del>
      <w:bookmarkStart w:id="612" w:name="_Toc532141345"/>
      <w:bookmarkStart w:id="613" w:name="_Toc532150867"/>
      <w:bookmarkStart w:id="614" w:name="_Toc532151030"/>
      <w:bookmarkStart w:id="615" w:name="_Toc532323857"/>
      <w:bookmarkEnd w:id="610"/>
      <w:ins w:id="616" w:author="Hp" w:date="2018-12-05T00:18:00Z">
        <w:r w:rsidR="00371FB3">
          <w:t>Definitions, Acronyms and Abbreviations</w:t>
        </w:r>
      </w:ins>
      <w:bookmarkEnd w:id="612"/>
      <w:bookmarkEnd w:id="613"/>
      <w:bookmarkEnd w:id="614"/>
      <w:bookmarkEnd w:id="6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17" w:author="Hp" w:date="2018-12-09T07:1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817"/>
        <w:gridCol w:w="3969"/>
        <w:gridCol w:w="5078"/>
        <w:tblGridChange w:id="618">
          <w:tblGrid>
            <w:gridCol w:w="3288"/>
            <w:gridCol w:w="3288"/>
            <w:gridCol w:w="3288"/>
          </w:tblGrid>
        </w:tblGridChange>
      </w:tblGrid>
      <w:tr w:rsidR="00371FB3" w:rsidRPr="005019AF" w:rsidTr="001E59AF">
        <w:trPr>
          <w:ins w:id="619" w:author="Hp" w:date="2018-12-05T00:19:00Z"/>
        </w:trPr>
        <w:tc>
          <w:tcPr>
            <w:tcW w:w="817" w:type="dxa"/>
            <w:shd w:val="clear" w:color="auto" w:fill="auto"/>
            <w:vAlign w:val="center"/>
            <w:tcPrChange w:id="620" w:author="Hp" w:date="2018-12-09T07:10:00Z">
              <w:tcPr>
                <w:tcW w:w="3288" w:type="dxa"/>
                <w:shd w:val="clear" w:color="auto" w:fill="auto"/>
                <w:vAlign w:val="center"/>
              </w:tcPr>
            </w:tcPrChange>
          </w:tcPr>
          <w:p w:rsidR="00371FB3" w:rsidRPr="005019AF" w:rsidRDefault="00371FB3" w:rsidP="005019AF">
            <w:pPr>
              <w:pStyle w:val="template"/>
              <w:jc w:val="center"/>
              <w:rPr>
                <w:ins w:id="621" w:author="Hp" w:date="2018-12-05T00:19:00Z"/>
                <w:b/>
                <w:i w:val="0"/>
                <w:sz w:val="20"/>
                <w:rPrChange w:id="622" w:author="Hp" w:date="2018-12-05T00:20:00Z">
                  <w:rPr>
                    <w:ins w:id="623" w:author="Hp" w:date="2018-12-05T00:19:00Z"/>
                    <w:b/>
                    <w:i w:val="0"/>
                    <w:sz w:val="20"/>
                  </w:rPr>
                </w:rPrChange>
              </w:rPr>
            </w:pPr>
            <w:ins w:id="624" w:author="Hp" w:date="2018-12-05T00:19:00Z">
              <w:r w:rsidRPr="005019AF">
                <w:rPr>
                  <w:b/>
                  <w:i w:val="0"/>
                  <w:sz w:val="20"/>
                  <w:rPrChange w:id="625" w:author="Hp" w:date="2018-12-05T00:20:00Z">
                    <w:rPr>
                      <w:b/>
                      <w:i w:val="0"/>
                      <w:sz w:val="20"/>
                    </w:rPr>
                  </w:rPrChange>
                </w:rPr>
                <w:t>#</w:t>
              </w:r>
            </w:ins>
          </w:p>
        </w:tc>
        <w:tc>
          <w:tcPr>
            <w:tcW w:w="3969" w:type="dxa"/>
            <w:shd w:val="clear" w:color="auto" w:fill="auto"/>
            <w:vAlign w:val="center"/>
            <w:tcPrChange w:id="626" w:author="Hp" w:date="2018-12-09T07:10:00Z">
              <w:tcPr>
                <w:tcW w:w="3288" w:type="dxa"/>
                <w:shd w:val="clear" w:color="auto" w:fill="auto"/>
                <w:vAlign w:val="center"/>
              </w:tcPr>
            </w:tcPrChange>
          </w:tcPr>
          <w:p w:rsidR="00371FB3" w:rsidRPr="005019AF" w:rsidRDefault="00371FB3" w:rsidP="005019AF">
            <w:pPr>
              <w:pStyle w:val="template"/>
              <w:jc w:val="center"/>
              <w:rPr>
                <w:ins w:id="627" w:author="Hp" w:date="2018-12-05T00:19:00Z"/>
                <w:b/>
                <w:i w:val="0"/>
                <w:sz w:val="20"/>
                <w:rPrChange w:id="628" w:author="Hp" w:date="2018-12-05T00:20:00Z">
                  <w:rPr>
                    <w:ins w:id="629" w:author="Hp" w:date="2018-12-05T00:19:00Z"/>
                    <w:b/>
                    <w:i w:val="0"/>
                    <w:sz w:val="20"/>
                  </w:rPr>
                </w:rPrChange>
              </w:rPr>
            </w:pPr>
            <w:ins w:id="630" w:author="Hp" w:date="2018-12-05T00:19:00Z">
              <w:r w:rsidRPr="005019AF">
                <w:rPr>
                  <w:b/>
                  <w:i w:val="0"/>
                  <w:sz w:val="20"/>
                  <w:rPrChange w:id="631" w:author="Hp" w:date="2018-12-05T00:20:00Z">
                    <w:rPr>
                      <w:b/>
                      <w:i w:val="0"/>
                      <w:sz w:val="20"/>
                    </w:rPr>
                  </w:rPrChange>
                </w:rPr>
                <w:t>Abbreviation</w:t>
              </w:r>
            </w:ins>
          </w:p>
        </w:tc>
        <w:tc>
          <w:tcPr>
            <w:tcW w:w="5078" w:type="dxa"/>
            <w:shd w:val="clear" w:color="auto" w:fill="auto"/>
            <w:vAlign w:val="center"/>
            <w:tcPrChange w:id="632" w:author="Hp" w:date="2018-12-09T07:10:00Z">
              <w:tcPr>
                <w:tcW w:w="3288" w:type="dxa"/>
                <w:shd w:val="clear" w:color="auto" w:fill="auto"/>
                <w:vAlign w:val="center"/>
              </w:tcPr>
            </w:tcPrChange>
          </w:tcPr>
          <w:p w:rsidR="00371FB3" w:rsidRPr="005019AF" w:rsidRDefault="00371FB3" w:rsidP="005019AF">
            <w:pPr>
              <w:pStyle w:val="template"/>
              <w:jc w:val="center"/>
              <w:rPr>
                <w:ins w:id="633" w:author="Hp" w:date="2018-12-05T00:19:00Z"/>
                <w:b/>
                <w:i w:val="0"/>
                <w:sz w:val="20"/>
                <w:rPrChange w:id="634" w:author="Hp" w:date="2018-12-05T00:20:00Z">
                  <w:rPr>
                    <w:ins w:id="635" w:author="Hp" w:date="2018-12-05T00:19:00Z"/>
                    <w:b/>
                    <w:i w:val="0"/>
                    <w:sz w:val="20"/>
                  </w:rPr>
                </w:rPrChange>
              </w:rPr>
            </w:pPr>
            <w:ins w:id="636" w:author="Hp" w:date="2018-12-05T00:19:00Z">
              <w:r w:rsidRPr="005019AF">
                <w:rPr>
                  <w:b/>
                  <w:i w:val="0"/>
                  <w:sz w:val="20"/>
                  <w:rPrChange w:id="637" w:author="Hp" w:date="2018-12-05T00:20:00Z">
                    <w:rPr>
                      <w:b/>
                      <w:i w:val="0"/>
                      <w:sz w:val="20"/>
                    </w:rPr>
                  </w:rPrChange>
                </w:rPr>
                <w:t>Explaination</w:t>
              </w:r>
            </w:ins>
          </w:p>
        </w:tc>
      </w:tr>
      <w:tr w:rsidR="00371FB3" w:rsidTr="001E59AF">
        <w:trPr>
          <w:ins w:id="638" w:author="Hp" w:date="2018-12-05T00:19:00Z"/>
        </w:trPr>
        <w:tc>
          <w:tcPr>
            <w:tcW w:w="817" w:type="dxa"/>
            <w:shd w:val="clear" w:color="auto" w:fill="auto"/>
            <w:vAlign w:val="center"/>
            <w:tcPrChange w:id="639" w:author="Hp" w:date="2018-12-09T07:10:00Z">
              <w:tcPr>
                <w:tcW w:w="3288" w:type="dxa"/>
                <w:shd w:val="clear" w:color="auto" w:fill="auto"/>
                <w:vAlign w:val="center"/>
              </w:tcPr>
            </w:tcPrChange>
          </w:tcPr>
          <w:p w:rsidR="00371FB3" w:rsidRPr="001E59AF" w:rsidRDefault="00371FB3" w:rsidP="005019AF">
            <w:pPr>
              <w:pStyle w:val="template"/>
              <w:jc w:val="center"/>
              <w:rPr>
                <w:ins w:id="640" w:author="Hp" w:date="2018-12-05T00:19:00Z"/>
                <w:i w:val="0"/>
                <w:sz w:val="20"/>
                <w:rPrChange w:id="641" w:author="Hp" w:date="2018-12-09T07:10:00Z">
                  <w:rPr>
                    <w:ins w:id="642" w:author="Hp" w:date="2018-12-05T00:19:00Z"/>
                    <w:b/>
                    <w:i w:val="0"/>
                    <w:sz w:val="20"/>
                  </w:rPr>
                </w:rPrChange>
              </w:rPr>
            </w:pPr>
            <w:ins w:id="643" w:author="Hp" w:date="2018-12-05T00:19:00Z">
              <w:r w:rsidRPr="001E59AF">
                <w:rPr>
                  <w:i w:val="0"/>
                  <w:sz w:val="20"/>
                  <w:rPrChange w:id="644" w:author="Hp" w:date="2018-12-09T07:10:00Z">
                    <w:rPr>
                      <w:b/>
                      <w:i w:val="0"/>
                      <w:sz w:val="20"/>
                    </w:rPr>
                  </w:rPrChange>
                </w:rPr>
                <w:t>1</w:t>
              </w:r>
            </w:ins>
          </w:p>
        </w:tc>
        <w:tc>
          <w:tcPr>
            <w:tcW w:w="3969" w:type="dxa"/>
            <w:shd w:val="clear" w:color="auto" w:fill="auto"/>
            <w:vAlign w:val="center"/>
            <w:tcPrChange w:id="645" w:author="Hp" w:date="2018-12-09T07:10:00Z">
              <w:tcPr>
                <w:tcW w:w="3288" w:type="dxa"/>
                <w:shd w:val="clear" w:color="auto" w:fill="auto"/>
                <w:vAlign w:val="center"/>
              </w:tcPr>
            </w:tcPrChange>
          </w:tcPr>
          <w:p w:rsidR="00371FB3" w:rsidRPr="001E59AF" w:rsidRDefault="00371FB3" w:rsidP="005019AF">
            <w:pPr>
              <w:pStyle w:val="template"/>
              <w:jc w:val="center"/>
              <w:rPr>
                <w:ins w:id="646" w:author="Hp" w:date="2018-12-05T00:19:00Z"/>
                <w:i w:val="0"/>
                <w:sz w:val="20"/>
                <w:rPrChange w:id="647" w:author="Hp" w:date="2018-12-09T07:10:00Z">
                  <w:rPr>
                    <w:ins w:id="648" w:author="Hp" w:date="2018-12-05T00:19:00Z"/>
                    <w:b/>
                    <w:i w:val="0"/>
                    <w:sz w:val="20"/>
                  </w:rPr>
                </w:rPrChange>
              </w:rPr>
            </w:pPr>
            <w:ins w:id="649" w:author="Hp" w:date="2018-12-05T00:19:00Z">
              <w:r w:rsidRPr="001E59AF">
                <w:rPr>
                  <w:i w:val="0"/>
                  <w:sz w:val="20"/>
                  <w:rPrChange w:id="650" w:author="Hp" w:date="2018-12-09T07:10:00Z">
                    <w:rPr>
                      <w:b/>
                      <w:i w:val="0"/>
                      <w:sz w:val="20"/>
                    </w:rPr>
                  </w:rPrChange>
                </w:rPr>
                <w:t>SRS</w:t>
              </w:r>
            </w:ins>
          </w:p>
        </w:tc>
        <w:tc>
          <w:tcPr>
            <w:tcW w:w="5078" w:type="dxa"/>
            <w:shd w:val="clear" w:color="auto" w:fill="auto"/>
            <w:vAlign w:val="center"/>
            <w:tcPrChange w:id="651" w:author="Hp" w:date="2018-12-09T07:10:00Z">
              <w:tcPr>
                <w:tcW w:w="3288" w:type="dxa"/>
                <w:shd w:val="clear" w:color="auto" w:fill="auto"/>
                <w:vAlign w:val="center"/>
              </w:tcPr>
            </w:tcPrChange>
          </w:tcPr>
          <w:p w:rsidR="00371FB3" w:rsidRPr="001E59AF" w:rsidRDefault="00371FB3" w:rsidP="005019AF">
            <w:pPr>
              <w:pStyle w:val="template"/>
              <w:jc w:val="center"/>
              <w:rPr>
                <w:ins w:id="652" w:author="Hp" w:date="2018-12-05T00:19:00Z"/>
                <w:i w:val="0"/>
                <w:sz w:val="20"/>
                <w:rPrChange w:id="653" w:author="Hp" w:date="2018-12-09T07:10:00Z">
                  <w:rPr>
                    <w:ins w:id="654" w:author="Hp" w:date="2018-12-05T00:19:00Z"/>
                    <w:b/>
                    <w:i w:val="0"/>
                    <w:sz w:val="20"/>
                  </w:rPr>
                </w:rPrChange>
              </w:rPr>
            </w:pPr>
            <w:ins w:id="655" w:author="Hp" w:date="2018-12-05T00:19:00Z">
              <w:r w:rsidRPr="001E59AF">
                <w:rPr>
                  <w:i w:val="0"/>
                  <w:sz w:val="20"/>
                  <w:rPrChange w:id="656" w:author="Hp" w:date="2018-12-09T07:10:00Z">
                    <w:rPr>
                      <w:b/>
                      <w:i w:val="0"/>
                      <w:sz w:val="20"/>
                    </w:rPr>
                  </w:rPrChange>
                </w:rPr>
                <w:t>Software Requirement Specification</w:t>
              </w:r>
            </w:ins>
          </w:p>
        </w:tc>
      </w:tr>
      <w:tr w:rsidR="00371FB3" w:rsidRPr="005019AF" w:rsidTr="001E59AF">
        <w:trPr>
          <w:ins w:id="657" w:author="Hp" w:date="2018-12-05T00:19:00Z"/>
        </w:trPr>
        <w:tc>
          <w:tcPr>
            <w:tcW w:w="817" w:type="dxa"/>
            <w:shd w:val="clear" w:color="auto" w:fill="auto"/>
            <w:vAlign w:val="center"/>
            <w:tcPrChange w:id="658" w:author="Hp" w:date="2018-12-09T07:10:00Z">
              <w:tcPr>
                <w:tcW w:w="3288" w:type="dxa"/>
                <w:shd w:val="clear" w:color="auto" w:fill="auto"/>
                <w:vAlign w:val="center"/>
              </w:tcPr>
            </w:tcPrChange>
          </w:tcPr>
          <w:p w:rsidR="00371FB3" w:rsidRPr="001E59AF" w:rsidRDefault="00371FB3" w:rsidP="005019AF">
            <w:pPr>
              <w:pStyle w:val="template"/>
              <w:jc w:val="center"/>
              <w:rPr>
                <w:ins w:id="659" w:author="Hp" w:date="2018-12-05T00:19:00Z"/>
                <w:i w:val="0"/>
                <w:sz w:val="20"/>
                <w:rPrChange w:id="660" w:author="Hp" w:date="2018-12-09T07:10:00Z">
                  <w:rPr>
                    <w:ins w:id="661" w:author="Hp" w:date="2018-12-05T00:19:00Z"/>
                    <w:b/>
                    <w:i w:val="0"/>
                    <w:sz w:val="20"/>
                  </w:rPr>
                </w:rPrChange>
              </w:rPr>
            </w:pPr>
            <w:ins w:id="662" w:author="Hp" w:date="2018-12-05T00:19:00Z">
              <w:r w:rsidRPr="001E59AF">
                <w:rPr>
                  <w:i w:val="0"/>
                  <w:sz w:val="20"/>
                  <w:rPrChange w:id="663" w:author="Hp" w:date="2018-12-09T07:10:00Z">
                    <w:rPr>
                      <w:b/>
                      <w:i w:val="0"/>
                      <w:sz w:val="20"/>
                    </w:rPr>
                  </w:rPrChange>
                </w:rPr>
                <w:t>2</w:t>
              </w:r>
            </w:ins>
          </w:p>
        </w:tc>
        <w:tc>
          <w:tcPr>
            <w:tcW w:w="3969" w:type="dxa"/>
            <w:shd w:val="clear" w:color="auto" w:fill="auto"/>
            <w:vAlign w:val="center"/>
            <w:tcPrChange w:id="664" w:author="Hp" w:date="2018-12-09T07:10:00Z">
              <w:tcPr>
                <w:tcW w:w="3288" w:type="dxa"/>
                <w:shd w:val="clear" w:color="auto" w:fill="auto"/>
                <w:vAlign w:val="center"/>
              </w:tcPr>
            </w:tcPrChange>
          </w:tcPr>
          <w:p w:rsidR="00371FB3" w:rsidRPr="001E59AF" w:rsidRDefault="00371FB3" w:rsidP="005019AF">
            <w:pPr>
              <w:pStyle w:val="template"/>
              <w:jc w:val="center"/>
              <w:rPr>
                <w:ins w:id="665" w:author="Hp" w:date="2018-12-05T00:19:00Z"/>
                <w:i w:val="0"/>
                <w:sz w:val="20"/>
                <w:rPrChange w:id="666" w:author="Hp" w:date="2018-12-09T07:10:00Z">
                  <w:rPr>
                    <w:ins w:id="667" w:author="Hp" w:date="2018-12-05T00:19:00Z"/>
                    <w:b/>
                    <w:i w:val="0"/>
                    <w:sz w:val="20"/>
                  </w:rPr>
                </w:rPrChange>
              </w:rPr>
            </w:pPr>
            <w:ins w:id="668" w:author="Hp" w:date="2018-12-05T00:20:00Z">
              <w:r w:rsidRPr="001E59AF">
                <w:rPr>
                  <w:i w:val="0"/>
                  <w:sz w:val="20"/>
                  <w:rPrChange w:id="669" w:author="Hp" w:date="2018-12-09T07:10:00Z">
                    <w:rPr>
                      <w:b/>
                      <w:i w:val="0"/>
                      <w:sz w:val="20"/>
                    </w:rPr>
                  </w:rPrChange>
                </w:rPr>
                <w:t>UC</w:t>
              </w:r>
            </w:ins>
          </w:p>
        </w:tc>
        <w:tc>
          <w:tcPr>
            <w:tcW w:w="5078" w:type="dxa"/>
            <w:shd w:val="clear" w:color="auto" w:fill="auto"/>
            <w:vAlign w:val="center"/>
            <w:tcPrChange w:id="670" w:author="Hp" w:date="2018-12-09T07:10:00Z">
              <w:tcPr>
                <w:tcW w:w="3288" w:type="dxa"/>
                <w:shd w:val="clear" w:color="auto" w:fill="auto"/>
                <w:vAlign w:val="center"/>
              </w:tcPr>
            </w:tcPrChange>
          </w:tcPr>
          <w:p w:rsidR="00371FB3" w:rsidRPr="001E59AF" w:rsidRDefault="00371FB3" w:rsidP="005019AF">
            <w:pPr>
              <w:pStyle w:val="template"/>
              <w:jc w:val="center"/>
              <w:rPr>
                <w:ins w:id="671" w:author="Hp" w:date="2018-12-05T00:19:00Z"/>
                <w:i w:val="0"/>
                <w:sz w:val="20"/>
                <w:rPrChange w:id="672" w:author="Hp" w:date="2018-12-09T07:10:00Z">
                  <w:rPr>
                    <w:ins w:id="673" w:author="Hp" w:date="2018-12-05T00:19:00Z"/>
                    <w:b/>
                    <w:i w:val="0"/>
                    <w:sz w:val="20"/>
                  </w:rPr>
                </w:rPrChange>
              </w:rPr>
            </w:pPr>
            <w:ins w:id="674" w:author="Hp" w:date="2018-12-05T00:20:00Z">
              <w:r w:rsidRPr="001E59AF">
                <w:rPr>
                  <w:i w:val="0"/>
                  <w:sz w:val="20"/>
                  <w:rPrChange w:id="675" w:author="Hp" w:date="2018-12-09T07:10:00Z">
                    <w:rPr>
                      <w:b/>
                      <w:i w:val="0"/>
                      <w:sz w:val="20"/>
                    </w:rPr>
                  </w:rPrChange>
                </w:rPr>
                <w:t>Use Case</w:t>
              </w:r>
            </w:ins>
          </w:p>
        </w:tc>
      </w:tr>
      <w:tr w:rsidR="00AC2005" w:rsidTr="001E59AF">
        <w:trPr>
          <w:ins w:id="676" w:author="Hp" w:date="2018-12-05T01:08:00Z"/>
        </w:trPr>
        <w:tc>
          <w:tcPr>
            <w:tcW w:w="817" w:type="dxa"/>
            <w:shd w:val="clear" w:color="auto" w:fill="auto"/>
            <w:vAlign w:val="center"/>
            <w:tcPrChange w:id="677" w:author="Hp" w:date="2018-12-09T07:10:00Z">
              <w:tcPr>
                <w:tcW w:w="3288" w:type="dxa"/>
                <w:shd w:val="clear" w:color="auto" w:fill="auto"/>
                <w:vAlign w:val="center"/>
              </w:tcPr>
            </w:tcPrChange>
          </w:tcPr>
          <w:p w:rsidR="00AC2005" w:rsidRPr="001E59AF" w:rsidRDefault="00AC2005" w:rsidP="005019AF">
            <w:pPr>
              <w:pStyle w:val="template"/>
              <w:jc w:val="center"/>
              <w:rPr>
                <w:ins w:id="678" w:author="Hp" w:date="2018-12-05T01:08:00Z"/>
                <w:i w:val="0"/>
                <w:sz w:val="20"/>
                <w:rPrChange w:id="679" w:author="Hp" w:date="2018-12-09T07:10:00Z">
                  <w:rPr>
                    <w:ins w:id="680" w:author="Hp" w:date="2018-12-05T01:08:00Z"/>
                    <w:b/>
                    <w:i w:val="0"/>
                    <w:sz w:val="20"/>
                  </w:rPr>
                </w:rPrChange>
              </w:rPr>
            </w:pPr>
            <w:ins w:id="681" w:author="Hp" w:date="2018-12-05T01:08:00Z">
              <w:r w:rsidRPr="001E59AF">
                <w:rPr>
                  <w:i w:val="0"/>
                  <w:sz w:val="20"/>
                  <w:rPrChange w:id="682" w:author="Hp" w:date="2018-12-09T07:10:00Z">
                    <w:rPr>
                      <w:b/>
                      <w:i w:val="0"/>
                      <w:sz w:val="20"/>
                    </w:rPr>
                  </w:rPrChange>
                </w:rPr>
                <w:t>3</w:t>
              </w:r>
            </w:ins>
          </w:p>
        </w:tc>
        <w:tc>
          <w:tcPr>
            <w:tcW w:w="3969" w:type="dxa"/>
            <w:shd w:val="clear" w:color="auto" w:fill="auto"/>
            <w:vAlign w:val="center"/>
            <w:tcPrChange w:id="683" w:author="Hp" w:date="2018-12-09T07:10:00Z">
              <w:tcPr>
                <w:tcW w:w="3288" w:type="dxa"/>
                <w:shd w:val="clear" w:color="auto" w:fill="auto"/>
                <w:vAlign w:val="center"/>
              </w:tcPr>
            </w:tcPrChange>
          </w:tcPr>
          <w:p w:rsidR="00AC2005" w:rsidRPr="001E59AF" w:rsidRDefault="00AC2005" w:rsidP="005019AF">
            <w:pPr>
              <w:pStyle w:val="template"/>
              <w:jc w:val="center"/>
              <w:rPr>
                <w:ins w:id="684" w:author="Hp" w:date="2018-12-05T01:08:00Z"/>
                <w:i w:val="0"/>
                <w:sz w:val="20"/>
                <w:rPrChange w:id="685" w:author="Hp" w:date="2018-12-09T07:10:00Z">
                  <w:rPr>
                    <w:ins w:id="686" w:author="Hp" w:date="2018-12-05T01:08:00Z"/>
                    <w:b/>
                    <w:i w:val="0"/>
                    <w:sz w:val="20"/>
                  </w:rPr>
                </w:rPrChange>
              </w:rPr>
            </w:pPr>
            <w:ins w:id="687" w:author="Hp" w:date="2018-12-05T01:08:00Z">
              <w:r w:rsidRPr="001E59AF">
                <w:rPr>
                  <w:i w:val="0"/>
                  <w:sz w:val="20"/>
                  <w:rPrChange w:id="688" w:author="Hp" w:date="2018-12-09T07:10:00Z">
                    <w:rPr>
                      <w:b/>
                      <w:i w:val="0"/>
                      <w:sz w:val="20"/>
                    </w:rPr>
                  </w:rPrChange>
                </w:rPr>
                <w:t>SC</w:t>
              </w:r>
            </w:ins>
          </w:p>
        </w:tc>
        <w:tc>
          <w:tcPr>
            <w:tcW w:w="5078" w:type="dxa"/>
            <w:shd w:val="clear" w:color="auto" w:fill="auto"/>
            <w:vAlign w:val="center"/>
            <w:tcPrChange w:id="689" w:author="Hp" w:date="2018-12-09T07:10:00Z">
              <w:tcPr>
                <w:tcW w:w="3288" w:type="dxa"/>
                <w:shd w:val="clear" w:color="auto" w:fill="auto"/>
                <w:vAlign w:val="center"/>
              </w:tcPr>
            </w:tcPrChange>
          </w:tcPr>
          <w:p w:rsidR="00AC2005" w:rsidRPr="001E59AF" w:rsidRDefault="00AC2005" w:rsidP="005019AF">
            <w:pPr>
              <w:pStyle w:val="template"/>
              <w:jc w:val="center"/>
              <w:rPr>
                <w:ins w:id="690" w:author="Hp" w:date="2018-12-05T01:08:00Z"/>
                <w:i w:val="0"/>
                <w:sz w:val="20"/>
                <w:rPrChange w:id="691" w:author="Hp" w:date="2018-12-09T07:10:00Z">
                  <w:rPr>
                    <w:ins w:id="692" w:author="Hp" w:date="2018-12-05T01:08:00Z"/>
                    <w:b/>
                    <w:i w:val="0"/>
                    <w:sz w:val="20"/>
                  </w:rPr>
                </w:rPrChange>
              </w:rPr>
            </w:pPr>
            <w:ins w:id="693" w:author="Hp" w:date="2018-12-05T01:08:00Z">
              <w:r w:rsidRPr="001E59AF">
                <w:rPr>
                  <w:i w:val="0"/>
                  <w:sz w:val="20"/>
                  <w:rPrChange w:id="694" w:author="Hp" w:date="2018-12-09T07:10:00Z">
                    <w:rPr>
                      <w:b/>
                      <w:i w:val="0"/>
                      <w:sz w:val="20"/>
                    </w:rPr>
                  </w:rPrChange>
                </w:rPr>
                <w:t>Screen</w:t>
              </w:r>
            </w:ins>
          </w:p>
        </w:tc>
      </w:tr>
      <w:tr w:rsidR="00AC2005" w:rsidRPr="005019AF" w:rsidTr="001E59AF">
        <w:trPr>
          <w:ins w:id="695" w:author="Hp" w:date="2018-12-05T01:08:00Z"/>
        </w:trPr>
        <w:tc>
          <w:tcPr>
            <w:tcW w:w="817" w:type="dxa"/>
            <w:shd w:val="clear" w:color="auto" w:fill="auto"/>
            <w:vAlign w:val="center"/>
            <w:tcPrChange w:id="696" w:author="Hp" w:date="2018-12-09T07:10:00Z">
              <w:tcPr>
                <w:tcW w:w="3288" w:type="dxa"/>
                <w:shd w:val="clear" w:color="auto" w:fill="auto"/>
                <w:vAlign w:val="center"/>
              </w:tcPr>
            </w:tcPrChange>
          </w:tcPr>
          <w:p w:rsidR="00AC2005" w:rsidRPr="001E59AF" w:rsidRDefault="00AC2005" w:rsidP="005019AF">
            <w:pPr>
              <w:pStyle w:val="template"/>
              <w:jc w:val="center"/>
              <w:rPr>
                <w:ins w:id="697" w:author="Hp" w:date="2018-12-05T01:08:00Z"/>
                <w:i w:val="0"/>
                <w:sz w:val="20"/>
                <w:rPrChange w:id="698" w:author="Hp" w:date="2018-12-09T07:10:00Z">
                  <w:rPr>
                    <w:ins w:id="699" w:author="Hp" w:date="2018-12-05T01:08:00Z"/>
                    <w:b/>
                    <w:i w:val="0"/>
                    <w:sz w:val="20"/>
                  </w:rPr>
                </w:rPrChange>
              </w:rPr>
            </w:pPr>
            <w:ins w:id="700" w:author="Hp" w:date="2018-12-05T01:08:00Z">
              <w:r w:rsidRPr="001E59AF">
                <w:rPr>
                  <w:i w:val="0"/>
                  <w:sz w:val="20"/>
                  <w:rPrChange w:id="701" w:author="Hp" w:date="2018-12-09T07:10:00Z">
                    <w:rPr>
                      <w:b/>
                      <w:i w:val="0"/>
                      <w:sz w:val="20"/>
                    </w:rPr>
                  </w:rPrChange>
                </w:rPr>
                <w:t>4</w:t>
              </w:r>
            </w:ins>
          </w:p>
        </w:tc>
        <w:tc>
          <w:tcPr>
            <w:tcW w:w="3969" w:type="dxa"/>
            <w:shd w:val="clear" w:color="auto" w:fill="auto"/>
            <w:vAlign w:val="center"/>
            <w:tcPrChange w:id="702" w:author="Hp" w:date="2018-12-09T07:10:00Z">
              <w:tcPr>
                <w:tcW w:w="3288" w:type="dxa"/>
                <w:shd w:val="clear" w:color="auto" w:fill="auto"/>
                <w:vAlign w:val="center"/>
              </w:tcPr>
            </w:tcPrChange>
          </w:tcPr>
          <w:p w:rsidR="00AC2005" w:rsidRPr="001E59AF" w:rsidRDefault="00AC2005" w:rsidP="005019AF">
            <w:pPr>
              <w:pStyle w:val="template"/>
              <w:jc w:val="center"/>
              <w:rPr>
                <w:ins w:id="703" w:author="Hp" w:date="2018-12-05T01:08:00Z"/>
                <w:i w:val="0"/>
                <w:sz w:val="20"/>
                <w:rPrChange w:id="704" w:author="Hp" w:date="2018-12-09T07:10:00Z">
                  <w:rPr>
                    <w:ins w:id="705" w:author="Hp" w:date="2018-12-05T01:08:00Z"/>
                    <w:b/>
                    <w:i w:val="0"/>
                    <w:sz w:val="20"/>
                  </w:rPr>
                </w:rPrChange>
              </w:rPr>
            </w:pPr>
            <w:ins w:id="706" w:author="Hp" w:date="2018-12-05T01:08:00Z">
              <w:r w:rsidRPr="001E59AF">
                <w:rPr>
                  <w:i w:val="0"/>
                  <w:sz w:val="20"/>
                  <w:rPrChange w:id="707" w:author="Hp" w:date="2018-12-09T07:10:00Z">
                    <w:rPr>
                      <w:b/>
                      <w:i w:val="0"/>
                      <w:sz w:val="20"/>
                    </w:rPr>
                  </w:rPrChange>
                </w:rPr>
                <w:t>MS</w:t>
              </w:r>
            </w:ins>
          </w:p>
        </w:tc>
        <w:tc>
          <w:tcPr>
            <w:tcW w:w="5078" w:type="dxa"/>
            <w:shd w:val="clear" w:color="auto" w:fill="auto"/>
            <w:vAlign w:val="center"/>
            <w:tcPrChange w:id="708" w:author="Hp" w:date="2018-12-09T07:10:00Z">
              <w:tcPr>
                <w:tcW w:w="3288" w:type="dxa"/>
                <w:shd w:val="clear" w:color="auto" w:fill="auto"/>
                <w:vAlign w:val="center"/>
              </w:tcPr>
            </w:tcPrChange>
          </w:tcPr>
          <w:p w:rsidR="00AC2005" w:rsidRPr="001E59AF" w:rsidRDefault="00AC2005" w:rsidP="005019AF">
            <w:pPr>
              <w:pStyle w:val="template"/>
              <w:jc w:val="center"/>
              <w:rPr>
                <w:ins w:id="709" w:author="Hp" w:date="2018-12-05T01:08:00Z"/>
                <w:i w:val="0"/>
                <w:sz w:val="20"/>
                <w:rPrChange w:id="710" w:author="Hp" w:date="2018-12-09T07:10:00Z">
                  <w:rPr>
                    <w:ins w:id="711" w:author="Hp" w:date="2018-12-05T01:08:00Z"/>
                    <w:b/>
                    <w:i w:val="0"/>
                    <w:sz w:val="20"/>
                  </w:rPr>
                </w:rPrChange>
              </w:rPr>
            </w:pPr>
            <w:ins w:id="712" w:author="Hp" w:date="2018-12-05T01:08:00Z">
              <w:r w:rsidRPr="001E59AF">
                <w:rPr>
                  <w:i w:val="0"/>
                  <w:sz w:val="20"/>
                  <w:rPrChange w:id="713" w:author="Hp" w:date="2018-12-09T07:10:00Z">
                    <w:rPr>
                      <w:b/>
                      <w:i w:val="0"/>
                      <w:sz w:val="20"/>
                    </w:rPr>
                  </w:rPrChange>
                </w:rPr>
                <w:t>Messages</w:t>
              </w:r>
            </w:ins>
          </w:p>
        </w:tc>
      </w:tr>
    </w:tbl>
    <w:p w:rsidR="005D219C" w:rsidDel="00371FB3" w:rsidRDefault="005D219C">
      <w:pPr>
        <w:pStyle w:val="template"/>
        <w:rPr>
          <w:del w:id="714" w:author="Hp" w:date="2018-12-05T00:19:00Z"/>
          <w:i w:val="0"/>
        </w:rPr>
      </w:pPr>
      <w:del w:id="715" w:author="Hp" w:date="2018-12-05T00:19:00Z">
        <w:r w:rsidDel="00371FB3">
          <w:rPr>
            <w:i w:val="0"/>
          </w:rPr>
          <w:delText xml:space="preserve">This document is for the </w:delText>
        </w:r>
        <w:r w:rsidR="00CE02C7" w:rsidDel="00371FB3">
          <w:rPr>
            <w:i w:val="0"/>
          </w:rPr>
          <w:delText xml:space="preserve">Customer Representative, Project Architect, Consultant, the Database Team, and the Cluster </w:delText>
        </w:r>
        <w:r w:rsidR="003D72E6" w:rsidDel="00371FB3">
          <w:rPr>
            <w:i w:val="0"/>
          </w:rPr>
          <w:delText>Control</w:delText>
        </w:r>
        <w:r w:rsidR="00CE02C7" w:rsidDel="00371FB3">
          <w:rPr>
            <w:i w:val="0"/>
          </w:rPr>
          <w:delText xml:space="preserve"> Team.  It contains a detailed description of the GUI used as the front-end for the Cluster Management System, </w:delText>
        </w:r>
        <w:r w:rsidR="000B1989" w:rsidDel="00371FB3">
          <w:rPr>
            <w:i w:val="0"/>
          </w:rPr>
          <w:delText>the GUI’s relation to the other components of the Cluster Management System, and the foundation requirements and external expectations used in the GUI development.</w:delText>
        </w:r>
      </w:del>
    </w:p>
    <w:p w:rsidR="000B1989" w:rsidRDefault="000B1989">
      <w:pPr>
        <w:pStyle w:val="template"/>
        <w:rPr>
          <w:i w:val="0"/>
        </w:rPr>
      </w:pPr>
    </w:p>
    <w:p w:rsidR="000B1989" w:rsidDel="00371FB3" w:rsidRDefault="000B1989">
      <w:pPr>
        <w:pStyle w:val="template"/>
        <w:rPr>
          <w:del w:id="716" w:author="Hp" w:date="2018-12-05T00:19:00Z"/>
          <w:i w:val="0"/>
        </w:rPr>
      </w:pPr>
      <w:del w:id="717" w:author="Hp" w:date="2018-12-05T00:19:00Z">
        <w:r w:rsidDel="00371FB3">
          <w:rPr>
            <w:i w:val="0"/>
          </w:rPr>
          <w:delText xml:space="preserve">The Customer Representative should </w:delText>
        </w:r>
        <w:r w:rsidR="001A7813" w:rsidDel="00371FB3">
          <w:rPr>
            <w:i w:val="0"/>
          </w:rPr>
          <w:delText xml:space="preserve">read sections 1 and 2 to make sure that we have a complete understanding of </w:delText>
        </w:r>
        <w:r w:rsidR="005D654D" w:rsidDel="00371FB3">
          <w:rPr>
            <w:i w:val="0"/>
          </w:rPr>
          <w:delText xml:space="preserve">the project.  The Architect should read this entire document to insure that our requirements are feasible.  The Consultant should read this entire document to ensure that our representation and proposed implementation is accurate.  The Database and Cluster </w:delText>
        </w:r>
        <w:r w:rsidR="003D72E6" w:rsidDel="00371FB3">
          <w:rPr>
            <w:i w:val="0"/>
          </w:rPr>
          <w:delText>Control</w:delText>
        </w:r>
        <w:r w:rsidR="005D654D" w:rsidDel="00371FB3">
          <w:rPr>
            <w:i w:val="0"/>
          </w:rPr>
          <w:delText xml:space="preserve"> Teams should read this entire document while focusing mainly on sections 3, 4, and 5 in order complete project integration.</w:delText>
        </w:r>
        <w:bookmarkStart w:id="718" w:name="_Toc531735424"/>
        <w:bookmarkStart w:id="719" w:name="_Toc532000035"/>
        <w:bookmarkStart w:id="720" w:name="_Toc532000434"/>
        <w:bookmarkStart w:id="721" w:name="_Toc532141044"/>
        <w:bookmarkStart w:id="722" w:name="_Toc532141192"/>
        <w:bookmarkStart w:id="723" w:name="_Toc532141346"/>
        <w:bookmarkStart w:id="724" w:name="_Toc532141492"/>
        <w:bookmarkStart w:id="725" w:name="_Toc532150154"/>
        <w:bookmarkStart w:id="726" w:name="_Toc532150868"/>
        <w:bookmarkStart w:id="727" w:name="_Toc532151031"/>
        <w:bookmarkStart w:id="728" w:name="_Toc532151188"/>
        <w:bookmarkStart w:id="729" w:name="_Toc532151345"/>
        <w:bookmarkStart w:id="730" w:name="_Toc532157774"/>
        <w:bookmarkStart w:id="731" w:name="_Toc532157933"/>
        <w:bookmarkStart w:id="732" w:name="_Toc532323858"/>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del>
    </w:p>
    <w:p w:rsidR="00927D1A" w:rsidDel="00371FB3" w:rsidRDefault="00927D1A">
      <w:pPr>
        <w:pStyle w:val="Heading2"/>
        <w:numPr>
          <w:numberingChange w:id="733" w:author="Box" w:date="2006-10-12T22:48:00Z" w:original="%1:1:0:.%2:4:0:"/>
        </w:numPr>
        <w:rPr>
          <w:del w:id="734" w:author="Hp" w:date="2018-12-05T00:20:00Z"/>
        </w:rPr>
      </w:pPr>
      <w:bookmarkStart w:id="735" w:name="_Toc439994670"/>
      <w:del w:id="736" w:author="Hp" w:date="2018-12-05T00:20:00Z">
        <w:r w:rsidDel="00371FB3">
          <w:delText>Product Scope</w:delText>
        </w:r>
        <w:bookmarkStart w:id="737" w:name="_Toc531735425"/>
        <w:bookmarkStart w:id="738" w:name="_Toc532000036"/>
        <w:bookmarkStart w:id="739" w:name="_Toc532000435"/>
        <w:bookmarkStart w:id="740" w:name="_Toc532141045"/>
        <w:bookmarkStart w:id="741" w:name="_Toc532141193"/>
        <w:bookmarkStart w:id="742" w:name="_Toc532141347"/>
        <w:bookmarkStart w:id="743" w:name="_Toc532141493"/>
        <w:bookmarkStart w:id="744" w:name="_Toc532150155"/>
        <w:bookmarkStart w:id="745" w:name="_Toc532150869"/>
        <w:bookmarkStart w:id="746" w:name="_Toc532151032"/>
        <w:bookmarkStart w:id="747" w:name="_Toc532151189"/>
        <w:bookmarkStart w:id="748" w:name="_Toc532151346"/>
        <w:bookmarkStart w:id="749" w:name="_Toc532157775"/>
        <w:bookmarkStart w:id="750" w:name="_Toc532157934"/>
        <w:bookmarkStart w:id="751" w:name="_Toc532323859"/>
        <w:bookmarkEnd w:id="735"/>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del>
    </w:p>
    <w:p w:rsidR="007B024F" w:rsidDel="00371FB3" w:rsidRDefault="00BD5D74">
      <w:pPr>
        <w:pStyle w:val="template"/>
        <w:rPr>
          <w:del w:id="752" w:author="Hp" w:date="2018-12-05T00:20:00Z"/>
          <w:i w:val="0"/>
        </w:rPr>
      </w:pPr>
      <w:del w:id="753" w:author="Hp" w:date="2018-12-05T00:20:00Z">
        <w:r w:rsidDel="00371FB3">
          <w:rPr>
            <w:i w:val="0"/>
          </w:rPr>
          <w:delText xml:space="preserve">The GUI component </w:delText>
        </w:r>
        <w:r w:rsidR="007B024F" w:rsidDel="00371FB3">
          <w:rPr>
            <w:i w:val="0"/>
          </w:rPr>
          <w:delText xml:space="preserve">will provide the </w:delText>
        </w:r>
        <w:r w:rsidR="005873F8" w:rsidDel="00371FB3">
          <w:rPr>
            <w:i w:val="0"/>
          </w:rPr>
          <w:delText>U</w:delText>
        </w:r>
        <w:r w:rsidR="007B024F" w:rsidDel="00371FB3">
          <w:rPr>
            <w:i w:val="0"/>
          </w:rPr>
          <w:delText xml:space="preserve">ser </w:delText>
        </w:r>
        <w:r w:rsidR="006C0CDD" w:rsidDel="00371FB3">
          <w:rPr>
            <w:i w:val="0"/>
          </w:rPr>
          <w:delText xml:space="preserve">with </w:delText>
        </w:r>
        <w:r w:rsidR="007B024F" w:rsidDel="00371FB3">
          <w:rPr>
            <w:i w:val="0"/>
          </w:rPr>
          <w:delText>an aesthetically pleasing and easy-to-use web-based interface</w:delText>
        </w:r>
        <w:r w:rsidDel="00371FB3">
          <w:rPr>
            <w:i w:val="0"/>
          </w:rPr>
          <w:delText xml:space="preserve"> </w:delText>
        </w:r>
        <w:r w:rsidR="007B024F" w:rsidDel="00371FB3">
          <w:rPr>
            <w:i w:val="0"/>
          </w:rPr>
          <w:delText>to</w:delText>
        </w:r>
        <w:r w:rsidDel="00371FB3">
          <w:rPr>
            <w:i w:val="0"/>
          </w:rPr>
          <w:delText xml:space="preserve"> the actual computer hardware cluster.  The </w:delText>
        </w:r>
        <w:r w:rsidR="005873F8" w:rsidDel="00371FB3">
          <w:rPr>
            <w:i w:val="0"/>
          </w:rPr>
          <w:delText>User</w:delText>
        </w:r>
        <w:r w:rsidDel="00371FB3">
          <w:rPr>
            <w:i w:val="0"/>
          </w:rPr>
          <w:delText xml:space="preserve"> will be able to monitor the cluster’s current status including availability and control the cluster by issuing commands such as “turn off” and “turn on”. </w:delText>
        </w:r>
        <w:r w:rsidR="007B024F" w:rsidDel="00371FB3">
          <w:rPr>
            <w:i w:val="0"/>
          </w:rPr>
          <w:delText xml:space="preserve"> (Other functionality will be further defined later in this document.)  To accomplish this, the GUI will integrate with the Database and Cluster </w:delText>
        </w:r>
        <w:r w:rsidR="003D72E6" w:rsidDel="00371FB3">
          <w:rPr>
            <w:i w:val="0"/>
          </w:rPr>
          <w:delText>Control</w:delText>
        </w:r>
        <w:r w:rsidR="007B024F" w:rsidDel="00371FB3">
          <w:rPr>
            <w:i w:val="0"/>
          </w:rPr>
          <w:delText xml:space="preserve"> components by issuing commands and requests in a black-box type fashion.</w:delText>
        </w:r>
        <w:r w:rsidR="006C0CDD" w:rsidDel="00371FB3">
          <w:rPr>
            <w:i w:val="0"/>
          </w:rPr>
          <w:delText xml:space="preserve">  This will keep the GUI component modular and reusable for future growth and deployment.</w:delText>
        </w:r>
        <w:bookmarkStart w:id="754" w:name="_Toc531735426"/>
        <w:bookmarkStart w:id="755" w:name="_Toc532000037"/>
        <w:bookmarkStart w:id="756" w:name="_Toc532000436"/>
        <w:bookmarkStart w:id="757" w:name="_Toc532141046"/>
        <w:bookmarkStart w:id="758" w:name="_Toc532141194"/>
        <w:bookmarkStart w:id="759" w:name="_Toc532141348"/>
        <w:bookmarkStart w:id="760" w:name="_Toc532141494"/>
        <w:bookmarkStart w:id="761" w:name="_Toc532150156"/>
        <w:bookmarkStart w:id="762" w:name="_Toc532150870"/>
        <w:bookmarkStart w:id="763" w:name="_Toc532151033"/>
        <w:bookmarkStart w:id="764" w:name="_Toc532151190"/>
        <w:bookmarkStart w:id="765" w:name="_Toc532151347"/>
        <w:bookmarkStart w:id="766" w:name="_Toc532157776"/>
        <w:bookmarkStart w:id="767" w:name="_Toc532157935"/>
        <w:bookmarkStart w:id="768" w:name="_Toc532323860"/>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del>
    </w:p>
    <w:p w:rsidR="004146D8" w:rsidRDefault="00927D1A" w:rsidP="004F63DE">
      <w:pPr>
        <w:pStyle w:val="Heading2"/>
        <w:numPr>
          <w:numberingChange w:id="769" w:author="Box" w:date="2006-10-12T22:48:00Z" w:original="%1:1:0:.%2:5:0:"/>
        </w:numPr>
      </w:pPr>
      <w:bookmarkStart w:id="770" w:name="_Toc439994672"/>
      <w:bookmarkStart w:id="771" w:name="_Toc532141349"/>
      <w:bookmarkStart w:id="772" w:name="_Toc532150871"/>
      <w:bookmarkStart w:id="773" w:name="_Toc532151034"/>
      <w:bookmarkStart w:id="774" w:name="_Toc532323861"/>
      <w:r>
        <w:t>References</w:t>
      </w:r>
      <w:bookmarkEnd w:id="770"/>
      <w:bookmarkEnd w:id="771"/>
      <w:bookmarkEnd w:id="772"/>
      <w:bookmarkEnd w:id="773"/>
      <w:bookmarkEnd w:id="7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990"/>
        <w:gridCol w:w="990"/>
        <w:gridCol w:w="1106"/>
        <w:gridCol w:w="5500"/>
      </w:tblGrid>
      <w:tr w:rsidR="004146D8" w:rsidRPr="005019AF" w:rsidTr="005019AF">
        <w:tc>
          <w:tcPr>
            <w:tcW w:w="1278" w:type="dxa"/>
            <w:shd w:val="clear" w:color="auto" w:fill="auto"/>
          </w:tcPr>
          <w:p w:rsidR="004146D8" w:rsidRPr="005019AF" w:rsidRDefault="004146D8" w:rsidP="005019AF">
            <w:pPr>
              <w:pStyle w:val="template"/>
              <w:jc w:val="center"/>
              <w:rPr>
                <w:b/>
                <w:i w:val="0"/>
                <w:sz w:val="20"/>
              </w:rPr>
            </w:pPr>
            <w:r w:rsidRPr="005019AF">
              <w:rPr>
                <w:b/>
                <w:i w:val="0"/>
                <w:sz w:val="20"/>
              </w:rPr>
              <w:t>Title</w:t>
            </w:r>
          </w:p>
        </w:tc>
        <w:tc>
          <w:tcPr>
            <w:tcW w:w="990" w:type="dxa"/>
            <w:shd w:val="clear" w:color="auto" w:fill="auto"/>
          </w:tcPr>
          <w:p w:rsidR="004146D8" w:rsidRPr="005019AF" w:rsidRDefault="004146D8" w:rsidP="005019AF">
            <w:pPr>
              <w:pStyle w:val="template"/>
              <w:jc w:val="center"/>
              <w:rPr>
                <w:b/>
                <w:i w:val="0"/>
                <w:sz w:val="20"/>
              </w:rPr>
            </w:pPr>
            <w:r w:rsidRPr="005019AF">
              <w:rPr>
                <w:b/>
                <w:i w:val="0"/>
                <w:sz w:val="20"/>
              </w:rPr>
              <w:t>Author</w:t>
            </w:r>
          </w:p>
        </w:tc>
        <w:tc>
          <w:tcPr>
            <w:tcW w:w="990" w:type="dxa"/>
            <w:shd w:val="clear" w:color="auto" w:fill="auto"/>
          </w:tcPr>
          <w:p w:rsidR="004146D8" w:rsidRPr="005019AF" w:rsidRDefault="004146D8" w:rsidP="005019AF">
            <w:pPr>
              <w:pStyle w:val="template"/>
              <w:jc w:val="center"/>
              <w:rPr>
                <w:b/>
                <w:i w:val="0"/>
                <w:sz w:val="20"/>
              </w:rPr>
            </w:pPr>
            <w:r w:rsidRPr="005019AF">
              <w:rPr>
                <w:b/>
                <w:i w:val="0"/>
                <w:sz w:val="20"/>
              </w:rPr>
              <w:t>Version</w:t>
            </w:r>
          </w:p>
        </w:tc>
        <w:tc>
          <w:tcPr>
            <w:tcW w:w="1106" w:type="dxa"/>
            <w:shd w:val="clear" w:color="auto" w:fill="auto"/>
          </w:tcPr>
          <w:p w:rsidR="004146D8" w:rsidRPr="005019AF" w:rsidRDefault="004146D8" w:rsidP="005019AF">
            <w:pPr>
              <w:pStyle w:val="template"/>
              <w:jc w:val="center"/>
              <w:rPr>
                <w:b/>
                <w:i w:val="0"/>
                <w:sz w:val="20"/>
              </w:rPr>
            </w:pPr>
            <w:r w:rsidRPr="005019AF">
              <w:rPr>
                <w:b/>
                <w:i w:val="0"/>
                <w:sz w:val="20"/>
              </w:rPr>
              <w:t>Date</w:t>
            </w:r>
          </w:p>
        </w:tc>
        <w:tc>
          <w:tcPr>
            <w:tcW w:w="5500" w:type="dxa"/>
            <w:shd w:val="clear" w:color="auto" w:fill="auto"/>
          </w:tcPr>
          <w:p w:rsidR="004146D8" w:rsidRPr="005019AF" w:rsidRDefault="004146D8">
            <w:pPr>
              <w:pStyle w:val="template"/>
              <w:rPr>
                <w:b/>
                <w:i w:val="0"/>
                <w:sz w:val="20"/>
              </w:rPr>
            </w:pPr>
            <w:r w:rsidRPr="005019AF">
              <w:rPr>
                <w:b/>
                <w:i w:val="0"/>
                <w:sz w:val="20"/>
              </w:rPr>
              <w:t>Source Location</w:t>
            </w:r>
          </w:p>
        </w:tc>
      </w:tr>
      <w:tr w:rsidR="004146D8" w:rsidRPr="005019AF" w:rsidTr="005019AF">
        <w:tc>
          <w:tcPr>
            <w:tcW w:w="1278" w:type="dxa"/>
            <w:shd w:val="clear" w:color="auto" w:fill="auto"/>
          </w:tcPr>
          <w:p w:rsidR="004146D8" w:rsidRPr="005019AF" w:rsidRDefault="004146D8" w:rsidP="005019AF">
            <w:pPr>
              <w:pStyle w:val="template"/>
              <w:jc w:val="center"/>
              <w:rPr>
                <w:i w:val="0"/>
                <w:sz w:val="20"/>
              </w:rPr>
            </w:pPr>
            <w:del w:id="775" w:author="Hp" w:date="2018-12-05T00:20:00Z">
              <w:r w:rsidRPr="005019AF" w:rsidDel="00371FB3">
                <w:rPr>
                  <w:i w:val="0"/>
                  <w:sz w:val="20"/>
                </w:rPr>
                <w:delText>GUI Project Plan</w:delText>
              </w:r>
            </w:del>
          </w:p>
        </w:tc>
        <w:tc>
          <w:tcPr>
            <w:tcW w:w="990" w:type="dxa"/>
            <w:shd w:val="clear" w:color="auto" w:fill="auto"/>
          </w:tcPr>
          <w:p w:rsidR="004146D8" w:rsidRPr="005019AF" w:rsidRDefault="004146D8" w:rsidP="005019AF">
            <w:pPr>
              <w:pStyle w:val="template"/>
              <w:jc w:val="center"/>
              <w:rPr>
                <w:i w:val="0"/>
                <w:sz w:val="20"/>
              </w:rPr>
            </w:pPr>
            <w:del w:id="776" w:author="Hp" w:date="2018-12-05T00:20:00Z">
              <w:r w:rsidRPr="005019AF" w:rsidDel="00371FB3">
                <w:rPr>
                  <w:i w:val="0"/>
                  <w:sz w:val="20"/>
                </w:rPr>
                <w:delText>The GUI Team</w:delText>
              </w:r>
            </w:del>
          </w:p>
        </w:tc>
        <w:tc>
          <w:tcPr>
            <w:tcW w:w="990" w:type="dxa"/>
            <w:shd w:val="clear" w:color="auto" w:fill="auto"/>
          </w:tcPr>
          <w:p w:rsidR="004146D8" w:rsidRPr="005019AF" w:rsidRDefault="004146D8" w:rsidP="005019AF">
            <w:pPr>
              <w:pStyle w:val="template"/>
              <w:jc w:val="center"/>
              <w:rPr>
                <w:i w:val="0"/>
                <w:sz w:val="20"/>
              </w:rPr>
            </w:pPr>
            <w:del w:id="777" w:author="Hp" w:date="2018-12-05T00:20:00Z">
              <w:r w:rsidRPr="005019AF" w:rsidDel="00371FB3">
                <w:rPr>
                  <w:i w:val="0"/>
                  <w:sz w:val="20"/>
                </w:rPr>
                <w:delText>1.0</w:delText>
              </w:r>
            </w:del>
          </w:p>
        </w:tc>
        <w:tc>
          <w:tcPr>
            <w:tcW w:w="1106" w:type="dxa"/>
            <w:shd w:val="clear" w:color="auto" w:fill="auto"/>
          </w:tcPr>
          <w:p w:rsidR="004146D8" w:rsidRPr="005019AF" w:rsidRDefault="004146D8" w:rsidP="005019AF">
            <w:pPr>
              <w:pStyle w:val="template"/>
              <w:jc w:val="center"/>
              <w:rPr>
                <w:i w:val="0"/>
                <w:sz w:val="20"/>
              </w:rPr>
            </w:pPr>
            <w:del w:id="778" w:author="Hp" w:date="2018-12-05T00:20:00Z">
              <w:r w:rsidRPr="005019AF" w:rsidDel="00371FB3">
                <w:rPr>
                  <w:i w:val="0"/>
                  <w:sz w:val="20"/>
                </w:rPr>
                <w:delText>9/29/2006</w:delText>
              </w:r>
            </w:del>
          </w:p>
        </w:tc>
        <w:tc>
          <w:tcPr>
            <w:tcW w:w="5500" w:type="dxa"/>
            <w:shd w:val="clear" w:color="auto" w:fill="auto"/>
          </w:tcPr>
          <w:p w:rsidR="004146D8" w:rsidRPr="005019AF" w:rsidRDefault="004146D8">
            <w:pPr>
              <w:pStyle w:val="template"/>
              <w:rPr>
                <w:i w:val="0"/>
                <w:sz w:val="20"/>
              </w:rPr>
            </w:pPr>
            <w:del w:id="779" w:author="Hp" w:date="2018-12-05T00:20:00Z">
              <w:r w:rsidRPr="005019AF" w:rsidDel="00371FB3">
                <w:rPr>
                  <w:i w:val="0"/>
                  <w:sz w:val="20"/>
                </w:rPr>
                <w:delText xml:space="preserve">Please request a copy via email from The GUI Team at any of the following email addresses:  </w:delText>
              </w:r>
              <w:r w:rsidRPr="005019AF" w:rsidDel="00371FB3">
                <w:rPr>
                  <w:i w:val="0"/>
                  <w:sz w:val="20"/>
                </w:rPr>
                <w:fldChar w:fldCharType="begin"/>
              </w:r>
              <w:r w:rsidRPr="005019AF" w:rsidDel="00371FB3">
                <w:rPr>
                  <w:i w:val="0"/>
                  <w:sz w:val="20"/>
                </w:rPr>
                <w:delInstrText xml:space="preserve"> HYPERLINK "mailto:rjclowers@gmail.com" </w:delInstrText>
              </w:r>
              <w:r w:rsidRPr="005019AF" w:rsidDel="00371FB3">
                <w:rPr>
                  <w:sz w:val="20"/>
                </w:rPr>
              </w:r>
              <w:r w:rsidRPr="005019AF" w:rsidDel="00371FB3">
                <w:rPr>
                  <w:i w:val="0"/>
                  <w:sz w:val="20"/>
                </w:rPr>
                <w:fldChar w:fldCharType="separate"/>
              </w:r>
              <w:r w:rsidRPr="005019AF" w:rsidDel="00371FB3">
                <w:rPr>
                  <w:rStyle w:val="Hyperlink"/>
                  <w:sz w:val="20"/>
                </w:rPr>
                <w:delText>rjclowers@gmail.com</w:delText>
              </w:r>
              <w:r w:rsidRPr="005019AF" w:rsidDel="00371FB3">
                <w:rPr>
                  <w:i w:val="0"/>
                  <w:sz w:val="20"/>
                </w:rPr>
                <w:fldChar w:fldCharType="end"/>
              </w:r>
              <w:r w:rsidRPr="005019AF" w:rsidDel="00371FB3">
                <w:rPr>
                  <w:i w:val="0"/>
                  <w:sz w:val="20"/>
                </w:rPr>
                <w:delText xml:space="preserve">; </w:delText>
              </w:r>
              <w:r w:rsidRPr="005019AF" w:rsidDel="00371FB3">
                <w:rPr>
                  <w:sz w:val="20"/>
                </w:rPr>
                <w:fldChar w:fldCharType="begin"/>
              </w:r>
              <w:r w:rsidRPr="005019AF" w:rsidDel="00371FB3">
                <w:rPr>
                  <w:sz w:val="20"/>
                </w:rPr>
                <w:delInstrText xml:space="preserve"> HYPERLINK "mailto:kdedon@gmail.com" </w:delInstrText>
              </w:r>
              <w:r w:rsidRPr="005019AF" w:rsidDel="00371FB3">
                <w:rPr>
                  <w:sz w:val="20"/>
                </w:rPr>
              </w:r>
              <w:r w:rsidRPr="005019AF" w:rsidDel="00371FB3">
                <w:rPr>
                  <w:sz w:val="20"/>
                </w:rPr>
                <w:fldChar w:fldCharType="separate"/>
              </w:r>
              <w:r w:rsidRPr="005019AF" w:rsidDel="00371FB3">
                <w:rPr>
                  <w:rStyle w:val="Hyperlink"/>
                  <w:sz w:val="20"/>
                </w:rPr>
                <w:delText>kdedon@gmail.com</w:delText>
              </w:r>
              <w:r w:rsidRPr="005019AF" w:rsidDel="00371FB3">
                <w:rPr>
                  <w:sz w:val="20"/>
                </w:rPr>
                <w:fldChar w:fldCharType="end"/>
              </w:r>
              <w:r w:rsidRPr="005019AF" w:rsidDel="00371FB3">
                <w:rPr>
                  <w:i w:val="0"/>
                  <w:sz w:val="20"/>
                </w:rPr>
                <w:delText xml:space="preserve">; </w:delText>
              </w:r>
              <w:r w:rsidRPr="005019AF" w:rsidDel="00371FB3">
                <w:rPr>
                  <w:i w:val="0"/>
                  <w:sz w:val="20"/>
                </w:rPr>
                <w:fldChar w:fldCharType="begin"/>
              </w:r>
              <w:r w:rsidRPr="005019AF" w:rsidDel="00371FB3">
                <w:rPr>
                  <w:i w:val="0"/>
                  <w:sz w:val="20"/>
                </w:rPr>
                <w:delInstrText xml:space="preserve"> HYPERLINK "mailto:mjrice007@gmail.com" </w:delInstrText>
              </w:r>
              <w:r w:rsidRPr="005019AF" w:rsidDel="00371FB3">
                <w:rPr>
                  <w:sz w:val="20"/>
                </w:rPr>
              </w:r>
              <w:r w:rsidRPr="005019AF" w:rsidDel="00371FB3">
                <w:rPr>
                  <w:i w:val="0"/>
                  <w:sz w:val="20"/>
                </w:rPr>
                <w:fldChar w:fldCharType="separate"/>
              </w:r>
              <w:r w:rsidRPr="005019AF" w:rsidDel="00371FB3">
                <w:rPr>
                  <w:rStyle w:val="Hyperlink"/>
                  <w:sz w:val="20"/>
                </w:rPr>
                <w:delText>mjrice007@gmail.com</w:delText>
              </w:r>
              <w:r w:rsidRPr="005019AF" w:rsidDel="00371FB3">
                <w:rPr>
                  <w:i w:val="0"/>
                  <w:sz w:val="20"/>
                </w:rPr>
                <w:fldChar w:fldCharType="end"/>
              </w:r>
              <w:r w:rsidRPr="005019AF" w:rsidDel="00371FB3">
                <w:rPr>
                  <w:i w:val="0"/>
                  <w:sz w:val="20"/>
                </w:rPr>
                <w:delText xml:space="preserve"> </w:delText>
              </w:r>
            </w:del>
          </w:p>
        </w:tc>
      </w:tr>
    </w:tbl>
    <w:p w:rsidR="004146D8" w:rsidRPr="004146D8" w:rsidRDefault="004146D8">
      <w:pPr>
        <w:pStyle w:val="template"/>
        <w:rPr>
          <w:i w:val="0"/>
        </w:rPr>
      </w:pPr>
    </w:p>
    <w:p w:rsidR="00927D1A" w:rsidRDefault="00927D1A">
      <w:pPr>
        <w:pStyle w:val="Heading1"/>
        <w:numPr>
          <w:numberingChange w:id="780" w:author="Box" w:date="2006-10-12T22:48:00Z" w:original="%1:2:0:."/>
        </w:numPr>
      </w:pPr>
      <w:bookmarkStart w:id="781" w:name="_Toc439994673"/>
      <w:del w:id="782" w:author="Hp" w:date="2018-12-05T00:21:00Z">
        <w:r w:rsidDel="00371FB3">
          <w:delText>Overall Description</w:delText>
        </w:r>
      </w:del>
      <w:bookmarkStart w:id="783" w:name="_Toc532141350"/>
      <w:bookmarkStart w:id="784" w:name="_Toc532150872"/>
      <w:bookmarkStart w:id="785" w:name="_Toc532151035"/>
      <w:bookmarkStart w:id="786" w:name="_Toc532323862"/>
      <w:bookmarkEnd w:id="781"/>
      <w:ins w:id="787" w:author="Hp" w:date="2018-12-05T00:21:00Z">
        <w:r w:rsidR="00371FB3">
          <w:t>High Level Requirements</w:t>
        </w:r>
      </w:ins>
      <w:bookmarkEnd w:id="783"/>
      <w:bookmarkEnd w:id="784"/>
      <w:bookmarkEnd w:id="785"/>
      <w:bookmarkEnd w:id="786"/>
    </w:p>
    <w:p w:rsidR="00927D1A" w:rsidRDefault="00927D1A">
      <w:pPr>
        <w:pStyle w:val="Heading2"/>
        <w:numPr>
          <w:numberingChange w:id="788" w:author="Box" w:date="2006-10-12T22:48:00Z" w:original="%1:2:0:.%2:1:0:"/>
        </w:numPr>
      </w:pPr>
      <w:bookmarkStart w:id="789" w:name="_Toc439994674"/>
      <w:bookmarkStart w:id="790" w:name="_Toc532141351"/>
      <w:bookmarkStart w:id="791" w:name="_Toc532150873"/>
      <w:bookmarkStart w:id="792" w:name="_Toc532151036"/>
      <w:bookmarkStart w:id="793" w:name="_Toc532323863"/>
      <w:r>
        <w:t>Product Perspective</w:t>
      </w:r>
      <w:bookmarkEnd w:id="789"/>
      <w:bookmarkEnd w:id="790"/>
      <w:bookmarkEnd w:id="791"/>
      <w:bookmarkEnd w:id="792"/>
      <w:bookmarkEnd w:id="793"/>
    </w:p>
    <w:p w:rsidR="00371FB3" w:rsidDel="00371FB3" w:rsidRDefault="00727697">
      <w:pPr>
        <w:pStyle w:val="template"/>
        <w:rPr>
          <w:del w:id="794" w:author="Hp" w:date="2018-12-05T00:24:00Z"/>
          <w:i w:val="0"/>
        </w:rPr>
      </w:pPr>
      <w:del w:id="795" w:author="Hp" w:date="2018-12-05T00:24:00Z">
        <w:r w:rsidDel="00371FB3">
          <w:rPr>
            <w:i w:val="0"/>
            <w:noProof/>
          </w:rPr>
          <w:pict>
            <v:group id="_x0000_s1098" editas="canvas" style="position:absolute;margin-left:146.25pt;margin-top:80.85pt;width:180pt;height:1in;z-index:1" coordorigin="2827,2351" coordsize="3000,12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2827;top:2351;width:3000;height:1235" o:preferrelative="f">
                <v:fill o:detectmouseclick="t"/>
                <v:path o:extrusionok="t" o:connecttype="none"/>
                <o:lock v:ext="edit" text="t"/>
              </v:shape>
              <v:rect id="_x0000_s1100" style="position:absolute;left:3727;top:2505;width:900;height:343">
                <v:textbox style="mso-fit-shape-to-text:t">
                  <w:txbxContent>
                    <w:p w:rsidR="00EE11A3" w:rsidRDefault="00EE11A3" w:rsidP="008F0EAD">
                      <w:pPr>
                        <w:jc w:val="center"/>
                      </w:pPr>
                      <w:r>
                        <w:t>GUI</w:t>
                      </w:r>
                    </w:p>
                  </w:txbxContent>
                </v:textbox>
              </v:rect>
              <v:rect id="_x0000_s1101" style="position:absolute;left:2977;top:3123;width:900;height:342">
                <v:textbox style="mso-fit-shape-to-text:t">
                  <w:txbxContent>
                    <w:p w:rsidR="00EE11A3" w:rsidRDefault="00EE11A3" w:rsidP="008F0EAD">
                      <w:pPr>
                        <w:jc w:val="center"/>
                      </w:pPr>
                      <w:r>
                        <w:t>DB</w:t>
                      </w:r>
                    </w:p>
                  </w:txbxContent>
                </v:textbox>
              </v:rect>
              <v:shapetype id="_x0000_t32" coordsize="21600,21600" o:spt="32" o:oned="t" path="m,l21600,21600e" filled="f">
                <v:path arrowok="t" fillok="f" o:connecttype="none"/>
                <o:lock v:ext="edit" shapetype="t"/>
              </v:shapetype>
              <v:shape id="_x0000_s1104" type="#_x0000_t32" style="position:absolute;left:3877;top:3294;width:300;height:1;flip:x" o:connectortype="straight">
                <v:stroke endarrow="block"/>
              </v:shape>
              <v:shape id="_x0000_s1105" type="#_x0000_t32" style="position:absolute;left:4177;top:2848;width:750;height:275" o:connectortype="straight">
                <v:stroke endarrow="block"/>
              </v:shape>
              <w10:wrap type="square"/>
            </v:group>
          </w:pict>
        </w:r>
      </w:del>
      <w:r w:rsidR="002B52F6">
        <w:rPr>
          <w:i w:val="0"/>
        </w:rPr>
        <w:t xml:space="preserve">This product </w:t>
      </w:r>
      <w:del w:id="796" w:author="Hp" w:date="2018-12-05T00:22:00Z">
        <w:r w:rsidR="002B52F6" w:rsidDel="00371FB3">
          <w:rPr>
            <w:i w:val="0"/>
          </w:rPr>
          <w:delText xml:space="preserve">is an enhancement to a previous </w:delText>
        </w:r>
        <w:r w:rsidR="00F42DC5" w:rsidDel="00371FB3">
          <w:rPr>
            <w:i w:val="0"/>
          </w:rPr>
          <w:delText>Cluster Management</w:delText>
        </w:r>
        <w:r w:rsidR="002B52F6" w:rsidDel="00371FB3">
          <w:rPr>
            <w:i w:val="0"/>
          </w:rPr>
          <w:delText xml:space="preserve"> </w:delText>
        </w:r>
        <w:r w:rsidR="00F42DC5" w:rsidDel="00371FB3">
          <w:rPr>
            <w:i w:val="0"/>
          </w:rPr>
          <w:delText>System</w:delText>
        </w:r>
        <w:r w:rsidR="002B52F6" w:rsidDel="00371FB3">
          <w:rPr>
            <w:i w:val="0"/>
          </w:rPr>
          <w:delText xml:space="preserve"> authored by Sunil Sudhakar</w:delText>
        </w:r>
      </w:del>
      <w:ins w:id="797" w:author="Hp" w:date="2018-12-09T14:50:00Z">
        <w:r w:rsidR="007E4A61">
          <w:rPr>
            <w:i w:val="0"/>
          </w:rPr>
          <w:t xml:space="preserve">use the translate </w:t>
        </w:r>
        <w:r w:rsidR="00056ABB">
          <w:rPr>
            <w:i w:val="0"/>
          </w:rPr>
          <w:t>technique which is sim</w:t>
        </w:r>
      </w:ins>
      <w:ins w:id="798" w:author="Hp" w:date="2018-12-09T14:53:00Z">
        <w:r w:rsidR="00056ABB">
          <w:rPr>
            <w:i w:val="0"/>
          </w:rPr>
          <w:t>ilar to google translate system</w:t>
        </w:r>
      </w:ins>
      <w:r w:rsidR="002B52F6">
        <w:rPr>
          <w:i w:val="0"/>
        </w:rPr>
        <w:t xml:space="preserve">.  </w:t>
      </w:r>
      <w:del w:id="799" w:author="Hp" w:date="2018-12-05T00:24:00Z">
        <w:r w:rsidR="003633D5" w:rsidDel="00371FB3">
          <w:rPr>
            <w:i w:val="0"/>
          </w:rPr>
          <w:delText xml:space="preserve">Mr. Sudhakar’s methods of cluster </w:delText>
        </w:r>
        <w:r w:rsidR="003D72E6" w:rsidDel="00371FB3">
          <w:rPr>
            <w:i w:val="0"/>
          </w:rPr>
          <w:delText>control</w:delText>
        </w:r>
        <w:r w:rsidR="003633D5" w:rsidDel="00371FB3">
          <w:rPr>
            <w:i w:val="0"/>
          </w:rPr>
          <w:delText xml:space="preserve"> will be maintained; however, new database features will be added along with a reconstruction of his </w:delText>
        </w:r>
        <w:r w:rsidR="005873F8" w:rsidDel="00371FB3">
          <w:rPr>
            <w:i w:val="0"/>
          </w:rPr>
          <w:delText>G</w:delText>
        </w:r>
        <w:r w:rsidR="003633D5" w:rsidDel="00371FB3">
          <w:rPr>
            <w:i w:val="0"/>
          </w:rPr>
          <w:delText xml:space="preserve">raphical </w:delText>
        </w:r>
        <w:r w:rsidR="005873F8" w:rsidDel="00371FB3">
          <w:rPr>
            <w:i w:val="0"/>
          </w:rPr>
          <w:delText>U</w:delText>
        </w:r>
        <w:r w:rsidR="003633D5" w:rsidDel="00371FB3">
          <w:rPr>
            <w:i w:val="0"/>
          </w:rPr>
          <w:delText xml:space="preserve">ser </w:delText>
        </w:r>
        <w:r w:rsidR="005873F8" w:rsidDel="00371FB3">
          <w:rPr>
            <w:i w:val="0"/>
          </w:rPr>
          <w:delText>I</w:delText>
        </w:r>
        <w:r w:rsidR="003633D5" w:rsidDel="00371FB3">
          <w:rPr>
            <w:i w:val="0"/>
          </w:rPr>
          <w:delText xml:space="preserve">nterface.  In the end, there will not be much deviation from Mr. Sudhakar’s original system architecture; however, there will be a distinction between the GUI representation and database structure.  </w:delText>
        </w:r>
        <w:r w:rsidR="003D3259" w:rsidDel="00371FB3">
          <w:rPr>
            <w:i w:val="0"/>
          </w:rPr>
          <w:delText xml:space="preserve">The following graph offers an </w:delText>
        </w:r>
        <w:r w:rsidR="00F42DC5" w:rsidDel="00371FB3">
          <w:rPr>
            <w:i w:val="0"/>
          </w:rPr>
          <w:delText xml:space="preserve">abstract </w:delText>
        </w:r>
        <w:r w:rsidR="003D3259" w:rsidDel="00371FB3">
          <w:rPr>
            <w:i w:val="0"/>
          </w:rPr>
          <w:delText xml:space="preserve">overview of the three components that comprise the </w:delText>
        </w:r>
        <w:r w:rsidR="00F42DC5" w:rsidDel="00371FB3">
          <w:rPr>
            <w:i w:val="0"/>
          </w:rPr>
          <w:delText>Cluster Management</w:delText>
        </w:r>
        <w:r w:rsidR="003D3259" w:rsidDel="00371FB3">
          <w:rPr>
            <w:i w:val="0"/>
          </w:rPr>
          <w:delText xml:space="preserve"> </w:delText>
        </w:r>
        <w:r w:rsidR="00F42DC5" w:rsidDel="00371FB3">
          <w:rPr>
            <w:i w:val="0"/>
          </w:rPr>
          <w:delText>System</w:delText>
        </w:r>
        <w:r w:rsidR="003D3259" w:rsidDel="00371FB3">
          <w:rPr>
            <w:i w:val="0"/>
          </w:rPr>
          <w:delText>.</w:delText>
        </w:r>
      </w:del>
      <w:ins w:id="800" w:author="Hp" w:date="2018-12-05T00:24:00Z">
        <w:r w:rsidR="00371FB3">
          <w:rPr>
            <w:i w:val="0"/>
          </w:rPr>
          <w:t>When use</w:t>
        </w:r>
      </w:ins>
      <w:ins w:id="801" w:author="Hp" w:date="2018-12-09T14:53:00Z">
        <w:r w:rsidR="00056ABB">
          <w:rPr>
            <w:i w:val="0"/>
          </w:rPr>
          <w:t>r</w:t>
        </w:r>
      </w:ins>
      <w:ins w:id="802" w:author="Hp" w:date="2018-12-05T00:24:00Z">
        <w:r w:rsidR="00371FB3">
          <w:rPr>
            <w:i w:val="0"/>
          </w:rPr>
          <w:t xml:space="preserve"> </w:t>
        </w:r>
      </w:ins>
      <w:ins w:id="803" w:author="Hp" w:date="2018-12-09T14:53:00Z">
        <w:r w:rsidR="00056ABB">
          <w:rPr>
            <w:i w:val="0"/>
          </w:rPr>
          <w:t>search any word</w:t>
        </w:r>
      </w:ins>
      <w:ins w:id="804" w:author="Hp" w:date="2018-12-05T00:24:00Z">
        <w:r w:rsidR="00371FB3">
          <w:rPr>
            <w:i w:val="0"/>
          </w:rPr>
          <w:t>, it will show the</w:t>
        </w:r>
      </w:ins>
      <w:ins w:id="805" w:author="Hp" w:date="2018-12-09T14:54:00Z">
        <w:r w:rsidR="00056ABB">
          <w:rPr>
            <w:i w:val="0"/>
          </w:rPr>
          <w:t xml:space="preserve"> English</w:t>
        </w:r>
      </w:ins>
      <w:ins w:id="806" w:author="Hp" w:date="2018-12-05T00:24:00Z">
        <w:r w:rsidR="00371FB3">
          <w:rPr>
            <w:i w:val="0"/>
          </w:rPr>
          <w:t xml:space="preserve"> </w:t>
        </w:r>
      </w:ins>
      <w:ins w:id="807" w:author="Hp" w:date="2018-12-09T14:53:00Z">
        <w:r w:rsidR="00056ABB">
          <w:rPr>
            <w:i w:val="0"/>
          </w:rPr>
          <w:t>des</w:t>
        </w:r>
      </w:ins>
      <w:ins w:id="808" w:author="Hp" w:date="2018-12-09T14:54:00Z">
        <w:r w:rsidR="00056ABB">
          <w:rPr>
            <w:i w:val="0"/>
          </w:rPr>
          <w:t xml:space="preserve">cription, pronounciation </w:t>
        </w:r>
      </w:ins>
      <w:ins w:id="809" w:author="Hp" w:date="2018-12-05T00:24:00Z">
        <w:r w:rsidR="00371FB3">
          <w:rPr>
            <w:i w:val="0"/>
          </w:rPr>
          <w:t xml:space="preserve">and </w:t>
        </w:r>
      </w:ins>
      <w:ins w:id="810" w:author="Hp" w:date="2018-12-05T00:25:00Z">
        <w:r w:rsidR="00371FB3">
          <w:rPr>
            <w:i w:val="0"/>
          </w:rPr>
          <w:t>the meaning of that word, including</w:t>
        </w:r>
      </w:ins>
      <w:ins w:id="811" w:author="Hp" w:date="2018-12-05T00:27:00Z">
        <w:r w:rsidR="00371FB3">
          <w:rPr>
            <w:i w:val="0"/>
          </w:rPr>
          <w:t xml:space="preserve"> the </w:t>
        </w:r>
      </w:ins>
      <w:ins w:id="812" w:author="Hp" w:date="2018-12-09T14:55:00Z">
        <w:r w:rsidR="00056ABB">
          <w:rPr>
            <w:i w:val="0"/>
          </w:rPr>
          <w:t xml:space="preserve">audio that will play all the </w:t>
        </w:r>
      </w:ins>
      <w:ins w:id="813" w:author="Hp" w:date="2018-12-09T14:56:00Z">
        <w:r w:rsidR="00056ABB">
          <w:rPr>
            <w:i w:val="0"/>
          </w:rPr>
          <w:t>English description, pronounciation</w:t>
        </w:r>
      </w:ins>
      <w:ins w:id="814" w:author="Hp" w:date="2018-12-05T00:26:00Z">
        <w:r w:rsidR="00371FB3">
          <w:rPr>
            <w:i w:val="0"/>
          </w:rPr>
          <w:t>.</w:t>
        </w:r>
      </w:ins>
    </w:p>
    <w:p w:rsidR="00F46BDE" w:rsidDel="009E4C8D" w:rsidRDefault="00F46BDE">
      <w:pPr>
        <w:pStyle w:val="template"/>
        <w:rPr>
          <w:del w:id="815" w:author="Hp" w:date="2018-12-05T00:42:00Z"/>
          <w:i w:val="0"/>
        </w:rPr>
      </w:pPr>
    </w:p>
    <w:p w:rsidR="00F46BDE" w:rsidDel="009E4C8D" w:rsidRDefault="00F46BDE">
      <w:pPr>
        <w:pStyle w:val="template"/>
        <w:rPr>
          <w:del w:id="816" w:author="Hp" w:date="2018-12-05T00:32:00Z"/>
          <w:i w:val="0"/>
        </w:rPr>
      </w:pPr>
    </w:p>
    <w:p w:rsidR="003D3259" w:rsidDel="00C1053B" w:rsidRDefault="003D3259">
      <w:pPr>
        <w:pStyle w:val="template"/>
        <w:rPr>
          <w:del w:id="817" w:author="Hp" w:date="2018-12-05T00:31:00Z"/>
          <w:i w:val="0"/>
        </w:rPr>
      </w:pPr>
    </w:p>
    <w:p w:rsidR="003D3259" w:rsidDel="00C1053B" w:rsidRDefault="003D3259">
      <w:pPr>
        <w:pStyle w:val="template"/>
        <w:rPr>
          <w:del w:id="818" w:author="Hp" w:date="2018-12-05T00:31:00Z"/>
          <w:i w:val="0"/>
        </w:rPr>
      </w:pPr>
    </w:p>
    <w:p w:rsidR="00F46BDE" w:rsidDel="00C1053B" w:rsidRDefault="00F46BDE">
      <w:pPr>
        <w:pStyle w:val="template"/>
        <w:rPr>
          <w:del w:id="819" w:author="Hp" w:date="2018-12-05T00:31:00Z"/>
          <w:i w:val="0"/>
        </w:rPr>
      </w:pPr>
    </w:p>
    <w:p w:rsidR="004F63DE" w:rsidRDefault="004F63DE">
      <w:pPr>
        <w:pStyle w:val="template"/>
        <w:rPr>
          <w:i w:val="0"/>
        </w:rPr>
      </w:pPr>
    </w:p>
    <w:p w:rsidR="00927D1A" w:rsidDel="009E4C8D" w:rsidRDefault="00927D1A" w:rsidP="004F63DE">
      <w:pPr>
        <w:pStyle w:val="Heading2"/>
        <w:numPr>
          <w:numberingChange w:id="820" w:author="Box" w:date="2006-10-12T22:48:00Z" w:original="%1:2:0:.%2:2:0:"/>
        </w:numPr>
        <w:rPr>
          <w:del w:id="821" w:author="Hp" w:date="2018-12-05T00:42:00Z"/>
        </w:rPr>
      </w:pPr>
      <w:bookmarkStart w:id="822" w:name="_Toc439994675"/>
      <w:del w:id="823" w:author="Hp" w:date="2018-12-05T00:28:00Z">
        <w:r w:rsidDel="00371FB3">
          <w:delText>Product</w:delText>
        </w:r>
        <w:r w:rsidR="004F63DE" w:rsidDel="00371FB3">
          <w:delText xml:space="preserve"> F</w:delText>
        </w:r>
        <w:r w:rsidDel="00371FB3">
          <w:delText>unctions</w:delText>
        </w:r>
      </w:del>
      <w:bookmarkStart w:id="824" w:name="_Toc532141352"/>
      <w:bookmarkStart w:id="825" w:name="_Toc532150874"/>
      <w:bookmarkStart w:id="826" w:name="_Toc532151037"/>
      <w:bookmarkStart w:id="827" w:name="_Toc532323864"/>
      <w:bookmarkEnd w:id="822"/>
      <w:ins w:id="828" w:author="Hp" w:date="2018-12-05T00:28:00Z">
        <w:r w:rsidR="00371FB3">
          <w:t>Use Case Description</w:t>
        </w:r>
      </w:ins>
      <w:bookmarkEnd w:id="824"/>
      <w:bookmarkEnd w:id="825"/>
      <w:bookmarkEnd w:id="826"/>
      <w:bookmarkEnd w:id="827"/>
    </w:p>
    <w:p w:rsidR="00392A0B" w:rsidRPr="009E4C8D" w:rsidDel="00371FB3" w:rsidRDefault="00392A0B" w:rsidP="009E4C8D">
      <w:pPr>
        <w:pStyle w:val="Heading2"/>
        <w:numPr>
          <w:numberingChange w:id="829" w:author="Box" w:date="2006-10-12T22:48:00Z" w:original=""/>
        </w:numPr>
        <w:rPr>
          <w:del w:id="830" w:author="Hp" w:date="2018-12-05T00:28:00Z"/>
          <w:i/>
          <w:rPrChange w:id="831" w:author="Hp" w:date="2018-12-05T00:42:00Z">
            <w:rPr>
              <w:del w:id="832" w:author="Hp" w:date="2018-12-05T00:28:00Z"/>
              <w:i w:val="0"/>
            </w:rPr>
          </w:rPrChange>
        </w:rPr>
        <w:pPrChange w:id="833" w:author="Hp" w:date="2018-12-05T00:42:00Z">
          <w:pPr>
            <w:pStyle w:val="template"/>
            <w:numPr>
              <w:numId w:val="3"/>
            </w:numPr>
            <w:tabs>
              <w:tab w:val="num" w:pos="720"/>
            </w:tabs>
            <w:ind w:left="720" w:hanging="360"/>
          </w:pPr>
        </w:pPrChange>
      </w:pPr>
      <w:del w:id="834" w:author="Hp" w:date="2018-12-05T00:28:00Z">
        <w:r w:rsidRPr="009E4C8D" w:rsidDel="00371FB3">
          <w:rPr>
            <w:i/>
            <w:rPrChange w:id="835" w:author="Hp" w:date="2018-12-05T00:42:00Z">
              <w:rPr>
                <w:i w:val="0"/>
              </w:rPr>
            </w:rPrChange>
          </w:rPr>
          <w:delText>User Account Creation</w:delText>
        </w:r>
        <w:bookmarkStart w:id="836" w:name="_Toc531735431"/>
        <w:bookmarkStart w:id="837" w:name="_Toc532000042"/>
        <w:bookmarkStart w:id="838" w:name="_Toc532000441"/>
        <w:bookmarkStart w:id="839" w:name="_Toc532141051"/>
        <w:bookmarkStart w:id="840" w:name="_Toc532141199"/>
        <w:bookmarkStart w:id="841" w:name="_Toc532141353"/>
        <w:bookmarkStart w:id="842" w:name="_Toc532141499"/>
        <w:bookmarkStart w:id="843" w:name="_Toc532150161"/>
        <w:bookmarkStart w:id="844" w:name="_Toc532150875"/>
        <w:bookmarkStart w:id="845" w:name="_Toc532151038"/>
        <w:bookmarkStart w:id="846" w:name="_Toc532151195"/>
        <w:bookmarkStart w:id="847" w:name="_Toc532151352"/>
        <w:bookmarkStart w:id="848" w:name="_Toc532157781"/>
        <w:bookmarkStart w:id="849" w:name="_Toc532157940"/>
        <w:bookmarkStart w:id="850" w:name="_Toc53232386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del>
    </w:p>
    <w:p w:rsidR="00392A0B" w:rsidDel="00371FB3" w:rsidRDefault="00392A0B" w:rsidP="009E4C8D">
      <w:pPr>
        <w:pStyle w:val="Heading2"/>
        <w:numPr>
          <w:numberingChange w:id="851" w:author="Box" w:date="2006-10-12T22:48:00Z" w:original=""/>
        </w:numPr>
        <w:rPr>
          <w:del w:id="852" w:author="Hp" w:date="2018-12-05T00:28:00Z"/>
        </w:rPr>
        <w:pPrChange w:id="853" w:author="Hp" w:date="2018-12-05T00:42:00Z">
          <w:pPr>
            <w:pStyle w:val="template"/>
            <w:numPr>
              <w:numId w:val="3"/>
            </w:numPr>
            <w:tabs>
              <w:tab w:val="num" w:pos="720"/>
            </w:tabs>
            <w:ind w:left="720" w:hanging="360"/>
          </w:pPr>
        </w:pPrChange>
      </w:pPr>
      <w:del w:id="854" w:author="Hp" w:date="2018-12-05T00:28:00Z">
        <w:r w:rsidDel="00371FB3">
          <w:delText>Modify User Account Properties</w:delText>
        </w:r>
        <w:bookmarkStart w:id="855" w:name="_Toc531735432"/>
        <w:bookmarkStart w:id="856" w:name="_Toc532000043"/>
        <w:bookmarkStart w:id="857" w:name="_Toc532000442"/>
        <w:bookmarkStart w:id="858" w:name="_Toc532141052"/>
        <w:bookmarkStart w:id="859" w:name="_Toc532141200"/>
        <w:bookmarkStart w:id="860" w:name="_Toc532141354"/>
        <w:bookmarkStart w:id="861" w:name="_Toc532141500"/>
        <w:bookmarkStart w:id="862" w:name="_Toc532150162"/>
        <w:bookmarkStart w:id="863" w:name="_Toc532150876"/>
        <w:bookmarkStart w:id="864" w:name="_Toc532151039"/>
        <w:bookmarkStart w:id="865" w:name="_Toc532151196"/>
        <w:bookmarkStart w:id="866" w:name="_Toc532151353"/>
        <w:bookmarkStart w:id="867" w:name="_Toc532157782"/>
        <w:bookmarkStart w:id="868" w:name="_Toc532157941"/>
        <w:bookmarkStart w:id="869" w:name="_Toc532323866"/>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del>
    </w:p>
    <w:p w:rsidR="00392A0B" w:rsidDel="00371FB3" w:rsidRDefault="00392A0B" w:rsidP="009E4C8D">
      <w:pPr>
        <w:pStyle w:val="Heading2"/>
        <w:numPr>
          <w:numberingChange w:id="870" w:author="Box" w:date="2006-10-12T22:48:00Z" w:original=""/>
        </w:numPr>
        <w:rPr>
          <w:del w:id="871" w:author="Hp" w:date="2018-12-05T00:28:00Z"/>
        </w:rPr>
        <w:pPrChange w:id="872" w:author="Hp" w:date="2018-12-05T00:42:00Z">
          <w:pPr>
            <w:pStyle w:val="template"/>
            <w:numPr>
              <w:numId w:val="3"/>
            </w:numPr>
            <w:tabs>
              <w:tab w:val="num" w:pos="720"/>
            </w:tabs>
            <w:ind w:left="720" w:hanging="360"/>
          </w:pPr>
        </w:pPrChange>
      </w:pPr>
      <w:del w:id="873" w:author="Hp" w:date="2018-12-05T00:28:00Z">
        <w:r w:rsidDel="00371FB3">
          <w:delText>Delete User Account</w:delText>
        </w:r>
        <w:bookmarkStart w:id="874" w:name="_Toc531735433"/>
        <w:bookmarkStart w:id="875" w:name="_Toc532000044"/>
        <w:bookmarkStart w:id="876" w:name="_Toc532000443"/>
        <w:bookmarkStart w:id="877" w:name="_Toc532141053"/>
        <w:bookmarkStart w:id="878" w:name="_Toc532141201"/>
        <w:bookmarkStart w:id="879" w:name="_Toc532141355"/>
        <w:bookmarkStart w:id="880" w:name="_Toc532141501"/>
        <w:bookmarkStart w:id="881" w:name="_Toc532150163"/>
        <w:bookmarkStart w:id="882" w:name="_Toc532150877"/>
        <w:bookmarkStart w:id="883" w:name="_Toc532151040"/>
        <w:bookmarkStart w:id="884" w:name="_Toc532151197"/>
        <w:bookmarkStart w:id="885" w:name="_Toc532151354"/>
        <w:bookmarkStart w:id="886" w:name="_Toc532157783"/>
        <w:bookmarkStart w:id="887" w:name="_Toc532157942"/>
        <w:bookmarkStart w:id="888" w:name="_Toc532323867"/>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del>
    </w:p>
    <w:p w:rsidR="00392A0B" w:rsidDel="00371FB3" w:rsidRDefault="00392A0B" w:rsidP="009E4C8D">
      <w:pPr>
        <w:pStyle w:val="Heading2"/>
        <w:numPr>
          <w:numberingChange w:id="889" w:author="Box" w:date="2006-10-12T22:48:00Z" w:original=""/>
        </w:numPr>
        <w:rPr>
          <w:del w:id="890" w:author="Hp" w:date="2018-12-05T00:28:00Z"/>
        </w:rPr>
        <w:pPrChange w:id="891" w:author="Hp" w:date="2018-12-05T00:42:00Z">
          <w:pPr>
            <w:pStyle w:val="template"/>
            <w:numPr>
              <w:numId w:val="3"/>
            </w:numPr>
            <w:tabs>
              <w:tab w:val="num" w:pos="720"/>
            </w:tabs>
            <w:ind w:left="720" w:hanging="360"/>
          </w:pPr>
        </w:pPrChange>
      </w:pPr>
      <w:del w:id="892" w:author="Hp" w:date="2018-12-05T00:28:00Z">
        <w:r w:rsidDel="00371FB3">
          <w:delText>List User Accounts</w:delText>
        </w:r>
        <w:bookmarkStart w:id="893" w:name="_Toc531735434"/>
        <w:bookmarkStart w:id="894" w:name="_Toc532000045"/>
        <w:bookmarkStart w:id="895" w:name="_Toc532000444"/>
        <w:bookmarkStart w:id="896" w:name="_Toc532141054"/>
        <w:bookmarkStart w:id="897" w:name="_Toc532141202"/>
        <w:bookmarkStart w:id="898" w:name="_Toc532141356"/>
        <w:bookmarkStart w:id="899" w:name="_Toc532141502"/>
        <w:bookmarkStart w:id="900" w:name="_Toc532150164"/>
        <w:bookmarkStart w:id="901" w:name="_Toc532150878"/>
        <w:bookmarkStart w:id="902" w:name="_Toc532151041"/>
        <w:bookmarkStart w:id="903" w:name="_Toc532151198"/>
        <w:bookmarkStart w:id="904" w:name="_Toc532151355"/>
        <w:bookmarkStart w:id="905" w:name="_Toc532157784"/>
        <w:bookmarkStart w:id="906" w:name="_Toc532157943"/>
        <w:bookmarkStart w:id="907" w:name="_Toc532323868"/>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del>
    </w:p>
    <w:p w:rsidR="00FA7D46" w:rsidDel="00371FB3" w:rsidRDefault="00392A0B" w:rsidP="009E4C8D">
      <w:pPr>
        <w:pStyle w:val="Heading2"/>
        <w:numPr>
          <w:numberingChange w:id="908" w:author="Box" w:date="2006-10-12T22:48:00Z" w:original=""/>
        </w:numPr>
        <w:rPr>
          <w:del w:id="909" w:author="Hp" w:date="2018-12-05T00:28:00Z"/>
        </w:rPr>
        <w:pPrChange w:id="910" w:author="Hp" w:date="2018-12-05T00:42:00Z">
          <w:pPr>
            <w:pStyle w:val="template"/>
            <w:numPr>
              <w:numId w:val="3"/>
            </w:numPr>
            <w:tabs>
              <w:tab w:val="num" w:pos="720"/>
            </w:tabs>
            <w:ind w:left="720" w:hanging="360"/>
          </w:pPr>
        </w:pPrChange>
      </w:pPr>
      <w:del w:id="911" w:author="Hp" w:date="2018-12-05T00:28:00Z">
        <w:r w:rsidDel="00371FB3">
          <w:delText>User Login</w:delText>
        </w:r>
        <w:bookmarkStart w:id="912" w:name="_Toc531735435"/>
        <w:bookmarkStart w:id="913" w:name="_Toc532000046"/>
        <w:bookmarkStart w:id="914" w:name="_Toc532000445"/>
        <w:bookmarkStart w:id="915" w:name="_Toc532141055"/>
        <w:bookmarkStart w:id="916" w:name="_Toc532141203"/>
        <w:bookmarkStart w:id="917" w:name="_Toc532141357"/>
        <w:bookmarkStart w:id="918" w:name="_Toc532141503"/>
        <w:bookmarkStart w:id="919" w:name="_Toc532150165"/>
        <w:bookmarkStart w:id="920" w:name="_Toc532150879"/>
        <w:bookmarkStart w:id="921" w:name="_Toc532151042"/>
        <w:bookmarkStart w:id="922" w:name="_Toc532151199"/>
        <w:bookmarkStart w:id="923" w:name="_Toc532151356"/>
        <w:bookmarkStart w:id="924" w:name="_Toc532157785"/>
        <w:bookmarkStart w:id="925" w:name="_Toc532157944"/>
        <w:bookmarkStart w:id="926" w:name="_Toc532323869"/>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del>
    </w:p>
    <w:p w:rsidR="00392A0B" w:rsidDel="00371FB3" w:rsidRDefault="00FA7D46" w:rsidP="009E4C8D">
      <w:pPr>
        <w:pStyle w:val="Heading2"/>
        <w:numPr>
          <w:numberingChange w:id="927" w:author="Box" w:date="2006-10-12T22:48:00Z" w:original=""/>
        </w:numPr>
        <w:rPr>
          <w:del w:id="928" w:author="Hp" w:date="2018-12-05T00:28:00Z"/>
        </w:rPr>
        <w:pPrChange w:id="929" w:author="Hp" w:date="2018-12-05T00:42:00Z">
          <w:pPr>
            <w:pStyle w:val="template"/>
            <w:numPr>
              <w:numId w:val="3"/>
            </w:numPr>
            <w:tabs>
              <w:tab w:val="num" w:pos="720"/>
            </w:tabs>
            <w:ind w:left="720" w:hanging="360"/>
          </w:pPr>
        </w:pPrChange>
      </w:pPr>
      <w:del w:id="930" w:author="Hp" w:date="2018-12-05T00:28:00Z">
        <w:r w:rsidDel="00371FB3">
          <w:delText xml:space="preserve">User </w:delText>
        </w:r>
        <w:r w:rsidR="00392A0B" w:rsidDel="00371FB3">
          <w:delText>Logout</w:delText>
        </w:r>
        <w:bookmarkStart w:id="931" w:name="_Toc531735436"/>
        <w:bookmarkStart w:id="932" w:name="_Toc532000047"/>
        <w:bookmarkStart w:id="933" w:name="_Toc532000446"/>
        <w:bookmarkStart w:id="934" w:name="_Toc532141056"/>
        <w:bookmarkStart w:id="935" w:name="_Toc532141204"/>
        <w:bookmarkStart w:id="936" w:name="_Toc532141358"/>
        <w:bookmarkStart w:id="937" w:name="_Toc532141504"/>
        <w:bookmarkStart w:id="938" w:name="_Toc532150166"/>
        <w:bookmarkStart w:id="939" w:name="_Toc532150880"/>
        <w:bookmarkStart w:id="940" w:name="_Toc532151043"/>
        <w:bookmarkStart w:id="941" w:name="_Toc532151200"/>
        <w:bookmarkStart w:id="942" w:name="_Toc532151357"/>
        <w:bookmarkStart w:id="943" w:name="_Toc532157786"/>
        <w:bookmarkStart w:id="944" w:name="_Toc532157945"/>
        <w:bookmarkStart w:id="945" w:name="_Toc53232387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del>
    </w:p>
    <w:p w:rsidR="00392A0B" w:rsidDel="00371FB3" w:rsidRDefault="00FA7D46" w:rsidP="009E4C8D">
      <w:pPr>
        <w:pStyle w:val="Heading2"/>
        <w:numPr>
          <w:numberingChange w:id="946" w:author="Box" w:date="2006-10-12T22:48:00Z" w:original=""/>
        </w:numPr>
        <w:rPr>
          <w:del w:id="947" w:author="Hp" w:date="2018-12-05T00:28:00Z"/>
        </w:rPr>
        <w:pPrChange w:id="948" w:author="Hp" w:date="2018-12-05T00:42:00Z">
          <w:pPr>
            <w:pStyle w:val="template"/>
            <w:numPr>
              <w:numId w:val="3"/>
            </w:numPr>
            <w:tabs>
              <w:tab w:val="num" w:pos="720"/>
            </w:tabs>
            <w:ind w:left="720" w:hanging="360"/>
          </w:pPr>
        </w:pPrChange>
      </w:pPr>
      <w:del w:id="949" w:author="Hp" w:date="2018-12-05T00:28:00Z">
        <w:r w:rsidDel="00371FB3">
          <w:delText>Retrieve Node Status</w:delText>
        </w:r>
        <w:bookmarkStart w:id="950" w:name="_Toc531735437"/>
        <w:bookmarkStart w:id="951" w:name="_Toc532000048"/>
        <w:bookmarkStart w:id="952" w:name="_Toc532000447"/>
        <w:bookmarkStart w:id="953" w:name="_Toc532141057"/>
        <w:bookmarkStart w:id="954" w:name="_Toc532141205"/>
        <w:bookmarkStart w:id="955" w:name="_Toc532141359"/>
        <w:bookmarkStart w:id="956" w:name="_Toc532141505"/>
        <w:bookmarkStart w:id="957" w:name="_Toc532150167"/>
        <w:bookmarkStart w:id="958" w:name="_Toc532150881"/>
        <w:bookmarkStart w:id="959" w:name="_Toc532151044"/>
        <w:bookmarkStart w:id="960" w:name="_Toc532151201"/>
        <w:bookmarkStart w:id="961" w:name="_Toc532151358"/>
        <w:bookmarkStart w:id="962" w:name="_Toc532157787"/>
        <w:bookmarkStart w:id="963" w:name="_Toc532157946"/>
        <w:bookmarkStart w:id="964" w:name="_Toc532323871"/>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del>
    </w:p>
    <w:p w:rsidR="00CF2A06" w:rsidDel="00371FB3" w:rsidRDefault="00CF2A06" w:rsidP="009E4C8D">
      <w:pPr>
        <w:pStyle w:val="Heading2"/>
        <w:numPr>
          <w:numberingChange w:id="965" w:author="Box" w:date="2006-10-12T22:48:00Z" w:original=""/>
        </w:numPr>
        <w:rPr>
          <w:del w:id="966" w:author="Hp" w:date="2018-12-05T00:28:00Z"/>
        </w:rPr>
        <w:pPrChange w:id="967" w:author="Hp" w:date="2018-12-05T00:42:00Z">
          <w:pPr>
            <w:pStyle w:val="template"/>
            <w:numPr>
              <w:numId w:val="3"/>
            </w:numPr>
            <w:tabs>
              <w:tab w:val="num" w:pos="720"/>
            </w:tabs>
            <w:ind w:left="720" w:hanging="360"/>
          </w:pPr>
        </w:pPrChange>
      </w:pPr>
      <w:del w:id="968" w:author="Hp" w:date="2018-12-05T00:28:00Z">
        <w:r w:rsidDel="00371FB3">
          <w:delText>List Nodes</w:delText>
        </w:r>
        <w:bookmarkStart w:id="969" w:name="_Toc531735438"/>
        <w:bookmarkStart w:id="970" w:name="_Toc532000049"/>
        <w:bookmarkStart w:id="971" w:name="_Toc532000448"/>
        <w:bookmarkStart w:id="972" w:name="_Toc532141058"/>
        <w:bookmarkStart w:id="973" w:name="_Toc532141206"/>
        <w:bookmarkStart w:id="974" w:name="_Toc532141360"/>
        <w:bookmarkStart w:id="975" w:name="_Toc532141506"/>
        <w:bookmarkStart w:id="976" w:name="_Toc532150168"/>
        <w:bookmarkStart w:id="977" w:name="_Toc532150882"/>
        <w:bookmarkStart w:id="978" w:name="_Toc532151045"/>
        <w:bookmarkStart w:id="979" w:name="_Toc532151202"/>
        <w:bookmarkStart w:id="980" w:name="_Toc532151359"/>
        <w:bookmarkStart w:id="981" w:name="_Toc532157788"/>
        <w:bookmarkStart w:id="982" w:name="_Toc532157947"/>
        <w:bookmarkStart w:id="983" w:name="_Toc532323872"/>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del>
    </w:p>
    <w:p w:rsidR="00392A0B" w:rsidDel="00371FB3" w:rsidRDefault="00392A0B" w:rsidP="009E4C8D">
      <w:pPr>
        <w:pStyle w:val="Heading2"/>
        <w:numPr>
          <w:numberingChange w:id="984" w:author="Box" w:date="2006-10-12T22:48:00Z" w:original=""/>
        </w:numPr>
        <w:rPr>
          <w:del w:id="985" w:author="Hp" w:date="2018-12-05T00:28:00Z"/>
        </w:rPr>
        <w:pPrChange w:id="986" w:author="Hp" w:date="2018-12-05T00:42:00Z">
          <w:pPr>
            <w:pStyle w:val="template"/>
            <w:numPr>
              <w:numId w:val="3"/>
            </w:numPr>
            <w:tabs>
              <w:tab w:val="num" w:pos="720"/>
            </w:tabs>
            <w:ind w:left="720" w:hanging="360"/>
          </w:pPr>
        </w:pPrChange>
      </w:pPr>
      <w:del w:id="987" w:author="Hp" w:date="2018-12-05T00:28:00Z">
        <w:r w:rsidDel="00371FB3">
          <w:delText>Add Node</w:delText>
        </w:r>
        <w:bookmarkStart w:id="988" w:name="_Toc531735439"/>
        <w:bookmarkStart w:id="989" w:name="_Toc532000050"/>
        <w:bookmarkStart w:id="990" w:name="_Toc532000449"/>
        <w:bookmarkStart w:id="991" w:name="_Toc532141059"/>
        <w:bookmarkStart w:id="992" w:name="_Toc532141207"/>
        <w:bookmarkStart w:id="993" w:name="_Toc532141361"/>
        <w:bookmarkStart w:id="994" w:name="_Toc532141507"/>
        <w:bookmarkStart w:id="995" w:name="_Toc532150169"/>
        <w:bookmarkStart w:id="996" w:name="_Toc532150883"/>
        <w:bookmarkStart w:id="997" w:name="_Toc532151046"/>
        <w:bookmarkStart w:id="998" w:name="_Toc532151203"/>
        <w:bookmarkStart w:id="999" w:name="_Toc532151360"/>
        <w:bookmarkStart w:id="1000" w:name="_Toc532157789"/>
        <w:bookmarkStart w:id="1001" w:name="_Toc532157948"/>
        <w:bookmarkStart w:id="1002" w:name="_Toc532323873"/>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del>
    </w:p>
    <w:p w:rsidR="00392A0B" w:rsidDel="00371FB3" w:rsidRDefault="00392A0B" w:rsidP="009E4C8D">
      <w:pPr>
        <w:pStyle w:val="Heading2"/>
        <w:numPr>
          <w:numberingChange w:id="1003" w:author="Box" w:date="2006-10-12T22:48:00Z" w:original=""/>
        </w:numPr>
        <w:rPr>
          <w:del w:id="1004" w:author="Hp" w:date="2018-12-05T00:28:00Z"/>
        </w:rPr>
        <w:pPrChange w:id="1005" w:author="Hp" w:date="2018-12-05T00:42:00Z">
          <w:pPr>
            <w:pStyle w:val="template"/>
            <w:numPr>
              <w:numId w:val="3"/>
            </w:numPr>
            <w:tabs>
              <w:tab w:val="num" w:pos="720"/>
            </w:tabs>
            <w:ind w:left="720" w:hanging="360"/>
          </w:pPr>
        </w:pPrChange>
      </w:pPr>
      <w:del w:id="1006" w:author="Hp" w:date="2018-12-05T00:28:00Z">
        <w:r w:rsidDel="00371FB3">
          <w:delText>Modify Node Properties</w:delText>
        </w:r>
        <w:bookmarkStart w:id="1007" w:name="_Toc531735440"/>
        <w:bookmarkStart w:id="1008" w:name="_Toc532000051"/>
        <w:bookmarkStart w:id="1009" w:name="_Toc532000450"/>
        <w:bookmarkStart w:id="1010" w:name="_Toc532141060"/>
        <w:bookmarkStart w:id="1011" w:name="_Toc532141208"/>
        <w:bookmarkStart w:id="1012" w:name="_Toc532141362"/>
        <w:bookmarkStart w:id="1013" w:name="_Toc532141508"/>
        <w:bookmarkStart w:id="1014" w:name="_Toc532150170"/>
        <w:bookmarkStart w:id="1015" w:name="_Toc532150884"/>
        <w:bookmarkStart w:id="1016" w:name="_Toc532151047"/>
        <w:bookmarkStart w:id="1017" w:name="_Toc532151204"/>
        <w:bookmarkStart w:id="1018" w:name="_Toc532151361"/>
        <w:bookmarkStart w:id="1019" w:name="_Toc532157790"/>
        <w:bookmarkStart w:id="1020" w:name="_Toc532157949"/>
        <w:bookmarkStart w:id="1021" w:name="_Toc532323874"/>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del>
    </w:p>
    <w:p w:rsidR="00392A0B" w:rsidDel="00371FB3" w:rsidRDefault="00392A0B" w:rsidP="009E4C8D">
      <w:pPr>
        <w:pStyle w:val="Heading2"/>
        <w:numPr>
          <w:numberingChange w:id="1022" w:author="Box" w:date="2006-10-12T22:48:00Z" w:original=""/>
        </w:numPr>
        <w:rPr>
          <w:del w:id="1023" w:author="Hp" w:date="2018-12-05T00:28:00Z"/>
        </w:rPr>
        <w:pPrChange w:id="1024" w:author="Hp" w:date="2018-12-05T00:42:00Z">
          <w:pPr>
            <w:pStyle w:val="template"/>
            <w:numPr>
              <w:numId w:val="3"/>
            </w:numPr>
            <w:tabs>
              <w:tab w:val="num" w:pos="720"/>
            </w:tabs>
            <w:ind w:left="720" w:hanging="360"/>
          </w:pPr>
        </w:pPrChange>
      </w:pPr>
      <w:del w:id="1025" w:author="Hp" w:date="2018-12-05T00:28:00Z">
        <w:r w:rsidDel="00371FB3">
          <w:delText>Delete Node</w:delText>
        </w:r>
        <w:bookmarkStart w:id="1026" w:name="_Toc531735441"/>
        <w:bookmarkStart w:id="1027" w:name="_Toc532000052"/>
        <w:bookmarkStart w:id="1028" w:name="_Toc532000451"/>
        <w:bookmarkStart w:id="1029" w:name="_Toc532141061"/>
        <w:bookmarkStart w:id="1030" w:name="_Toc532141209"/>
        <w:bookmarkStart w:id="1031" w:name="_Toc532141363"/>
        <w:bookmarkStart w:id="1032" w:name="_Toc532141509"/>
        <w:bookmarkStart w:id="1033" w:name="_Toc532150171"/>
        <w:bookmarkStart w:id="1034" w:name="_Toc532150885"/>
        <w:bookmarkStart w:id="1035" w:name="_Toc532151048"/>
        <w:bookmarkStart w:id="1036" w:name="_Toc532151205"/>
        <w:bookmarkStart w:id="1037" w:name="_Toc532151362"/>
        <w:bookmarkStart w:id="1038" w:name="_Toc532157791"/>
        <w:bookmarkStart w:id="1039" w:name="_Toc532157950"/>
        <w:bookmarkStart w:id="1040" w:name="_Toc53232387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del>
    </w:p>
    <w:p w:rsidR="00392A0B" w:rsidDel="00371FB3" w:rsidRDefault="00392A0B" w:rsidP="009E4C8D">
      <w:pPr>
        <w:pStyle w:val="Heading2"/>
        <w:numPr>
          <w:numberingChange w:id="1041" w:author="Box" w:date="2006-10-12T22:48:00Z" w:original=""/>
        </w:numPr>
        <w:rPr>
          <w:del w:id="1042" w:author="Hp" w:date="2018-12-05T00:28:00Z"/>
        </w:rPr>
        <w:pPrChange w:id="1043" w:author="Hp" w:date="2018-12-05T00:42:00Z">
          <w:pPr>
            <w:pStyle w:val="template"/>
            <w:numPr>
              <w:numId w:val="3"/>
            </w:numPr>
            <w:tabs>
              <w:tab w:val="num" w:pos="720"/>
            </w:tabs>
            <w:ind w:left="720" w:hanging="360"/>
          </w:pPr>
        </w:pPrChange>
      </w:pPr>
      <w:del w:id="1044" w:author="Hp" w:date="2018-12-05T00:28:00Z">
        <w:r w:rsidDel="00371FB3">
          <w:delText>Turn On Node</w:delText>
        </w:r>
        <w:bookmarkStart w:id="1045" w:name="_Toc531735442"/>
        <w:bookmarkStart w:id="1046" w:name="_Toc532000053"/>
        <w:bookmarkStart w:id="1047" w:name="_Toc532000452"/>
        <w:bookmarkStart w:id="1048" w:name="_Toc532141062"/>
        <w:bookmarkStart w:id="1049" w:name="_Toc532141210"/>
        <w:bookmarkStart w:id="1050" w:name="_Toc532141364"/>
        <w:bookmarkStart w:id="1051" w:name="_Toc532141510"/>
        <w:bookmarkStart w:id="1052" w:name="_Toc532150172"/>
        <w:bookmarkStart w:id="1053" w:name="_Toc532150886"/>
        <w:bookmarkStart w:id="1054" w:name="_Toc532151049"/>
        <w:bookmarkStart w:id="1055" w:name="_Toc532151206"/>
        <w:bookmarkStart w:id="1056" w:name="_Toc532151363"/>
        <w:bookmarkStart w:id="1057" w:name="_Toc532157792"/>
        <w:bookmarkStart w:id="1058" w:name="_Toc532157951"/>
        <w:bookmarkStart w:id="1059" w:name="_Toc532323876"/>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del>
    </w:p>
    <w:p w:rsidR="00392A0B" w:rsidDel="00371FB3" w:rsidRDefault="00392A0B" w:rsidP="009E4C8D">
      <w:pPr>
        <w:pStyle w:val="Heading2"/>
        <w:numPr>
          <w:numberingChange w:id="1060" w:author="Box" w:date="2006-10-12T22:48:00Z" w:original=""/>
        </w:numPr>
        <w:rPr>
          <w:del w:id="1061" w:author="Hp" w:date="2018-12-05T00:28:00Z"/>
        </w:rPr>
        <w:pPrChange w:id="1062" w:author="Hp" w:date="2018-12-05T00:42:00Z">
          <w:pPr>
            <w:pStyle w:val="template"/>
            <w:numPr>
              <w:numId w:val="3"/>
            </w:numPr>
            <w:tabs>
              <w:tab w:val="num" w:pos="720"/>
            </w:tabs>
            <w:ind w:left="720" w:hanging="360"/>
          </w:pPr>
        </w:pPrChange>
      </w:pPr>
      <w:del w:id="1063" w:author="Hp" w:date="2018-12-05T00:28:00Z">
        <w:r w:rsidDel="00371FB3">
          <w:delText>Turn Off Node</w:delText>
        </w:r>
        <w:bookmarkStart w:id="1064" w:name="_Toc531735443"/>
        <w:bookmarkStart w:id="1065" w:name="_Toc532000054"/>
        <w:bookmarkStart w:id="1066" w:name="_Toc532000453"/>
        <w:bookmarkStart w:id="1067" w:name="_Toc532141063"/>
        <w:bookmarkStart w:id="1068" w:name="_Toc532141211"/>
        <w:bookmarkStart w:id="1069" w:name="_Toc532141365"/>
        <w:bookmarkStart w:id="1070" w:name="_Toc532141511"/>
        <w:bookmarkStart w:id="1071" w:name="_Toc532150173"/>
        <w:bookmarkStart w:id="1072" w:name="_Toc532150887"/>
        <w:bookmarkStart w:id="1073" w:name="_Toc532151050"/>
        <w:bookmarkStart w:id="1074" w:name="_Toc532151207"/>
        <w:bookmarkStart w:id="1075" w:name="_Toc532151364"/>
        <w:bookmarkStart w:id="1076" w:name="_Toc532157793"/>
        <w:bookmarkStart w:id="1077" w:name="_Toc532157952"/>
        <w:bookmarkStart w:id="1078" w:name="_Toc532323877"/>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del>
    </w:p>
    <w:p w:rsidR="00FA7D46" w:rsidDel="00371FB3" w:rsidRDefault="00FA7D46" w:rsidP="009E4C8D">
      <w:pPr>
        <w:pStyle w:val="Heading2"/>
        <w:numPr>
          <w:numberingChange w:id="1079" w:author="Box" w:date="2006-10-12T22:48:00Z" w:original=""/>
        </w:numPr>
        <w:rPr>
          <w:del w:id="1080" w:author="Hp" w:date="2018-12-05T00:28:00Z"/>
        </w:rPr>
        <w:pPrChange w:id="1081" w:author="Hp" w:date="2018-12-05T00:42:00Z">
          <w:pPr>
            <w:pStyle w:val="template"/>
            <w:numPr>
              <w:numId w:val="3"/>
            </w:numPr>
            <w:tabs>
              <w:tab w:val="num" w:pos="720"/>
            </w:tabs>
            <w:ind w:left="720" w:hanging="360"/>
          </w:pPr>
        </w:pPrChange>
      </w:pPr>
      <w:del w:id="1082" w:author="Hp" w:date="2018-12-05T00:28:00Z">
        <w:r w:rsidDel="00371FB3">
          <w:delText>Restart Node</w:delText>
        </w:r>
        <w:bookmarkStart w:id="1083" w:name="_Toc531735444"/>
        <w:bookmarkStart w:id="1084" w:name="_Toc532000055"/>
        <w:bookmarkStart w:id="1085" w:name="_Toc532000454"/>
        <w:bookmarkStart w:id="1086" w:name="_Toc532141064"/>
        <w:bookmarkStart w:id="1087" w:name="_Toc532141212"/>
        <w:bookmarkStart w:id="1088" w:name="_Toc532141366"/>
        <w:bookmarkStart w:id="1089" w:name="_Toc532141512"/>
        <w:bookmarkStart w:id="1090" w:name="_Toc532150174"/>
        <w:bookmarkStart w:id="1091" w:name="_Toc532150888"/>
        <w:bookmarkStart w:id="1092" w:name="_Toc532151051"/>
        <w:bookmarkStart w:id="1093" w:name="_Toc532151208"/>
        <w:bookmarkStart w:id="1094" w:name="_Toc532151365"/>
        <w:bookmarkStart w:id="1095" w:name="_Toc532157794"/>
        <w:bookmarkStart w:id="1096" w:name="_Toc532157953"/>
        <w:bookmarkStart w:id="1097" w:name="_Toc532323878"/>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del>
    </w:p>
    <w:p w:rsidR="00392A0B" w:rsidDel="00371FB3" w:rsidRDefault="00392A0B" w:rsidP="009E4C8D">
      <w:pPr>
        <w:pStyle w:val="Heading2"/>
        <w:numPr>
          <w:numberingChange w:id="1098" w:author="Box" w:date="2006-10-12T22:48:00Z" w:original=""/>
        </w:numPr>
        <w:rPr>
          <w:del w:id="1099" w:author="Hp" w:date="2018-12-05T00:28:00Z"/>
        </w:rPr>
        <w:pPrChange w:id="1100" w:author="Hp" w:date="2018-12-05T00:42:00Z">
          <w:pPr>
            <w:pStyle w:val="template"/>
            <w:numPr>
              <w:numId w:val="3"/>
            </w:numPr>
            <w:tabs>
              <w:tab w:val="num" w:pos="720"/>
            </w:tabs>
            <w:ind w:left="720" w:hanging="360"/>
          </w:pPr>
        </w:pPrChange>
      </w:pPr>
      <w:del w:id="1101" w:author="Hp" w:date="2018-12-05T00:28:00Z">
        <w:r w:rsidDel="00371FB3">
          <w:delText>Identify Node</w:delText>
        </w:r>
        <w:bookmarkStart w:id="1102" w:name="_Toc531735445"/>
        <w:bookmarkStart w:id="1103" w:name="_Toc532000056"/>
        <w:bookmarkStart w:id="1104" w:name="_Toc532000455"/>
        <w:bookmarkStart w:id="1105" w:name="_Toc532141065"/>
        <w:bookmarkStart w:id="1106" w:name="_Toc532141213"/>
        <w:bookmarkStart w:id="1107" w:name="_Toc532141367"/>
        <w:bookmarkStart w:id="1108" w:name="_Toc532141513"/>
        <w:bookmarkStart w:id="1109" w:name="_Toc532150175"/>
        <w:bookmarkStart w:id="1110" w:name="_Toc532150889"/>
        <w:bookmarkStart w:id="1111" w:name="_Toc532151052"/>
        <w:bookmarkStart w:id="1112" w:name="_Toc532151209"/>
        <w:bookmarkStart w:id="1113" w:name="_Toc532151366"/>
        <w:bookmarkStart w:id="1114" w:name="_Toc532157795"/>
        <w:bookmarkStart w:id="1115" w:name="_Toc532157954"/>
        <w:bookmarkStart w:id="1116" w:name="_Toc532323879"/>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del>
    </w:p>
    <w:p w:rsidR="00FA7D46" w:rsidDel="00371FB3" w:rsidRDefault="00FA7D46" w:rsidP="009E4C8D">
      <w:pPr>
        <w:pStyle w:val="Heading2"/>
        <w:numPr>
          <w:numberingChange w:id="1117" w:author="Box" w:date="2006-10-12T22:48:00Z" w:original=""/>
        </w:numPr>
        <w:rPr>
          <w:del w:id="1118" w:author="Hp" w:date="2018-12-05T00:28:00Z"/>
        </w:rPr>
        <w:pPrChange w:id="1119" w:author="Hp" w:date="2018-12-05T00:42:00Z">
          <w:pPr>
            <w:pStyle w:val="template"/>
            <w:numPr>
              <w:numId w:val="3"/>
            </w:numPr>
            <w:tabs>
              <w:tab w:val="num" w:pos="720"/>
            </w:tabs>
            <w:ind w:left="720" w:hanging="360"/>
          </w:pPr>
        </w:pPrChange>
      </w:pPr>
      <w:del w:id="1120" w:author="Hp" w:date="2018-12-05T00:28:00Z">
        <w:r w:rsidDel="00371FB3">
          <w:delText>Monitor Sensor Thresholds</w:delText>
        </w:r>
        <w:bookmarkStart w:id="1121" w:name="_Toc531735446"/>
        <w:bookmarkStart w:id="1122" w:name="_Toc532000057"/>
        <w:bookmarkStart w:id="1123" w:name="_Toc532000456"/>
        <w:bookmarkStart w:id="1124" w:name="_Toc532141066"/>
        <w:bookmarkStart w:id="1125" w:name="_Toc532141214"/>
        <w:bookmarkStart w:id="1126" w:name="_Toc532141368"/>
        <w:bookmarkStart w:id="1127" w:name="_Toc532141514"/>
        <w:bookmarkStart w:id="1128" w:name="_Toc532150176"/>
        <w:bookmarkStart w:id="1129" w:name="_Toc532150890"/>
        <w:bookmarkStart w:id="1130" w:name="_Toc532151053"/>
        <w:bookmarkStart w:id="1131" w:name="_Toc532151210"/>
        <w:bookmarkStart w:id="1132" w:name="_Toc532151367"/>
        <w:bookmarkStart w:id="1133" w:name="_Toc532157796"/>
        <w:bookmarkStart w:id="1134" w:name="_Toc532157955"/>
        <w:bookmarkStart w:id="1135" w:name="_Toc53232388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del>
    </w:p>
    <w:p w:rsidR="004F63DE" w:rsidRPr="00392A0B" w:rsidRDefault="004F63DE" w:rsidP="009E4C8D">
      <w:pPr>
        <w:pStyle w:val="Heading2"/>
        <w:pPrChange w:id="1136" w:author="Hp" w:date="2018-12-05T00:42:00Z">
          <w:pPr>
            <w:pStyle w:val="template"/>
          </w:pPr>
        </w:pPrChange>
      </w:pPr>
      <w:del w:id="1137" w:author="Hp" w:date="2018-12-05T00:42:00Z">
        <w:r w:rsidDel="009E4C8D">
          <w:br w:type="page"/>
        </w:r>
      </w:del>
    </w:p>
    <w:p w:rsidR="001D5276" w:rsidRDefault="001D5276" w:rsidP="001D5276">
      <w:pPr>
        <w:pStyle w:val="Heading3"/>
        <w:rPr>
          <w:ins w:id="1138" w:author="Hp" w:date="2018-12-09T17:51:00Z"/>
        </w:rPr>
      </w:pPr>
      <w:bookmarkStart w:id="1139" w:name="_Toc439994676"/>
      <w:ins w:id="1140" w:author="Hp" w:date="2018-12-09T15:21:00Z">
        <w:r>
          <w:t xml:space="preserve"> </w:t>
        </w:r>
        <w:bookmarkStart w:id="1141" w:name="_Toc532150891"/>
        <w:bookmarkStart w:id="1142" w:name="_Toc532151054"/>
        <w:bookmarkStart w:id="1143" w:name="_Toc532323881"/>
        <w:r w:rsidRPr="001D5276">
          <w:t>Diagram</w:t>
        </w:r>
      </w:ins>
      <w:bookmarkEnd w:id="1141"/>
      <w:bookmarkEnd w:id="1142"/>
      <w:bookmarkEnd w:id="1143"/>
    </w:p>
    <w:p w:rsidR="008334E4" w:rsidRDefault="008334E4" w:rsidP="008334E4">
      <w:pPr>
        <w:keepNext/>
        <w:rPr>
          <w:ins w:id="1144" w:author="Hp" w:date="2018-12-09T18:05:00Z"/>
        </w:rPr>
        <w:pPrChange w:id="1145" w:author="Hp" w:date="2018-12-09T18:05:00Z">
          <w:pPr/>
        </w:pPrChange>
      </w:pPr>
      <w:ins w:id="1146" w:author="Hp" w:date="2018-12-09T18:05:00Z">
        <w:r>
          <w:rPr>
            <w:noProof/>
          </w:rPr>
          <w:lastRenderedPageBreak/>
          <w:pict>
            <v:shape id="_x0000_s1135" type="#_x0000_t75" style="position:absolute;margin-left:0;margin-top:-454pt;width:482pt;height:463.35pt;z-index:-3;mso-position-horizontal:center" wrapcoords="-34 0 -34 21565 21600 21565 21600 0 -34 0">
              <v:imagedata r:id="rId11" o:title="admin and account manager use case"/>
              <w10:wrap type="tight"/>
            </v:shape>
          </w:pict>
        </w:r>
      </w:ins>
    </w:p>
    <w:p w:rsidR="008334E4" w:rsidRDefault="008334E4" w:rsidP="008334E4">
      <w:pPr>
        <w:pStyle w:val="Caption"/>
        <w:jc w:val="center"/>
        <w:rPr>
          <w:ins w:id="1147" w:author="Hp" w:date="2018-12-09T18:05:00Z"/>
        </w:rPr>
        <w:pPrChange w:id="1148" w:author="Hp" w:date="2018-12-09T18:06:00Z">
          <w:pPr>
            <w:pStyle w:val="Caption"/>
          </w:pPr>
        </w:pPrChange>
      </w:pPr>
      <w:ins w:id="1149" w:author="Hp" w:date="2018-12-09T18:05:00Z">
        <w:r>
          <w:t xml:space="preserve">Diagram  </w:t>
        </w:r>
        <w:r>
          <w:fldChar w:fldCharType="begin"/>
        </w:r>
        <w:r>
          <w:instrText xml:space="preserve"> SEQ Diagram_ \* ARABIC </w:instrText>
        </w:r>
      </w:ins>
      <w:r>
        <w:fldChar w:fldCharType="separate"/>
      </w:r>
      <w:ins w:id="1150" w:author="Hp" w:date="2018-12-09T18:46:00Z">
        <w:r w:rsidR="00B57326">
          <w:rPr>
            <w:noProof/>
          </w:rPr>
          <w:t>1</w:t>
        </w:r>
      </w:ins>
      <w:ins w:id="1151" w:author="Hp" w:date="2018-12-09T18:05:00Z">
        <w:r>
          <w:fldChar w:fldCharType="end"/>
        </w:r>
        <w:r>
          <w:t>: Admin and Account Manager Permission</w:t>
        </w:r>
      </w:ins>
    </w:p>
    <w:p w:rsidR="00B965C0" w:rsidRDefault="00B57326" w:rsidP="00B57326">
      <w:pPr>
        <w:jc w:val="center"/>
        <w:rPr>
          <w:ins w:id="1152" w:author="Hp" w:date="2018-12-09T18:41:00Z"/>
          <w:b/>
        </w:rPr>
      </w:pPr>
      <w:ins w:id="1153" w:author="Hp" w:date="2018-12-09T18:41:00Z">
        <w:r>
          <w:rPr>
            <w:b/>
          </w:rPr>
          <w:t>Notes: Admin and account manager can access all function</w:t>
        </w:r>
      </w:ins>
      <w:del w:id="1154" w:author="Hp" w:date="2018-12-09T17:56:00Z">
        <w:r w:rsidR="00B965C0" w:rsidDel="00B965C0">
          <w:pict>
            <v:shape id="_x0000_i1025" type="#_x0000_t75" style="width:481.8pt;height:12pt">
              <v:imagedata croptop="-65520f" cropbottom="65520f"/>
            </v:shape>
          </w:pict>
        </w:r>
      </w:del>
    </w:p>
    <w:p w:rsidR="00B57326" w:rsidRDefault="00B57326" w:rsidP="00B57326">
      <w:pPr>
        <w:jc w:val="center"/>
        <w:rPr>
          <w:ins w:id="1155" w:author="Hp" w:date="2018-12-09T18:41:00Z"/>
        </w:rPr>
      </w:pPr>
    </w:p>
    <w:p w:rsidR="00B57326" w:rsidRPr="00B965C0" w:rsidRDefault="00B57326" w:rsidP="00B57326">
      <w:pPr>
        <w:jc w:val="center"/>
        <w:rPr>
          <w:ins w:id="1156" w:author="Hp" w:date="2018-12-09T15:21:00Z"/>
          <w:rPrChange w:id="1157" w:author="Hp" w:date="2018-12-09T17:51:00Z">
            <w:rPr>
              <w:ins w:id="1158" w:author="Hp" w:date="2018-12-09T15:21:00Z"/>
            </w:rPr>
          </w:rPrChange>
        </w:rPr>
        <w:pPrChange w:id="1159" w:author="Hp" w:date="2018-12-09T18:41:00Z">
          <w:pPr>
            <w:pStyle w:val="Heading3"/>
          </w:pPr>
        </w:pPrChange>
      </w:pPr>
    </w:p>
    <w:p w:rsidR="00371FB3" w:rsidRPr="00B965C0" w:rsidDel="00B965C0" w:rsidRDefault="00371FB3" w:rsidP="001D5276">
      <w:pPr>
        <w:pStyle w:val="Heading3"/>
        <w:numPr>
          <w:ilvl w:val="0"/>
          <w:numId w:val="0"/>
          <w:numberingChange w:id="1160" w:author="Box" w:date="2006-10-12T22:48:00Z" w:original="%1:2:0:.%2:3:0:"/>
        </w:numPr>
        <w:rPr>
          <w:del w:id="1161" w:author="Hp" w:date="2018-12-09T15:16:00Z"/>
          <w:b w:val="0"/>
          <w:i w:val="0"/>
          <w:rPrChange w:id="1162" w:author="Hp" w:date="2018-12-09T17:55:00Z">
            <w:rPr>
              <w:del w:id="1163" w:author="Hp" w:date="2018-12-09T15:16:00Z"/>
              <w:b w:val="0"/>
              <w:i w:val="0"/>
            </w:rPr>
          </w:rPrChange>
        </w:rPr>
      </w:pPr>
    </w:p>
    <w:p w:rsidR="00B965C0" w:rsidRPr="00B965C0" w:rsidRDefault="00B965C0" w:rsidP="00B965C0">
      <w:pPr>
        <w:numPr>
          <w:numberingChange w:id="1164" w:author="Box" w:date="2006-10-12T22:48:00Z" w:original="%1:2:0:.%2:3:0:"/>
        </w:numPr>
        <w:rPr>
          <w:ins w:id="1165" w:author="Hp" w:date="2018-12-09T17:54:00Z"/>
          <w:rPrChange w:id="1166" w:author="Hp" w:date="2018-12-09T17:54:00Z">
            <w:rPr>
              <w:ins w:id="1167" w:author="Hp" w:date="2018-12-09T17:54:00Z"/>
            </w:rPr>
          </w:rPrChange>
        </w:rPr>
        <w:pPrChange w:id="1168" w:author="Hp" w:date="2018-12-09T17:54:00Z">
          <w:pPr>
            <w:pStyle w:val="Heading3"/>
          </w:pPr>
        </w:pPrChange>
      </w:pPr>
    </w:p>
    <w:p w:rsidR="001D5276" w:rsidDel="00B57326" w:rsidRDefault="001D5276" w:rsidP="001D5276">
      <w:pPr>
        <w:pStyle w:val="Heading3"/>
        <w:numPr>
          <w:ilvl w:val="0"/>
          <w:numId w:val="0"/>
          <w:numberingChange w:id="1169" w:author="Box" w:date="2006-10-12T22:48:00Z" w:original="%1:2:0:.%2:3:0:"/>
        </w:numPr>
        <w:rPr>
          <w:del w:id="1170" w:author="Hp" w:date="2018-12-09T15:21:00Z"/>
          <w:b w:val="0"/>
          <w:i w:val="0"/>
        </w:rPr>
      </w:pPr>
    </w:p>
    <w:p w:rsidR="00B57326" w:rsidRDefault="00B57326" w:rsidP="00B57326">
      <w:pPr>
        <w:numPr>
          <w:numberingChange w:id="1171" w:author="Box" w:date="2006-10-12T22:48:00Z" w:original="%1:2:0:.%2:3:0:"/>
        </w:numPr>
      </w:pPr>
    </w:p>
    <w:p w:rsidR="00B57326" w:rsidRDefault="00B57326" w:rsidP="00B57326">
      <w:pPr>
        <w:numPr>
          <w:numberingChange w:id="1172" w:author="Box" w:date="2006-10-12T22:48:00Z" w:original="%1:2:0:.%2:3:0:"/>
        </w:numPr>
      </w:pPr>
    </w:p>
    <w:p w:rsidR="00B57326" w:rsidRDefault="00B57326" w:rsidP="00B57326">
      <w:pPr>
        <w:numPr>
          <w:numberingChange w:id="1173" w:author="Box" w:date="2006-10-12T22:48:00Z" w:original="%1:2:0:.%2:3:0:"/>
        </w:numPr>
      </w:pPr>
    </w:p>
    <w:p w:rsidR="00B57326" w:rsidRDefault="00B57326" w:rsidP="00B57326">
      <w:pPr>
        <w:numPr>
          <w:numberingChange w:id="1174" w:author="Box" w:date="2006-10-12T22:48:00Z" w:original="%1:2:0:.%2:3:0:"/>
        </w:numPr>
      </w:pPr>
    </w:p>
    <w:p w:rsidR="00B57326" w:rsidRDefault="00B57326" w:rsidP="00B57326">
      <w:pPr>
        <w:numPr>
          <w:numberingChange w:id="1175" w:author="Box" w:date="2006-10-12T22:48:00Z" w:original="%1:2:0:.%2:3:0:"/>
        </w:numPr>
      </w:pPr>
    </w:p>
    <w:p w:rsidR="00B57326" w:rsidRDefault="00B57326" w:rsidP="00B57326">
      <w:pPr>
        <w:numPr>
          <w:numberingChange w:id="1176" w:author="Box" w:date="2006-10-12T22:48:00Z" w:original="%1:2:0:.%2:3:0:"/>
        </w:numPr>
      </w:pPr>
    </w:p>
    <w:p w:rsidR="00B57326" w:rsidRDefault="00B57326" w:rsidP="00B57326">
      <w:pPr>
        <w:numPr>
          <w:numberingChange w:id="1177" w:author="Box" w:date="2006-10-12T22:48:00Z" w:original="%1:2:0:.%2:3:0:"/>
        </w:numPr>
      </w:pPr>
    </w:p>
    <w:p w:rsidR="00B57326" w:rsidRDefault="00B57326" w:rsidP="00B57326">
      <w:pPr>
        <w:numPr>
          <w:numberingChange w:id="1178" w:author="Box" w:date="2006-10-12T22:48:00Z" w:original="%1:2:0:.%2:3:0:"/>
        </w:numPr>
      </w:pPr>
    </w:p>
    <w:p w:rsidR="00B57326" w:rsidRDefault="00B57326" w:rsidP="00B57326">
      <w:pPr>
        <w:numPr>
          <w:numberingChange w:id="1179" w:author="Box" w:date="2006-10-12T22:48:00Z" w:original="%1:2:0:.%2:3:0:"/>
        </w:numPr>
      </w:pPr>
    </w:p>
    <w:p w:rsidR="00B57326" w:rsidRDefault="00B57326" w:rsidP="00B57326">
      <w:pPr>
        <w:numPr>
          <w:numberingChange w:id="1180" w:author="Box" w:date="2006-10-12T22:48:00Z" w:original="%1:2:0:.%2:3:0:"/>
        </w:numPr>
      </w:pPr>
    </w:p>
    <w:p w:rsidR="00B57326" w:rsidRDefault="00B57326" w:rsidP="00B57326">
      <w:pPr>
        <w:numPr>
          <w:numberingChange w:id="1181" w:author="Box" w:date="2006-10-12T22:48:00Z" w:original="%1:2:0:.%2:3:0:"/>
        </w:numPr>
      </w:pPr>
    </w:p>
    <w:p w:rsidR="00B57326" w:rsidRDefault="00B57326" w:rsidP="00B57326">
      <w:pPr>
        <w:numPr>
          <w:numberingChange w:id="1182" w:author="Box" w:date="2006-10-12T22:48:00Z" w:original="%1:2:0:.%2:3:0:"/>
        </w:numPr>
      </w:pPr>
    </w:p>
    <w:p w:rsidR="00B57326" w:rsidRDefault="00B57326" w:rsidP="00B57326">
      <w:pPr>
        <w:numPr>
          <w:numberingChange w:id="1183" w:author="Box" w:date="2006-10-12T22:48:00Z" w:original="%1:2:0:.%2:3:0:"/>
        </w:numPr>
      </w:pPr>
    </w:p>
    <w:p w:rsidR="00B57326" w:rsidRDefault="00B57326" w:rsidP="00B57326">
      <w:pPr>
        <w:numPr>
          <w:numberingChange w:id="1184" w:author="Box" w:date="2006-10-12T22:48:00Z" w:original="%1:2:0:.%2:3:0:"/>
        </w:numPr>
      </w:pPr>
    </w:p>
    <w:p w:rsidR="00B57326" w:rsidRDefault="00B57326" w:rsidP="00B57326">
      <w:pPr>
        <w:numPr>
          <w:numberingChange w:id="1185" w:author="Box" w:date="2006-10-12T22:48:00Z" w:original="%1:2:0:.%2:3:0:"/>
        </w:numPr>
      </w:pPr>
    </w:p>
    <w:p w:rsidR="00B57326" w:rsidRDefault="00B57326" w:rsidP="00F04ABF">
      <w:pPr>
        <w:numPr>
          <w:numberingChange w:id="1186" w:author="Box" w:date="2006-10-12T22:48:00Z" w:original="%1:2:0:.%2:3:0:"/>
        </w:numPr>
        <w:jc w:val="center"/>
        <w:pPrChange w:id="1187" w:author="Hp" w:date="2018-12-09T20:21:00Z">
          <w:pPr/>
        </w:pPrChange>
      </w:pPr>
    </w:p>
    <w:p w:rsidR="00B57326" w:rsidDel="00B57326" w:rsidRDefault="00B57326" w:rsidP="00B57326">
      <w:pPr>
        <w:numPr>
          <w:numberingChange w:id="1188" w:author="Box" w:date="2006-10-12T22:48:00Z" w:original="%1:2:0:.%2:3:0:"/>
        </w:numPr>
        <w:rPr>
          <w:del w:id="1189" w:author="Hp" w:date="2018-12-09T18:47:00Z"/>
        </w:rPr>
      </w:pPr>
    </w:p>
    <w:p w:rsidR="00B57326" w:rsidRDefault="00B57326" w:rsidP="00B57326">
      <w:pPr>
        <w:numPr>
          <w:numberingChange w:id="1190" w:author="Box" w:date="2006-10-12T22:48:00Z" w:original="%1:2:0:.%2:3:0:"/>
        </w:numPr>
      </w:pPr>
    </w:p>
    <w:p w:rsidR="00B57326" w:rsidRDefault="00B57326" w:rsidP="00B57326">
      <w:pPr>
        <w:numPr>
          <w:numberingChange w:id="1191" w:author="Box" w:date="2006-10-12T22:48:00Z" w:original="%1:2:0:.%2:3:0:"/>
        </w:numPr>
        <w:rPr>
          <w:ins w:id="1192" w:author="Hp" w:date="2018-12-09T18:47:00Z"/>
        </w:rPr>
      </w:pPr>
    </w:p>
    <w:p w:rsidR="00B57326" w:rsidDel="00B57326" w:rsidRDefault="00B57326" w:rsidP="00B57326">
      <w:pPr>
        <w:numPr>
          <w:numberingChange w:id="1193" w:author="Box" w:date="2006-10-12T22:48:00Z" w:original="%1:2:0:.%2:3:0:"/>
        </w:numPr>
        <w:rPr>
          <w:del w:id="1194" w:author="Hp" w:date="2018-12-09T18:47:00Z"/>
        </w:rPr>
      </w:pPr>
    </w:p>
    <w:p w:rsidR="00B57326" w:rsidRDefault="00B57326" w:rsidP="00B57326">
      <w:pPr>
        <w:numPr>
          <w:numberingChange w:id="1195" w:author="Box" w:date="2006-10-12T22:48:00Z" w:original="%1:2:0:.%2:3:0:"/>
        </w:numPr>
      </w:pPr>
    </w:p>
    <w:p w:rsidR="00B57326" w:rsidRDefault="00B57326" w:rsidP="00B57326">
      <w:pPr>
        <w:numPr>
          <w:numberingChange w:id="1196" w:author="Box" w:date="2006-10-12T22:48:00Z" w:original="%1:2:0:.%2:3:0:"/>
        </w:numPr>
      </w:pPr>
    </w:p>
    <w:p w:rsidR="001D5276" w:rsidRDefault="001D5276" w:rsidP="001D5276">
      <w:pPr>
        <w:pStyle w:val="Heading3"/>
        <w:numPr>
          <w:ilvl w:val="0"/>
          <w:numId w:val="0"/>
          <w:numberingChange w:id="1197" w:author="Box" w:date="2006-10-12T22:48:00Z" w:original="%1:2:0:.%2:3:0:"/>
        </w:numPr>
        <w:rPr>
          <w:ins w:id="1198" w:author="Hp" w:date="2018-12-09T15:20:00Z"/>
        </w:rPr>
        <w:pPrChange w:id="1199" w:author="Hp" w:date="2018-12-09T15:20:00Z">
          <w:pPr>
            <w:pStyle w:val="Heading3"/>
          </w:pPr>
        </w:pPrChange>
      </w:pPr>
    </w:p>
    <w:p w:rsidR="00371FB3" w:rsidRDefault="00B57326" w:rsidP="00371FB3">
      <w:pPr>
        <w:pStyle w:val="Heading3"/>
        <w:numPr>
          <w:numberingChange w:id="1200" w:author="Box" w:date="2006-10-12T22:48:00Z" w:original="%1:2:0:.%2:3:0:"/>
        </w:numPr>
      </w:pPr>
      <w:bookmarkStart w:id="1201" w:name="_Toc532150892"/>
      <w:bookmarkStart w:id="1202" w:name="_Toc532151055"/>
      <w:bookmarkStart w:id="1203" w:name="_Toc532323882"/>
      <w:ins w:id="1204" w:author="Hp" w:date="2018-12-09T18:46:00Z">
        <w:r>
          <w:rPr>
            <w:noProof/>
          </w:rPr>
          <w:pict>
            <v:shapetype id="_x0000_t202" coordsize="21600,21600" o:spt="202" path="m,l,21600r21600,l21600,xe">
              <v:stroke joinstyle="miter"/>
              <v:path gradientshapeok="t" o:connecttype="rect"/>
            </v:shapetype>
            <v:shape id="_x0000_s1138" type="#_x0000_t202" style="position:absolute;left:0;text-align:left;margin-left:.1pt;margin-top:123.1pt;width:482pt;height:12pt;z-index:22" wrapcoords="-34 0 -34 21150 21600 21150 21600 0 -34 0" stroked="f">
              <v:textbox style="mso-next-textbox:#_x0000_s1138;mso-fit-shape-to-text:t" inset="0,0,0,0">
                <w:txbxContent>
                  <w:p w:rsidR="00EE11A3" w:rsidRPr="004E3B06" w:rsidRDefault="00EE11A3" w:rsidP="00B57326">
                    <w:pPr>
                      <w:pStyle w:val="Caption"/>
                      <w:jc w:val="center"/>
                      <w:rPr>
                        <w:i/>
                        <w:noProof/>
                      </w:rPr>
                      <w:pPrChange w:id="1205" w:author="Hp" w:date="2018-12-09T18:46:00Z">
                        <w:pPr>
                          <w:pStyle w:val="Heading3"/>
                        </w:pPr>
                      </w:pPrChange>
                    </w:pPr>
                    <w:ins w:id="1206" w:author="Hp" w:date="2018-12-09T18:46:00Z">
                      <w:r>
                        <w:t xml:space="preserve">Diagram  </w:t>
                      </w:r>
                      <w:r>
                        <w:fldChar w:fldCharType="begin"/>
                      </w:r>
                      <w:r>
                        <w:instrText xml:space="preserve"> SEQ Diagram_ \* ARABIC </w:instrText>
                      </w:r>
                    </w:ins>
                    <w:r>
                      <w:fldChar w:fldCharType="separate"/>
                    </w:r>
                    <w:ins w:id="1207" w:author="Hp" w:date="2018-12-09T18:46:00Z">
                      <w:r>
                        <w:rPr>
                          <w:noProof/>
                        </w:rPr>
                        <w:t>2</w:t>
                      </w:r>
                      <w:r>
                        <w:fldChar w:fldCharType="end"/>
                      </w:r>
                      <w:r>
                        <w:t>: Dictionary System</w:t>
                      </w:r>
                    </w:ins>
                  </w:p>
                </w:txbxContent>
              </v:textbox>
              <w10:wrap type="tight"/>
            </v:shape>
          </w:pict>
        </w:r>
      </w:ins>
      <w:ins w:id="1208" w:author="Hp" w:date="2018-12-09T18:42:00Z">
        <w:r>
          <w:rPr>
            <w:noProof/>
          </w:rPr>
          <w:pict>
            <v:shape id="_x0000_s1136" type="#_x0000_t75" style="position:absolute;left:0;text-align:left;margin-left:0;margin-top:-241.35pt;width:482pt;height:286.65pt;z-index:-2;mso-position-horizontal:center" wrapcoords="-34 0 -34 21543 21600 21543 21600 0 -34 0">
              <v:imagedata r:id="rId12" o:title="system dictionary"/>
              <w10:wrap type="tight"/>
            </v:shape>
          </w:pict>
        </w:r>
      </w:ins>
      <w:ins w:id="1209" w:author="Hp" w:date="2018-12-05T00:31:00Z">
        <w:r w:rsidR="00371FB3">
          <w:t>User Description</w:t>
        </w:r>
      </w:ins>
      <w:bookmarkEnd w:id="1201"/>
      <w:bookmarkEnd w:id="1202"/>
      <w:bookmarkEnd w:id="12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8"/>
        <w:gridCol w:w="3288"/>
        <w:gridCol w:w="3288"/>
      </w:tblGrid>
      <w:tr w:rsidR="00C1053B" w:rsidRPr="005019AF" w:rsidTr="005019AF">
        <w:trPr>
          <w:ins w:id="1210" w:author="Hp" w:date="2018-12-05T00:32:00Z"/>
        </w:trPr>
        <w:tc>
          <w:tcPr>
            <w:tcW w:w="3288" w:type="dxa"/>
            <w:shd w:val="clear" w:color="auto" w:fill="auto"/>
            <w:vAlign w:val="center"/>
          </w:tcPr>
          <w:p w:rsidR="00C1053B" w:rsidRPr="005019AF" w:rsidRDefault="00C1053B" w:rsidP="005019AF">
            <w:pPr>
              <w:pStyle w:val="template"/>
              <w:jc w:val="center"/>
              <w:rPr>
                <w:ins w:id="1211" w:author="Hp" w:date="2018-12-05T00:32:00Z"/>
                <w:b/>
                <w:i w:val="0"/>
                <w:sz w:val="20"/>
              </w:rPr>
            </w:pPr>
            <w:ins w:id="1212" w:author="Hp" w:date="2018-12-05T00:32:00Z">
              <w:r w:rsidRPr="005019AF">
                <w:rPr>
                  <w:b/>
                  <w:i w:val="0"/>
                  <w:sz w:val="20"/>
                </w:rPr>
                <w:t>#</w:t>
              </w:r>
            </w:ins>
          </w:p>
        </w:tc>
        <w:tc>
          <w:tcPr>
            <w:tcW w:w="3288" w:type="dxa"/>
            <w:shd w:val="clear" w:color="auto" w:fill="auto"/>
            <w:vAlign w:val="center"/>
          </w:tcPr>
          <w:p w:rsidR="00C1053B" w:rsidRPr="005019AF" w:rsidRDefault="00C1053B" w:rsidP="005019AF">
            <w:pPr>
              <w:pStyle w:val="template"/>
              <w:jc w:val="center"/>
              <w:rPr>
                <w:ins w:id="1213" w:author="Hp" w:date="2018-12-05T00:32:00Z"/>
                <w:b/>
                <w:i w:val="0"/>
                <w:sz w:val="20"/>
              </w:rPr>
            </w:pPr>
            <w:ins w:id="1214" w:author="Hp" w:date="2018-12-05T00:32:00Z">
              <w:r w:rsidRPr="005019AF">
                <w:rPr>
                  <w:b/>
                  <w:i w:val="0"/>
                  <w:sz w:val="20"/>
                </w:rPr>
                <w:t>User Permission</w:t>
              </w:r>
            </w:ins>
          </w:p>
        </w:tc>
        <w:tc>
          <w:tcPr>
            <w:tcW w:w="3288" w:type="dxa"/>
            <w:shd w:val="clear" w:color="auto" w:fill="auto"/>
            <w:vAlign w:val="center"/>
          </w:tcPr>
          <w:p w:rsidR="00C1053B" w:rsidRPr="005019AF" w:rsidRDefault="00C1053B" w:rsidP="005019AF">
            <w:pPr>
              <w:pStyle w:val="template"/>
              <w:jc w:val="center"/>
              <w:rPr>
                <w:ins w:id="1215" w:author="Hp" w:date="2018-12-05T00:32:00Z"/>
                <w:b/>
                <w:i w:val="0"/>
                <w:sz w:val="20"/>
              </w:rPr>
            </w:pPr>
            <w:ins w:id="1216" w:author="Hp" w:date="2018-12-05T00:32:00Z">
              <w:r w:rsidRPr="005019AF">
                <w:rPr>
                  <w:b/>
                  <w:i w:val="0"/>
                  <w:sz w:val="20"/>
                </w:rPr>
                <w:t>Definition</w:t>
              </w:r>
            </w:ins>
          </w:p>
        </w:tc>
      </w:tr>
      <w:tr w:rsidR="00C1053B" w:rsidTr="005019AF">
        <w:trPr>
          <w:ins w:id="1217" w:author="Hp" w:date="2018-12-05T00:32:00Z"/>
        </w:trPr>
        <w:tc>
          <w:tcPr>
            <w:tcW w:w="3288" w:type="dxa"/>
            <w:shd w:val="clear" w:color="auto" w:fill="auto"/>
            <w:vAlign w:val="center"/>
          </w:tcPr>
          <w:p w:rsidR="00C1053B" w:rsidRPr="002A3745" w:rsidRDefault="00C1053B" w:rsidP="005019AF">
            <w:pPr>
              <w:pStyle w:val="template"/>
              <w:jc w:val="center"/>
              <w:rPr>
                <w:ins w:id="1218" w:author="Hp" w:date="2018-12-05T00:32:00Z"/>
                <w:i w:val="0"/>
                <w:sz w:val="20"/>
                <w:rPrChange w:id="1219" w:author="Hp" w:date="2018-12-09T09:55:00Z">
                  <w:rPr>
                    <w:ins w:id="1220" w:author="Hp" w:date="2018-12-05T00:32:00Z"/>
                    <w:b/>
                    <w:i w:val="0"/>
                    <w:sz w:val="20"/>
                  </w:rPr>
                </w:rPrChange>
              </w:rPr>
            </w:pPr>
            <w:ins w:id="1221" w:author="Hp" w:date="2018-12-05T00:32:00Z">
              <w:r w:rsidRPr="002A3745">
                <w:rPr>
                  <w:i w:val="0"/>
                  <w:sz w:val="20"/>
                  <w:rPrChange w:id="1222" w:author="Hp" w:date="2018-12-09T09:55:00Z">
                    <w:rPr>
                      <w:b/>
                      <w:i w:val="0"/>
                      <w:sz w:val="20"/>
                    </w:rPr>
                  </w:rPrChange>
                </w:rPr>
                <w:t>1</w:t>
              </w:r>
            </w:ins>
          </w:p>
        </w:tc>
        <w:tc>
          <w:tcPr>
            <w:tcW w:w="3288" w:type="dxa"/>
            <w:shd w:val="clear" w:color="auto" w:fill="auto"/>
            <w:vAlign w:val="center"/>
          </w:tcPr>
          <w:p w:rsidR="00C1053B" w:rsidRPr="002A3745" w:rsidRDefault="00C1053B" w:rsidP="005019AF">
            <w:pPr>
              <w:pStyle w:val="template"/>
              <w:jc w:val="center"/>
              <w:rPr>
                <w:ins w:id="1223" w:author="Hp" w:date="2018-12-05T00:32:00Z"/>
                <w:i w:val="0"/>
                <w:sz w:val="20"/>
                <w:rPrChange w:id="1224" w:author="Hp" w:date="2018-12-09T09:55:00Z">
                  <w:rPr>
                    <w:ins w:id="1225" w:author="Hp" w:date="2018-12-05T00:32:00Z"/>
                    <w:b/>
                    <w:i w:val="0"/>
                    <w:sz w:val="20"/>
                  </w:rPr>
                </w:rPrChange>
              </w:rPr>
            </w:pPr>
            <w:ins w:id="1226" w:author="Hp" w:date="2018-12-05T00:32:00Z">
              <w:r w:rsidRPr="002A3745">
                <w:rPr>
                  <w:i w:val="0"/>
                  <w:sz w:val="20"/>
                  <w:rPrChange w:id="1227" w:author="Hp" w:date="2018-12-09T09:55:00Z">
                    <w:rPr>
                      <w:b/>
                      <w:i w:val="0"/>
                      <w:sz w:val="20"/>
                    </w:rPr>
                  </w:rPrChange>
                </w:rPr>
                <w:t>Admin</w:t>
              </w:r>
            </w:ins>
          </w:p>
        </w:tc>
        <w:tc>
          <w:tcPr>
            <w:tcW w:w="3288" w:type="dxa"/>
            <w:shd w:val="clear" w:color="auto" w:fill="auto"/>
            <w:vAlign w:val="center"/>
          </w:tcPr>
          <w:p w:rsidR="00C1053B" w:rsidRPr="002A3745" w:rsidRDefault="00C1053B" w:rsidP="005019AF">
            <w:pPr>
              <w:pStyle w:val="template"/>
              <w:jc w:val="center"/>
              <w:rPr>
                <w:ins w:id="1228" w:author="Hp" w:date="2018-12-05T00:32:00Z"/>
                <w:i w:val="0"/>
                <w:sz w:val="20"/>
                <w:rPrChange w:id="1229" w:author="Hp" w:date="2018-12-09T09:55:00Z">
                  <w:rPr>
                    <w:ins w:id="1230" w:author="Hp" w:date="2018-12-05T00:32:00Z"/>
                    <w:b/>
                    <w:i w:val="0"/>
                    <w:sz w:val="20"/>
                  </w:rPr>
                </w:rPrChange>
              </w:rPr>
            </w:pPr>
          </w:p>
        </w:tc>
      </w:tr>
      <w:tr w:rsidR="00C1053B" w:rsidRPr="005019AF" w:rsidTr="005019AF">
        <w:trPr>
          <w:ins w:id="1231" w:author="Hp" w:date="2018-12-05T00:32:00Z"/>
        </w:trPr>
        <w:tc>
          <w:tcPr>
            <w:tcW w:w="3288" w:type="dxa"/>
            <w:shd w:val="clear" w:color="auto" w:fill="auto"/>
            <w:vAlign w:val="center"/>
          </w:tcPr>
          <w:p w:rsidR="00C1053B" w:rsidRPr="002A3745" w:rsidRDefault="00C1053B" w:rsidP="005019AF">
            <w:pPr>
              <w:pStyle w:val="template"/>
              <w:jc w:val="center"/>
              <w:rPr>
                <w:ins w:id="1232" w:author="Hp" w:date="2018-12-05T00:32:00Z"/>
                <w:i w:val="0"/>
                <w:sz w:val="20"/>
                <w:rPrChange w:id="1233" w:author="Hp" w:date="2018-12-09T09:55:00Z">
                  <w:rPr>
                    <w:ins w:id="1234" w:author="Hp" w:date="2018-12-05T00:32:00Z"/>
                    <w:b/>
                    <w:i w:val="0"/>
                    <w:sz w:val="20"/>
                  </w:rPr>
                </w:rPrChange>
              </w:rPr>
            </w:pPr>
            <w:ins w:id="1235" w:author="Hp" w:date="2018-12-05T00:32:00Z">
              <w:r w:rsidRPr="002A3745">
                <w:rPr>
                  <w:i w:val="0"/>
                  <w:sz w:val="20"/>
                  <w:rPrChange w:id="1236" w:author="Hp" w:date="2018-12-09T09:55:00Z">
                    <w:rPr>
                      <w:b/>
                      <w:i w:val="0"/>
                      <w:sz w:val="20"/>
                    </w:rPr>
                  </w:rPrChange>
                </w:rPr>
                <w:t>2</w:t>
              </w:r>
            </w:ins>
          </w:p>
        </w:tc>
        <w:tc>
          <w:tcPr>
            <w:tcW w:w="3288" w:type="dxa"/>
            <w:shd w:val="clear" w:color="auto" w:fill="auto"/>
            <w:vAlign w:val="center"/>
          </w:tcPr>
          <w:p w:rsidR="00C1053B" w:rsidRPr="002A3745" w:rsidRDefault="00C1053B" w:rsidP="005019AF">
            <w:pPr>
              <w:pStyle w:val="template"/>
              <w:jc w:val="center"/>
              <w:rPr>
                <w:ins w:id="1237" w:author="Hp" w:date="2018-12-05T00:32:00Z"/>
                <w:i w:val="0"/>
                <w:sz w:val="20"/>
                <w:rPrChange w:id="1238" w:author="Hp" w:date="2018-12-09T09:55:00Z">
                  <w:rPr>
                    <w:ins w:id="1239" w:author="Hp" w:date="2018-12-05T00:32:00Z"/>
                    <w:b/>
                    <w:i w:val="0"/>
                    <w:sz w:val="20"/>
                  </w:rPr>
                </w:rPrChange>
              </w:rPr>
            </w:pPr>
            <w:ins w:id="1240" w:author="Hp" w:date="2018-12-05T00:33:00Z">
              <w:r w:rsidRPr="002A3745">
                <w:rPr>
                  <w:i w:val="0"/>
                  <w:sz w:val="20"/>
                  <w:rPrChange w:id="1241" w:author="Hp" w:date="2018-12-09T09:55:00Z">
                    <w:rPr>
                      <w:b/>
                      <w:i w:val="0"/>
                      <w:sz w:val="20"/>
                    </w:rPr>
                  </w:rPrChange>
                </w:rPr>
                <w:t>Account Manager</w:t>
              </w:r>
            </w:ins>
          </w:p>
        </w:tc>
        <w:tc>
          <w:tcPr>
            <w:tcW w:w="3288" w:type="dxa"/>
            <w:shd w:val="clear" w:color="auto" w:fill="auto"/>
            <w:vAlign w:val="center"/>
          </w:tcPr>
          <w:p w:rsidR="00C1053B" w:rsidRPr="002A3745" w:rsidRDefault="00C1053B" w:rsidP="005019AF">
            <w:pPr>
              <w:pStyle w:val="template"/>
              <w:jc w:val="center"/>
              <w:rPr>
                <w:ins w:id="1242" w:author="Hp" w:date="2018-12-05T00:32:00Z"/>
                <w:i w:val="0"/>
                <w:sz w:val="20"/>
                <w:rPrChange w:id="1243" w:author="Hp" w:date="2018-12-09T09:55:00Z">
                  <w:rPr>
                    <w:ins w:id="1244" w:author="Hp" w:date="2018-12-05T00:32:00Z"/>
                    <w:b/>
                    <w:i w:val="0"/>
                    <w:sz w:val="20"/>
                  </w:rPr>
                </w:rPrChange>
              </w:rPr>
            </w:pPr>
          </w:p>
        </w:tc>
      </w:tr>
      <w:tr w:rsidR="00C1053B" w:rsidTr="005019AF">
        <w:trPr>
          <w:ins w:id="1245" w:author="Hp" w:date="2018-12-05T00:32:00Z"/>
        </w:trPr>
        <w:tc>
          <w:tcPr>
            <w:tcW w:w="3288" w:type="dxa"/>
            <w:shd w:val="clear" w:color="auto" w:fill="auto"/>
            <w:vAlign w:val="center"/>
          </w:tcPr>
          <w:p w:rsidR="00C1053B" w:rsidRPr="002A3745" w:rsidRDefault="00C1053B" w:rsidP="005019AF">
            <w:pPr>
              <w:pStyle w:val="template"/>
              <w:jc w:val="center"/>
              <w:rPr>
                <w:ins w:id="1246" w:author="Hp" w:date="2018-12-05T00:32:00Z"/>
                <w:i w:val="0"/>
                <w:sz w:val="20"/>
                <w:rPrChange w:id="1247" w:author="Hp" w:date="2018-12-09T09:55:00Z">
                  <w:rPr>
                    <w:ins w:id="1248" w:author="Hp" w:date="2018-12-05T00:32:00Z"/>
                    <w:b/>
                    <w:i w:val="0"/>
                    <w:sz w:val="20"/>
                  </w:rPr>
                </w:rPrChange>
              </w:rPr>
            </w:pPr>
            <w:ins w:id="1249" w:author="Hp" w:date="2018-12-05T00:33:00Z">
              <w:r w:rsidRPr="002A3745">
                <w:rPr>
                  <w:i w:val="0"/>
                  <w:sz w:val="20"/>
                  <w:rPrChange w:id="1250" w:author="Hp" w:date="2018-12-09T09:55:00Z">
                    <w:rPr>
                      <w:b/>
                      <w:i w:val="0"/>
                      <w:sz w:val="20"/>
                    </w:rPr>
                  </w:rPrChange>
                </w:rPr>
                <w:t>3</w:t>
              </w:r>
            </w:ins>
          </w:p>
        </w:tc>
        <w:tc>
          <w:tcPr>
            <w:tcW w:w="3288" w:type="dxa"/>
            <w:shd w:val="clear" w:color="auto" w:fill="auto"/>
            <w:vAlign w:val="center"/>
          </w:tcPr>
          <w:p w:rsidR="00C1053B" w:rsidRPr="002A3745" w:rsidRDefault="00C1053B" w:rsidP="005019AF">
            <w:pPr>
              <w:pStyle w:val="template"/>
              <w:jc w:val="center"/>
              <w:rPr>
                <w:ins w:id="1251" w:author="Hp" w:date="2018-12-05T00:32:00Z"/>
                <w:i w:val="0"/>
                <w:sz w:val="20"/>
                <w:rPrChange w:id="1252" w:author="Hp" w:date="2018-12-09T09:55:00Z">
                  <w:rPr>
                    <w:ins w:id="1253" w:author="Hp" w:date="2018-12-05T00:32:00Z"/>
                    <w:b/>
                    <w:i w:val="0"/>
                    <w:sz w:val="20"/>
                  </w:rPr>
                </w:rPrChange>
              </w:rPr>
            </w:pPr>
            <w:ins w:id="1254" w:author="Hp" w:date="2018-12-05T00:33:00Z">
              <w:r w:rsidRPr="002A3745">
                <w:rPr>
                  <w:i w:val="0"/>
                  <w:sz w:val="20"/>
                  <w:rPrChange w:id="1255" w:author="Hp" w:date="2018-12-09T09:55:00Z">
                    <w:rPr>
                      <w:b/>
                      <w:i w:val="0"/>
                      <w:sz w:val="20"/>
                    </w:rPr>
                  </w:rPrChange>
                </w:rPr>
                <w:t>Guest</w:t>
              </w:r>
            </w:ins>
          </w:p>
        </w:tc>
        <w:tc>
          <w:tcPr>
            <w:tcW w:w="3288" w:type="dxa"/>
            <w:shd w:val="clear" w:color="auto" w:fill="auto"/>
            <w:vAlign w:val="center"/>
          </w:tcPr>
          <w:p w:rsidR="00C1053B" w:rsidRPr="002A3745" w:rsidRDefault="00C1053B" w:rsidP="005019AF">
            <w:pPr>
              <w:pStyle w:val="template"/>
              <w:jc w:val="center"/>
              <w:rPr>
                <w:ins w:id="1256" w:author="Hp" w:date="2018-12-05T00:32:00Z"/>
                <w:i w:val="0"/>
                <w:sz w:val="20"/>
                <w:rPrChange w:id="1257" w:author="Hp" w:date="2018-12-09T09:55:00Z">
                  <w:rPr>
                    <w:ins w:id="1258" w:author="Hp" w:date="2018-12-05T00:32:00Z"/>
                    <w:b/>
                    <w:i w:val="0"/>
                    <w:sz w:val="20"/>
                  </w:rPr>
                </w:rPrChange>
              </w:rPr>
            </w:pPr>
          </w:p>
        </w:tc>
      </w:tr>
    </w:tbl>
    <w:p w:rsidR="00371FB3" w:rsidRDefault="00371FB3" w:rsidP="00371FB3">
      <w:pPr>
        <w:numPr>
          <w:numberingChange w:id="1259" w:author="Box" w:date="2006-10-12T22:48:00Z" w:original="%1:2:0:.%2:3:0:"/>
        </w:numPr>
      </w:pPr>
    </w:p>
    <w:p w:rsidR="00C1053B" w:rsidRDefault="00C1053B" w:rsidP="00C1053B">
      <w:pPr>
        <w:pStyle w:val="Heading3"/>
        <w:numPr>
          <w:numberingChange w:id="1260" w:author="Box" w:date="2006-10-12T22:48:00Z" w:original="%1:2:0:.%2:3:0:"/>
        </w:numPr>
      </w:pPr>
      <w:bookmarkStart w:id="1261" w:name="_Toc532150893"/>
      <w:bookmarkStart w:id="1262" w:name="_Toc532151056"/>
      <w:bookmarkStart w:id="1263" w:name="_Toc532323883"/>
      <w:ins w:id="1264" w:author="Hp" w:date="2018-12-05T00:33:00Z">
        <w:r>
          <w:t>Use Case Description</w:t>
        </w:r>
      </w:ins>
      <w:bookmarkEnd w:id="1261"/>
      <w:bookmarkEnd w:id="1262"/>
      <w:bookmarkEnd w:id="12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2304"/>
        <w:gridCol w:w="2637"/>
        <w:gridCol w:w="2587"/>
        <w:tblGridChange w:id="1265">
          <w:tblGrid>
            <w:gridCol w:w="2336"/>
            <w:gridCol w:w="2304"/>
            <w:gridCol w:w="2637"/>
            <w:gridCol w:w="2587"/>
          </w:tblGrid>
        </w:tblGridChange>
      </w:tblGrid>
      <w:tr w:rsidR="00C1053B" w:rsidTr="005019AF">
        <w:trPr>
          <w:ins w:id="1266" w:author="Hp" w:date="2018-12-05T00:33:00Z"/>
        </w:trPr>
        <w:tc>
          <w:tcPr>
            <w:tcW w:w="2336" w:type="dxa"/>
            <w:shd w:val="clear" w:color="auto" w:fill="auto"/>
            <w:vAlign w:val="center"/>
          </w:tcPr>
          <w:p w:rsidR="00C1053B" w:rsidRPr="005019AF" w:rsidRDefault="00C1053B" w:rsidP="005019AF">
            <w:pPr>
              <w:pStyle w:val="template"/>
              <w:jc w:val="center"/>
              <w:rPr>
                <w:ins w:id="1267" w:author="Hp" w:date="2018-12-05T00:33:00Z"/>
                <w:b/>
                <w:i w:val="0"/>
                <w:sz w:val="20"/>
              </w:rPr>
            </w:pPr>
            <w:ins w:id="1268" w:author="Hp" w:date="2018-12-05T00:33:00Z">
              <w:r w:rsidRPr="005019AF">
                <w:rPr>
                  <w:b/>
                  <w:i w:val="0"/>
                  <w:sz w:val="20"/>
                </w:rPr>
                <w:t>#</w:t>
              </w:r>
            </w:ins>
          </w:p>
        </w:tc>
        <w:tc>
          <w:tcPr>
            <w:tcW w:w="2304" w:type="dxa"/>
            <w:shd w:val="clear" w:color="auto" w:fill="auto"/>
          </w:tcPr>
          <w:p w:rsidR="00C1053B" w:rsidRPr="005019AF" w:rsidRDefault="00C1053B" w:rsidP="005019AF">
            <w:pPr>
              <w:pStyle w:val="template"/>
              <w:jc w:val="center"/>
              <w:rPr>
                <w:ins w:id="1269" w:author="Hp" w:date="2018-12-05T00:33:00Z"/>
                <w:b/>
                <w:i w:val="0"/>
                <w:sz w:val="20"/>
              </w:rPr>
            </w:pPr>
            <w:ins w:id="1270" w:author="Hp" w:date="2018-12-05T00:34:00Z">
              <w:r w:rsidRPr="005019AF">
                <w:rPr>
                  <w:b/>
                  <w:i w:val="0"/>
                  <w:sz w:val="20"/>
                </w:rPr>
                <w:t>ID</w:t>
              </w:r>
            </w:ins>
          </w:p>
        </w:tc>
        <w:tc>
          <w:tcPr>
            <w:tcW w:w="2637" w:type="dxa"/>
            <w:shd w:val="clear" w:color="auto" w:fill="auto"/>
            <w:vAlign w:val="center"/>
          </w:tcPr>
          <w:p w:rsidR="00C1053B" w:rsidRPr="005019AF" w:rsidRDefault="00C1053B" w:rsidP="005019AF">
            <w:pPr>
              <w:pStyle w:val="template"/>
              <w:jc w:val="center"/>
              <w:rPr>
                <w:ins w:id="1271" w:author="Hp" w:date="2018-12-05T00:33:00Z"/>
                <w:b/>
                <w:i w:val="0"/>
                <w:sz w:val="20"/>
              </w:rPr>
            </w:pPr>
            <w:ins w:id="1272" w:author="Hp" w:date="2018-12-05T00:34:00Z">
              <w:r w:rsidRPr="005019AF">
                <w:rPr>
                  <w:b/>
                  <w:i w:val="0"/>
                  <w:sz w:val="20"/>
                </w:rPr>
                <w:t>Name</w:t>
              </w:r>
            </w:ins>
          </w:p>
        </w:tc>
        <w:tc>
          <w:tcPr>
            <w:tcW w:w="2587" w:type="dxa"/>
            <w:shd w:val="clear" w:color="auto" w:fill="auto"/>
            <w:vAlign w:val="center"/>
          </w:tcPr>
          <w:p w:rsidR="00C1053B" w:rsidRPr="005019AF" w:rsidRDefault="00C1053B" w:rsidP="005019AF">
            <w:pPr>
              <w:pStyle w:val="template"/>
              <w:jc w:val="center"/>
              <w:rPr>
                <w:ins w:id="1273" w:author="Hp" w:date="2018-12-05T00:33:00Z"/>
                <w:b/>
                <w:i w:val="0"/>
                <w:sz w:val="20"/>
              </w:rPr>
            </w:pPr>
            <w:ins w:id="1274" w:author="Hp" w:date="2018-12-05T00:34:00Z">
              <w:r w:rsidRPr="005019AF">
                <w:rPr>
                  <w:b/>
                  <w:i w:val="0"/>
                  <w:sz w:val="20"/>
                </w:rPr>
                <w:t>Brief Description</w:t>
              </w:r>
            </w:ins>
          </w:p>
        </w:tc>
      </w:tr>
      <w:tr w:rsidR="00C1053B" w:rsidRPr="005019AF" w:rsidTr="005019AF">
        <w:trPr>
          <w:ins w:id="1275" w:author="Hp" w:date="2018-12-05T00:33:00Z"/>
        </w:trPr>
        <w:tc>
          <w:tcPr>
            <w:tcW w:w="2336" w:type="dxa"/>
            <w:shd w:val="clear" w:color="auto" w:fill="auto"/>
            <w:vAlign w:val="center"/>
          </w:tcPr>
          <w:p w:rsidR="00C1053B" w:rsidRPr="002A3745" w:rsidRDefault="00C1053B" w:rsidP="005019AF">
            <w:pPr>
              <w:pStyle w:val="template"/>
              <w:jc w:val="center"/>
              <w:rPr>
                <w:ins w:id="1276" w:author="Hp" w:date="2018-12-05T00:33:00Z"/>
                <w:i w:val="0"/>
                <w:sz w:val="20"/>
                <w:rPrChange w:id="1277" w:author="Hp" w:date="2018-12-09T09:55:00Z">
                  <w:rPr>
                    <w:ins w:id="1278" w:author="Hp" w:date="2018-12-05T00:33:00Z"/>
                    <w:b/>
                    <w:i w:val="0"/>
                    <w:sz w:val="20"/>
                  </w:rPr>
                </w:rPrChange>
              </w:rPr>
            </w:pPr>
            <w:ins w:id="1279" w:author="Hp" w:date="2018-12-05T00:33:00Z">
              <w:r w:rsidRPr="002A3745">
                <w:rPr>
                  <w:i w:val="0"/>
                  <w:sz w:val="20"/>
                  <w:rPrChange w:id="1280" w:author="Hp" w:date="2018-12-09T09:55:00Z">
                    <w:rPr>
                      <w:b/>
                      <w:i w:val="0"/>
                      <w:sz w:val="20"/>
                    </w:rPr>
                  </w:rPrChange>
                </w:rPr>
                <w:t>1</w:t>
              </w:r>
            </w:ins>
          </w:p>
        </w:tc>
        <w:tc>
          <w:tcPr>
            <w:tcW w:w="2304" w:type="dxa"/>
            <w:shd w:val="clear" w:color="auto" w:fill="auto"/>
            <w:vAlign w:val="center"/>
          </w:tcPr>
          <w:p w:rsidR="00C1053B" w:rsidRPr="002A3745" w:rsidRDefault="00C1053B" w:rsidP="005019AF">
            <w:pPr>
              <w:pStyle w:val="template"/>
              <w:jc w:val="center"/>
              <w:rPr>
                <w:ins w:id="1281" w:author="Hp" w:date="2018-12-05T00:33:00Z"/>
                <w:i w:val="0"/>
                <w:sz w:val="20"/>
                <w:rPrChange w:id="1282" w:author="Hp" w:date="2018-12-09T09:55:00Z">
                  <w:rPr>
                    <w:ins w:id="1283" w:author="Hp" w:date="2018-12-05T00:33:00Z"/>
                    <w:b/>
                    <w:i w:val="0"/>
                    <w:sz w:val="20"/>
                  </w:rPr>
                </w:rPrChange>
              </w:rPr>
            </w:pPr>
            <w:ins w:id="1284" w:author="Hp" w:date="2018-12-05T00:34:00Z">
              <w:r w:rsidRPr="002A3745">
                <w:rPr>
                  <w:i w:val="0"/>
                  <w:sz w:val="20"/>
                  <w:rPrChange w:id="1285" w:author="Hp" w:date="2018-12-09T09:55:00Z">
                    <w:rPr>
                      <w:b/>
                      <w:i w:val="0"/>
                      <w:sz w:val="20"/>
                    </w:rPr>
                  </w:rPrChange>
                </w:rPr>
                <w:t>UC01</w:t>
              </w:r>
            </w:ins>
          </w:p>
        </w:tc>
        <w:tc>
          <w:tcPr>
            <w:tcW w:w="2637" w:type="dxa"/>
            <w:shd w:val="clear" w:color="auto" w:fill="auto"/>
            <w:vAlign w:val="center"/>
          </w:tcPr>
          <w:p w:rsidR="00C1053B" w:rsidRPr="002A3745" w:rsidRDefault="00C1053B" w:rsidP="005019AF">
            <w:pPr>
              <w:pStyle w:val="template"/>
              <w:jc w:val="center"/>
              <w:rPr>
                <w:ins w:id="1286" w:author="Hp" w:date="2018-12-05T00:33:00Z"/>
                <w:i w:val="0"/>
                <w:sz w:val="20"/>
                <w:rPrChange w:id="1287" w:author="Hp" w:date="2018-12-09T09:55:00Z">
                  <w:rPr>
                    <w:ins w:id="1288" w:author="Hp" w:date="2018-12-05T00:33:00Z"/>
                    <w:b/>
                    <w:i w:val="0"/>
                    <w:sz w:val="20"/>
                  </w:rPr>
                </w:rPrChange>
              </w:rPr>
            </w:pPr>
            <w:ins w:id="1289" w:author="Hp" w:date="2018-12-05T00:36:00Z">
              <w:r w:rsidRPr="002A3745">
                <w:rPr>
                  <w:i w:val="0"/>
                  <w:sz w:val="20"/>
                  <w:rPrChange w:id="1290" w:author="Hp" w:date="2018-12-09T09:55:00Z">
                    <w:rPr>
                      <w:b/>
                      <w:i w:val="0"/>
                      <w:sz w:val="20"/>
                    </w:rPr>
                  </w:rPrChange>
                </w:rPr>
                <w:t>Sign Up</w:t>
              </w:r>
            </w:ins>
          </w:p>
        </w:tc>
        <w:tc>
          <w:tcPr>
            <w:tcW w:w="2587" w:type="dxa"/>
            <w:shd w:val="clear" w:color="auto" w:fill="auto"/>
            <w:vAlign w:val="center"/>
          </w:tcPr>
          <w:p w:rsidR="00C1053B" w:rsidRPr="002A3745" w:rsidRDefault="00C1053B" w:rsidP="005019AF">
            <w:pPr>
              <w:pStyle w:val="template"/>
              <w:jc w:val="center"/>
              <w:rPr>
                <w:ins w:id="1291" w:author="Hp" w:date="2018-12-05T00:33:00Z"/>
                <w:i w:val="0"/>
                <w:sz w:val="20"/>
                <w:rPrChange w:id="1292" w:author="Hp" w:date="2018-12-09T09:55:00Z">
                  <w:rPr>
                    <w:ins w:id="1293" w:author="Hp" w:date="2018-12-05T00:33:00Z"/>
                    <w:b/>
                    <w:i w:val="0"/>
                    <w:sz w:val="20"/>
                  </w:rPr>
                </w:rPrChange>
              </w:rPr>
            </w:pPr>
            <w:ins w:id="1294" w:author="Hp" w:date="2018-12-05T00:36:00Z">
              <w:r w:rsidRPr="002A3745">
                <w:rPr>
                  <w:i w:val="0"/>
                  <w:sz w:val="20"/>
                  <w:rPrChange w:id="1295" w:author="Hp" w:date="2018-12-09T09:55:00Z">
                    <w:rPr>
                      <w:b/>
                      <w:i w:val="0"/>
                      <w:sz w:val="20"/>
                    </w:rPr>
                  </w:rPrChange>
                </w:rPr>
                <w:t>User can create account to use the translate function</w:t>
              </w:r>
            </w:ins>
          </w:p>
        </w:tc>
      </w:tr>
      <w:tr w:rsidR="00C1053B" w:rsidTr="005019AF">
        <w:trPr>
          <w:ins w:id="1296" w:author="Hp" w:date="2018-12-05T00:33:00Z"/>
        </w:trPr>
        <w:tc>
          <w:tcPr>
            <w:tcW w:w="2336" w:type="dxa"/>
            <w:shd w:val="clear" w:color="auto" w:fill="auto"/>
            <w:vAlign w:val="center"/>
          </w:tcPr>
          <w:p w:rsidR="00C1053B" w:rsidRPr="002A3745" w:rsidRDefault="00C1053B" w:rsidP="005019AF">
            <w:pPr>
              <w:pStyle w:val="template"/>
              <w:jc w:val="center"/>
              <w:rPr>
                <w:ins w:id="1297" w:author="Hp" w:date="2018-12-05T00:33:00Z"/>
                <w:i w:val="0"/>
                <w:sz w:val="20"/>
                <w:rPrChange w:id="1298" w:author="Hp" w:date="2018-12-09T09:55:00Z">
                  <w:rPr>
                    <w:ins w:id="1299" w:author="Hp" w:date="2018-12-05T00:33:00Z"/>
                    <w:b/>
                    <w:i w:val="0"/>
                    <w:sz w:val="20"/>
                  </w:rPr>
                </w:rPrChange>
              </w:rPr>
            </w:pPr>
            <w:ins w:id="1300" w:author="Hp" w:date="2018-12-05T00:33:00Z">
              <w:r w:rsidRPr="002A3745">
                <w:rPr>
                  <w:i w:val="0"/>
                  <w:sz w:val="20"/>
                  <w:rPrChange w:id="1301" w:author="Hp" w:date="2018-12-09T09:55:00Z">
                    <w:rPr>
                      <w:b/>
                      <w:i w:val="0"/>
                      <w:sz w:val="20"/>
                    </w:rPr>
                  </w:rPrChange>
                </w:rPr>
                <w:t>2</w:t>
              </w:r>
            </w:ins>
          </w:p>
        </w:tc>
        <w:tc>
          <w:tcPr>
            <w:tcW w:w="2304" w:type="dxa"/>
            <w:shd w:val="clear" w:color="auto" w:fill="auto"/>
            <w:vAlign w:val="center"/>
          </w:tcPr>
          <w:p w:rsidR="00C1053B" w:rsidRPr="002A3745" w:rsidRDefault="00C1053B" w:rsidP="005019AF">
            <w:pPr>
              <w:pStyle w:val="template"/>
              <w:jc w:val="center"/>
              <w:rPr>
                <w:ins w:id="1302" w:author="Hp" w:date="2018-12-05T00:33:00Z"/>
                <w:i w:val="0"/>
                <w:sz w:val="20"/>
                <w:rPrChange w:id="1303" w:author="Hp" w:date="2018-12-09T09:55:00Z">
                  <w:rPr>
                    <w:ins w:id="1304" w:author="Hp" w:date="2018-12-05T00:33:00Z"/>
                    <w:b/>
                    <w:i w:val="0"/>
                    <w:sz w:val="20"/>
                  </w:rPr>
                </w:rPrChange>
              </w:rPr>
            </w:pPr>
            <w:ins w:id="1305" w:author="Hp" w:date="2018-12-05T00:36:00Z">
              <w:r w:rsidRPr="002A3745">
                <w:rPr>
                  <w:i w:val="0"/>
                  <w:sz w:val="20"/>
                  <w:rPrChange w:id="1306" w:author="Hp" w:date="2018-12-09T09:55:00Z">
                    <w:rPr>
                      <w:b/>
                      <w:i w:val="0"/>
                      <w:sz w:val="20"/>
                    </w:rPr>
                  </w:rPrChange>
                </w:rPr>
                <w:t>UC02</w:t>
              </w:r>
            </w:ins>
          </w:p>
        </w:tc>
        <w:tc>
          <w:tcPr>
            <w:tcW w:w="2637" w:type="dxa"/>
            <w:shd w:val="clear" w:color="auto" w:fill="auto"/>
            <w:vAlign w:val="center"/>
          </w:tcPr>
          <w:p w:rsidR="00C1053B" w:rsidRPr="002A3745" w:rsidRDefault="00C1053B" w:rsidP="005019AF">
            <w:pPr>
              <w:pStyle w:val="template"/>
              <w:jc w:val="center"/>
              <w:rPr>
                <w:ins w:id="1307" w:author="Hp" w:date="2018-12-05T00:33:00Z"/>
                <w:i w:val="0"/>
                <w:sz w:val="20"/>
                <w:rPrChange w:id="1308" w:author="Hp" w:date="2018-12-09T09:55:00Z">
                  <w:rPr>
                    <w:ins w:id="1309" w:author="Hp" w:date="2018-12-05T00:33:00Z"/>
                    <w:b/>
                    <w:i w:val="0"/>
                    <w:sz w:val="20"/>
                  </w:rPr>
                </w:rPrChange>
              </w:rPr>
            </w:pPr>
            <w:ins w:id="1310" w:author="Hp" w:date="2018-12-05T00:36:00Z">
              <w:r w:rsidRPr="002A3745">
                <w:rPr>
                  <w:i w:val="0"/>
                  <w:sz w:val="20"/>
                  <w:rPrChange w:id="1311" w:author="Hp" w:date="2018-12-09T09:55:00Z">
                    <w:rPr>
                      <w:b/>
                      <w:i w:val="0"/>
                      <w:sz w:val="20"/>
                    </w:rPr>
                  </w:rPrChange>
                </w:rPr>
                <w:t>Sign In</w:t>
              </w:r>
            </w:ins>
          </w:p>
        </w:tc>
        <w:tc>
          <w:tcPr>
            <w:tcW w:w="2587" w:type="dxa"/>
            <w:shd w:val="clear" w:color="auto" w:fill="auto"/>
            <w:vAlign w:val="center"/>
          </w:tcPr>
          <w:p w:rsidR="00C1053B" w:rsidRPr="002A3745" w:rsidRDefault="00C1053B" w:rsidP="005019AF">
            <w:pPr>
              <w:pStyle w:val="template"/>
              <w:jc w:val="center"/>
              <w:rPr>
                <w:ins w:id="1312" w:author="Hp" w:date="2018-12-05T00:33:00Z"/>
                <w:i w:val="0"/>
                <w:sz w:val="20"/>
                <w:rPrChange w:id="1313" w:author="Hp" w:date="2018-12-09T09:55:00Z">
                  <w:rPr>
                    <w:ins w:id="1314" w:author="Hp" w:date="2018-12-05T00:33:00Z"/>
                    <w:b/>
                    <w:i w:val="0"/>
                    <w:sz w:val="20"/>
                  </w:rPr>
                </w:rPrChange>
              </w:rPr>
            </w:pPr>
            <w:ins w:id="1315" w:author="Hp" w:date="2018-12-05T00:36:00Z">
              <w:r w:rsidRPr="002A3745">
                <w:rPr>
                  <w:i w:val="0"/>
                  <w:sz w:val="20"/>
                  <w:rPrChange w:id="1316" w:author="Hp" w:date="2018-12-09T09:55:00Z">
                    <w:rPr>
                      <w:b/>
                      <w:i w:val="0"/>
                      <w:sz w:val="20"/>
                    </w:rPr>
                  </w:rPrChange>
                </w:rPr>
                <w:t>User can Login when they create account success</w:t>
              </w:r>
            </w:ins>
          </w:p>
        </w:tc>
      </w:tr>
      <w:tr w:rsidR="00C1053B" w:rsidRPr="005019AF" w:rsidTr="005019AF">
        <w:trPr>
          <w:ins w:id="1317" w:author="Hp" w:date="2018-12-05T00:33:00Z"/>
        </w:trPr>
        <w:tc>
          <w:tcPr>
            <w:tcW w:w="2336" w:type="dxa"/>
            <w:shd w:val="clear" w:color="auto" w:fill="auto"/>
            <w:vAlign w:val="center"/>
          </w:tcPr>
          <w:p w:rsidR="00C1053B" w:rsidRPr="002A3745" w:rsidRDefault="00C1053B" w:rsidP="005019AF">
            <w:pPr>
              <w:pStyle w:val="template"/>
              <w:jc w:val="center"/>
              <w:rPr>
                <w:ins w:id="1318" w:author="Hp" w:date="2018-12-05T00:33:00Z"/>
                <w:i w:val="0"/>
                <w:sz w:val="20"/>
                <w:rPrChange w:id="1319" w:author="Hp" w:date="2018-12-09T09:55:00Z">
                  <w:rPr>
                    <w:ins w:id="1320" w:author="Hp" w:date="2018-12-05T00:33:00Z"/>
                    <w:b/>
                    <w:i w:val="0"/>
                    <w:sz w:val="20"/>
                  </w:rPr>
                </w:rPrChange>
              </w:rPr>
            </w:pPr>
            <w:ins w:id="1321" w:author="Hp" w:date="2018-12-05T00:33:00Z">
              <w:r w:rsidRPr="002A3745">
                <w:rPr>
                  <w:i w:val="0"/>
                  <w:sz w:val="20"/>
                  <w:rPrChange w:id="1322" w:author="Hp" w:date="2018-12-09T09:55:00Z">
                    <w:rPr>
                      <w:b/>
                      <w:i w:val="0"/>
                      <w:sz w:val="20"/>
                    </w:rPr>
                  </w:rPrChange>
                </w:rPr>
                <w:t>3</w:t>
              </w:r>
            </w:ins>
          </w:p>
        </w:tc>
        <w:tc>
          <w:tcPr>
            <w:tcW w:w="2304" w:type="dxa"/>
            <w:shd w:val="clear" w:color="auto" w:fill="auto"/>
            <w:vAlign w:val="center"/>
          </w:tcPr>
          <w:p w:rsidR="00C1053B" w:rsidRPr="002A3745" w:rsidRDefault="00C1053B" w:rsidP="005019AF">
            <w:pPr>
              <w:pStyle w:val="template"/>
              <w:jc w:val="center"/>
              <w:rPr>
                <w:ins w:id="1323" w:author="Hp" w:date="2018-12-05T00:33:00Z"/>
                <w:i w:val="0"/>
                <w:sz w:val="20"/>
                <w:rPrChange w:id="1324" w:author="Hp" w:date="2018-12-09T09:55:00Z">
                  <w:rPr>
                    <w:ins w:id="1325" w:author="Hp" w:date="2018-12-05T00:33:00Z"/>
                    <w:b/>
                    <w:i w:val="0"/>
                    <w:sz w:val="20"/>
                  </w:rPr>
                </w:rPrChange>
              </w:rPr>
            </w:pPr>
            <w:ins w:id="1326" w:author="Hp" w:date="2018-12-05T00:36:00Z">
              <w:r w:rsidRPr="002A3745">
                <w:rPr>
                  <w:i w:val="0"/>
                  <w:sz w:val="20"/>
                  <w:rPrChange w:id="1327" w:author="Hp" w:date="2018-12-09T09:55:00Z">
                    <w:rPr>
                      <w:b/>
                      <w:i w:val="0"/>
                      <w:sz w:val="20"/>
                    </w:rPr>
                  </w:rPrChange>
                </w:rPr>
                <w:t>UC03</w:t>
              </w:r>
            </w:ins>
          </w:p>
        </w:tc>
        <w:tc>
          <w:tcPr>
            <w:tcW w:w="2637" w:type="dxa"/>
            <w:shd w:val="clear" w:color="auto" w:fill="auto"/>
            <w:vAlign w:val="center"/>
          </w:tcPr>
          <w:p w:rsidR="00C1053B" w:rsidRPr="002A3745" w:rsidRDefault="00C1053B" w:rsidP="005019AF">
            <w:pPr>
              <w:pStyle w:val="template"/>
              <w:jc w:val="center"/>
              <w:rPr>
                <w:ins w:id="1328" w:author="Hp" w:date="2018-12-05T00:33:00Z"/>
                <w:i w:val="0"/>
                <w:sz w:val="20"/>
                <w:rPrChange w:id="1329" w:author="Hp" w:date="2018-12-09T09:55:00Z">
                  <w:rPr>
                    <w:ins w:id="1330" w:author="Hp" w:date="2018-12-05T00:33:00Z"/>
                    <w:b/>
                    <w:i w:val="0"/>
                    <w:sz w:val="20"/>
                  </w:rPr>
                </w:rPrChange>
              </w:rPr>
            </w:pPr>
            <w:ins w:id="1331" w:author="Hp" w:date="2018-12-05T00:37:00Z">
              <w:r w:rsidRPr="002A3745">
                <w:rPr>
                  <w:i w:val="0"/>
                  <w:sz w:val="20"/>
                  <w:rPrChange w:id="1332" w:author="Hp" w:date="2018-12-09T09:55:00Z">
                    <w:rPr>
                      <w:b/>
                      <w:i w:val="0"/>
                      <w:sz w:val="20"/>
                    </w:rPr>
                  </w:rPrChange>
                </w:rPr>
                <w:t>List of user</w:t>
              </w:r>
            </w:ins>
          </w:p>
        </w:tc>
        <w:tc>
          <w:tcPr>
            <w:tcW w:w="2587" w:type="dxa"/>
            <w:shd w:val="clear" w:color="auto" w:fill="auto"/>
            <w:vAlign w:val="center"/>
          </w:tcPr>
          <w:p w:rsidR="00C1053B" w:rsidRPr="002A3745" w:rsidRDefault="00C1053B" w:rsidP="005019AF">
            <w:pPr>
              <w:pStyle w:val="template"/>
              <w:jc w:val="center"/>
              <w:rPr>
                <w:ins w:id="1333" w:author="Hp" w:date="2018-12-05T00:33:00Z"/>
                <w:i w:val="0"/>
                <w:sz w:val="20"/>
                <w:rPrChange w:id="1334" w:author="Hp" w:date="2018-12-09T09:55:00Z">
                  <w:rPr>
                    <w:ins w:id="1335" w:author="Hp" w:date="2018-12-05T00:33:00Z"/>
                    <w:b/>
                    <w:i w:val="0"/>
                    <w:sz w:val="20"/>
                  </w:rPr>
                </w:rPrChange>
              </w:rPr>
            </w:pPr>
            <w:ins w:id="1336" w:author="Hp" w:date="2018-12-05T00:37:00Z">
              <w:r w:rsidRPr="002A3745">
                <w:rPr>
                  <w:i w:val="0"/>
                  <w:sz w:val="20"/>
                  <w:rPrChange w:id="1337" w:author="Hp" w:date="2018-12-09T09:55:00Z">
                    <w:rPr>
                      <w:b/>
                      <w:i w:val="0"/>
                      <w:sz w:val="20"/>
                    </w:rPr>
                  </w:rPrChange>
                </w:rPr>
                <w:t>Account Manager can see and manage the user account</w:t>
              </w:r>
            </w:ins>
          </w:p>
        </w:tc>
      </w:tr>
      <w:tr w:rsidR="00C1053B" w:rsidTr="005019AF">
        <w:trPr>
          <w:ins w:id="1338" w:author="Hp" w:date="2018-12-05T00:37:00Z"/>
        </w:trPr>
        <w:tc>
          <w:tcPr>
            <w:tcW w:w="2336" w:type="dxa"/>
            <w:shd w:val="clear" w:color="auto" w:fill="auto"/>
            <w:vAlign w:val="center"/>
          </w:tcPr>
          <w:p w:rsidR="00C1053B" w:rsidRPr="002A3745" w:rsidRDefault="00C1053B" w:rsidP="005019AF">
            <w:pPr>
              <w:pStyle w:val="template"/>
              <w:jc w:val="center"/>
              <w:rPr>
                <w:ins w:id="1339" w:author="Hp" w:date="2018-12-05T00:37:00Z"/>
                <w:i w:val="0"/>
                <w:sz w:val="20"/>
                <w:rPrChange w:id="1340" w:author="Hp" w:date="2018-12-09T09:55:00Z">
                  <w:rPr>
                    <w:ins w:id="1341" w:author="Hp" w:date="2018-12-05T00:37:00Z"/>
                    <w:b/>
                    <w:i w:val="0"/>
                    <w:sz w:val="20"/>
                  </w:rPr>
                </w:rPrChange>
              </w:rPr>
            </w:pPr>
            <w:ins w:id="1342" w:author="Hp" w:date="2018-12-05T00:37:00Z">
              <w:r w:rsidRPr="002A3745">
                <w:rPr>
                  <w:i w:val="0"/>
                  <w:sz w:val="20"/>
                  <w:rPrChange w:id="1343" w:author="Hp" w:date="2018-12-09T09:55:00Z">
                    <w:rPr>
                      <w:b/>
                      <w:i w:val="0"/>
                      <w:sz w:val="20"/>
                    </w:rPr>
                  </w:rPrChange>
                </w:rPr>
                <w:t>4</w:t>
              </w:r>
            </w:ins>
          </w:p>
        </w:tc>
        <w:tc>
          <w:tcPr>
            <w:tcW w:w="2304" w:type="dxa"/>
            <w:shd w:val="clear" w:color="auto" w:fill="auto"/>
            <w:vAlign w:val="center"/>
          </w:tcPr>
          <w:p w:rsidR="00C1053B" w:rsidRPr="002A3745" w:rsidRDefault="00C1053B" w:rsidP="005019AF">
            <w:pPr>
              <w:pStyle w:val="template"/>
              <w:jc w:val="center"/>
              <w:rPr>
                <w:ins w:id="1344" w:author="Hp" w:date="2018-12-05T00:37:00Z"/>
                <w:i w:val="0"/>
                <w:sz w:val="20"/>
                <w:rPrChange w:id="1345" w:author="Hp" w:date="2018-12-09T09:55:00Z">
                  <w:rPr>
                    <w:ins w:id="1346" w:author="Hp" w:date="2018-12-05T00:37:00Z"/>
                    <w:b/>
                    <w:i w:val="0"/>
                    <w:sz w:val="20"/>
                  </w:rPr>
                </w:rPrChange>
              </w:rPr>
            </w:pPr>
            <w:ins w:id="1347" w:author="Hp" w:date="2018-12-05T00:37:00Z">
              <w:r w:rsidRPr="002A3745">
                <w:rPr>
                  <w:i w:val="0"/>
                  <w:sz w:val="20"/>
                  <w:rPrChange w:id="1348" w:author="Hp" w:date="2018-12-09T09:55:00Z">
                    <w:rPr>
                      <w:b/>
                      <w:i w:val="0"/>
                      <w:sz w:val="20"/>
                    </w:rPr>
                  </w:rPrChange>
                </w:rPr>
                <w:t>UC04</w:t>
              </w:r>
            </w:ins>
          </w:p>
        </w:tc>
        <w:tc>
          <w:tcPr>
            <w:tcW w:w="2637" w:type="dxa"/>
            <w:shd w:val="clear" w:color="auto" w:fill="auto"/>
            <w:vAlign w:val="center"/>
          </w:tcPr>
          <w:p w:rsidR="00C1053B" w:rsidRPr="002A3745" w:rsidRDefault="00C1053B" w:rsidP="005019AF">
            <w:pPr>
              <w:pStyle w:val="template"/>
              <w:jc w:val="center"/>
              <w:rPr>
                <w:ins w:id="1349" w:author="Hp" w:date="2018-12-05T00:37:00Z"/>
                <w:i w:val="0"/>
                <w:sz w:val="20"/>
                <w:rPrChange w:id="1350" w:author="Hp" w:date="2018-12-09T09:55:00Z">
                  <w:rPr>
                    <w:ins w:id="1351" w:author="Hp" w:date="2018-12-05T00:37:00Z"/>
                    <w:b/>
                    <w:i w:val="0"/>
                    <w:sz w:val="20"/>
                  </w:rPr>
                </w:rPrChange>
              </w:rPr>
            </w:pPr>
            <w:ins w:id="1352" w:author="Hp" w:date="2018-12-05T00:38:00Z">
              <w:r w:rsidRPr="002A3745">
                <w:rPr>
                  <w:i w:val="0"/>
                  <w:sz w:val="20"/>
                  <w:rPrChange w:id="1353" w:author="Hp" w:date="2018-12-09T09:55:00Z">
                    <w:rPr>
                      <w:b/>
                      <w:i w:val="0"/>
                      <w:sz w:val="20"/>
                    </w:rPr>
                  </w:rPrChange>
                </w:rPr>
                <w:t>Account p</w:t>
              </w:r>
            </w:ins>
            <w:ins w:id="1354" w:author="Hp" w:date="2018-12-05T00:39:00Z">
              <w:r w:rsidRPr="002A3745">
                <w:rPr>
                  <w:i w:val="0"/>
                  <w:sz w:val="20"/>
                  <w:rPrChange w:id="1355" w:author="Hp" w:date="2018-12-09T09:55:00Z">
                    <w:rPr>
                      <w:b/>
                      <w:i w:val="0"/>
                      <w:sz w:val="20"/>
                    </w:rPr>
                  </w:rPrChange>
                </w:rPr>
                <w:t>ersonal</w:t>
              </w:r>
            </w:ins>
            <w:ins w:id="1356" w:author="Hp" w:date="2018-12-05T00:38:00Z">
              <w:r w:rsidRPr="002A3745">
                <w:rPr>
                  <w:i w:val="0"/>
                  <w:sz w:val="20"/>
                  <w:rPrChange w:id="1357" w:author="Hp" w:date="2018-12-09T09:55:00Z">
                    <w:rPr>
                      <w:b/>
                      <w:i w:val="0"/>
                      <w:sz w:val="20"/>
                    </w:rPr>
                  </w:rPrChange>
                </w:rPr>
                <w:t xml:space="preserve"> information </w:t>
              </w:r>
            </w:ins>
          </w:p>
        </w:tc>
        <w:tc>
          <w:tcPr>
            <w:tcW w:w="2587" w:type="dxa"/>
            <w:shd w:val="clear" w:color="auto" w:fill="auto"/>
            <w:vAlign w:val="center"/>
          </w:tcPr>
          <w:p w:rsidR="00C1053B" w:rsidRPr="002A3745" w:rsidRDefault="00C1053B" w:rsidP="005019AF">
            <w:pPr>
              <w:pStyle w:val="template"/>
              <w:jc w:val="center"/>
              <w:rPr>
                <w:ins w:id="1358" w:author="Hp" w:date="2018-12-05T00:37:00Z"/>
                <w:i w:val="0"/>
                <w:sz w:val="20"/>
                <w:rPrChange w:id="1359" w:author="Hp" w:date="2018-12-09T09:55:00Z">
                  <w:rPr>
                    <w:ins w:id="1360" w:author="Hp" w:date="2018-12-05T00:37:00Z"/>
                    <w:b/>
                    <w:i w:val="0"/>
                    <w:sz w:val="20"/>
                  </w:rPr>
                </w:rPrChange>
              </w:rPr>
            </w:pPr>
            <w:ins w:id="1361" w:author="Hp" w:date="2018-12-05T00:38:00Z">
              <w:r w:rsidRPr="002A3745">
                <w:rPr>
                  <w:i w:val="0"/>
                  <w:sz w:val="20"/>
                  <w:rPrChange w:id="1362" w:author="Hp" w:date="2018-12-09T09:55:00Z">
                    <w:rPr>
                      <w:b/>
                      <w:i w:val="0"/>
                      <w:sz w:val="20"/>
                    </w:rPr>
                  </w:rPrChange>
                </w:rPr>
                <w:t>User can see and change their personal information</w:t>
              </w:r>
            </w:ins>
          </w:p>
        </w:tc>
      </w:tr>
      <w:tr w:rsidR="00C1053B" w:rsidRPr="005019AF" w:rsidTr="005019AF">
        <w:trPr>
          <w:ins w:id="1363" w:author="Hp" w:date="2018-12-05T00:38:00Z"/>
        </w:trPr>
        <w:tc>
          <w:tcPr>
            <w:tcW w:w="2336" w:type="dxa"/>
            <w:shd w:val="clear" w:color="auto" w:fill="auto"/>
            <w:vAlign w:val="center"/>
          </w:tcPr>
          <w:p w:rsidR="00C1053B" w:rsidRPr="002A3745" w:rsidRDefault="00C1053B" w:rsidP="005019AF">
            <w:pPr>
              <w:pStyle w:val="template"/>
              <w:jc w:val="center"/>
              <w:rPr>
                <w:ins w:id="1364" w:author="Hp" w:date="2018-12-05T00:38:00Z"/>
                <w:i w:val="0"/>
                <w:sz w:val="20"/>
                <w:rPrChange w:id="1365" w:author="Hp" w:date="2018-12-09T09:55:00Z">
                  <w:rPr>
                    <w:ins w:id="1366" w:author="Hp" w:date="2018-12-05T00:38:00Z"/>
                    <w:b/>
                    <w:i w:val="0"/>
                    <w:sz w:val="20"/>
                  </w:rPr>
                </w:rPrChange>
              </w:rPr>
            </w:pPr>
            <w:ins w:id="1367" w:author="Hp" w:date="2018-12-05T00:38:00Z">
              <w:r w:rsidRPr="002A3745">
                <w:rPr>
                  <w:i w:val="0"/>
                  <w:sz w:val="20"/>
                  <w:rPrChange w:id="1368" w:author="Hp" w:date="2018-12-09T09:55:00Z">
                    <w:rPr>
                      <w:b/>
                      <w:i w:val="0"/>
                      <w:sz w:val="20"/>
                    </w:rPr>
                  </w:rPrChange>
                </w:rPr>
                <w:t>5</w:t>
              </w:r>
            </w:ins>
          </w:p>
        </w:tc>
        <w:tc>
          <w:tcPr>
            <w:tcW w:w="2304" w:type="dxa"/>
            <w:shd w:val="clear" w:color="auto" w:fill="auto"/>
            <w:vAlign w:val="center"/>
          </w:tcPr>
          <w:p w:rsidR="00C1053B" w:rsidRPr="002A3745" w:rsidRDefault="00C1053B" w:rsidP="005019AF">
            <w:pPr>
              <w:pStyle w:val="template"/>
              <w:jc w:val="center"/>
              <w:rPr>
                <w:ins w:id="1369" w:author="Hp" w:date="2018-12-05T00:38:00Z"/>
                <w:i w:val="0"/>
                <w:sz w:val="20"/>
                <w:rPrChange w:id="1370" w:author="Hp" w:date="2018-12-09T09:55:00Z">
                  <w:rPr>
                    <w:ins w:id="1371" w:author="Hp" w:date="2018-12-05T00:38:00Z"/>
                    <w:b/>
                    <w:i w:val="0"/>
                    <w:sz w:val="20"/>
                  </w:rPr>
                </w:rPrChange>
              </w:rPr>
            </w:pPr>
            <w:ins w:id="1372" w:author="Hp" w:date="2018-12-05T00:38:00Z">
              <w:r w:rsidRPr="002A3745">
                <w:rPr>
                  <w:i w:val="0"/>
                  <w:sz w:val="20"/>
                  <w:rPrChange w:id="1373" w:author="Hp" w:date="2018-12-09T09:55:00Z">
                    <w:rPr>
                      <w:b/>
                      <w:i w:val="0"/>
                      <w:sz w:val="20"/>
                    </w:rPr>
                  </w:rPrChange>
                </w:rPr>
                <w:t>UC</w:t>
              </w:r>
            </w:ins>
            <w:ins w:id="1374" w:author="Hp" w:date="2018-12-05T00:39:00Z">
              <w:r w:rsidRPr="002A3745">
                <w:rPr>
                  <w:i w:val="0"/>
                  <w:sz w:val="20"/>
                  <w:rPrChange w:id="1375" w:author="Hp" w:date="2018-12-09T09:55:00Z">
                    <w:rPr>
                      <w:b/>
                      <w:i w:val="0"/>
                      <w:sz w:val="20"/>
                    </w:rPr>
                  </w:rPrChange>
                </w:rPr>
                <w:t>05</w:t>
              </w:r>
            </w:ins>
          </w:p>
        </w:tc>
        <w:tc>
          <w:tcPr>
            <w:tcW w:w="2637" w:type="dxa"/>
            <w:shd w:val="clear" w:color="auto" w:fill="auto"/>
            <w:vAlign w:val="center"/>
          </w:tcPr>
          <w:p w:rsidR="00C1053B" w:rsidRPr="002A3745" w:rsidRDefault="0022037D" w:rsidP="005019AF">
            <w:pPr>
              <w:pStyle w:val="template"/>
              <w:jc w:val="center"/>
              <w:rPr>
                <w:ins w:id="1376" w:author="Hp" w:date="2018-12-05T00:38:00Z"/>
                <w:i w:val="0"/>
                <w:sz w:val="20"/>
                <w:rPrChange w:id="1377" w:author="Hp" w:date="2018-12-09T09:55:00Z">
                  <w:rPr>
                    <w:ins w:id="1378" w:author="Hp" w:date="2018-12-05T00:38:00Z"/>
                    <w:b/>
                    <w:i w:val="0"/>
                    <w:sz w:val="20"/>
                  </w:rPr>
                </w:rPrChange>
              </w:rPr>
            </w:pPr>
            <w:ins w:id="1379" w:author="Hp" w:date="2018-12-09T07:17:00Z">
              <w:r w:rsidRPr="002A3745">
                <w:rPr>
                  <w:i w:val="0"/>
                  <w:sz w:val="20"/>
                  <w:rPrChange w:id="1380" w:author="Hp" w:date="2018-12-09T09:55:00Z">
                    <w:rPr>
                      <w:b/>
                      <w:i w:val="0"/>
                      <w:sz w:val="20"/>
                    </w:rPr>
                  </w:rPrChange>
                </w:rPr>
                <w:t>Search</w:t>
              </w:r>
            </w:ins>
            <w:ins w:id="1381" w:author="Hp" w:date="2018-12-05T00:39:00Z">
              <w:r w:rsidR="00C1053B" w:rsidRPr="002A3745">
                <w:rPr>
                  <w:i w:val="0"/>
                  <w:sz w:val="20"/>
                  <w:rPrChange w:id="1382" w:author="Hp" w:date="2018-12-09T09:55:00Z">
                    <w:rPr>
                      <w:b/>
                      <w:i w:val="0"/>
                      <w:sz w:val="20"/>
                    </w:rPr>
                  </w:rPrChange>
                </w:rPr>
                <w:t xml:space="preserve"> field</w:t>
              </w:r>
            </w:ins>
          </w:p>
        </w:tc>
        <w:tc>
          <w:tcPr>
            <w:tcW w:w="2587" w:type="dxa"/>
            <w:shd w:val="clear" w:color="auto" w:fill="auto"/>
            <w:vAlign w:val="center"/>
          </w:tcPr>
          <w:p w:rsidR="00C1053B" w:rsidRPr="002A3745" w:rsidRDefault="00C1053B" w:rsidP="005019AF">
            <w:pPr>
              <w:pStyle w:val="template"/>
              <w:jc w:val="center"/>
              <w:rPr>
                <w:ins w:id="1383" w:author="Hp" w:date="2018-12-05T00:38:00Z"/>
                <w:i w:val="0"/>
                <w:sz w:val="20"/>
                <w:rPrChange w:id="1384" w:author="Hp" w:date="2018-12-09T09:55:00Z">
                  <w:rPr>
                    <w:ins w:id="1385" w:author="Hp" w:date="2018-12-05T00:38:00Z"/>
                    <w:b/>
                    <w:i w:val="0"/>
                    <w:sz w:val="20"/>
                  </w:rPr>
                </w:rPrChange>
              </w:rPr>
            </w:pPr>
            <w:ins w:id="1386" w:author="Hp" w:date="2018-12-05T00:39:00Z">
              <w:r w:rsidRPr="002A3745">
                <w:rPr>
                  <w:i w:val="0"/>
                  <w:sz w:val="20"/>
                  <w:rPrChange w:id="1387" w:author="Hp" w:date="2018-12-09T09:55:00Z">
                    <w:rPr>
                      <w:b/>
                      <w:i w:val="0"/>
                      <w:sz w:val="20"/>
                    </w:rPr>
                  </w:rPrChange>
                </w:rPr>
                <w:t>User can enter the words or sentences to find the meaning</w:t>
              </w:r>
            </w:ins>
          </w:p>
        </w:tc>
      </w:tr>
      <w:tr w:rsidR="00C1053B" w:rsidTr="005019AF">
        <w:trPr>
          <w:ins w:id="1388" w:author="Hp" w:date="2018-12-05T00:39:00Z"/>
        </w:trPr>
        <w:tc>
          <w:tcPr>
            <w:tcW w:w="2336" w:type="dxa"/>
            <w:shd w:val="clear" w:color="auto" w:fill="auto"/>
            <w:vAlign w:val="center"/>
          </w:tcPr>
          <w:p w:rsidR="00C1053B" w:rsidRPr="002A3745" w:rsidRDefault="00C1053B" w:rsidP="005019AF">
            <w:pPr>
              <w:pStyle w:val="template"/>
              <w:jc w:val="center"/>
              <w:rPr>
                <w:ins w:id="1389" w:author="Hp" w:date="2018-12-05T00:39:00Z"/>
                <w:i w:val="0"/>
                <w:sz w:val="20"/>
                <w:rPrChange w:id="1390" w:author="Hp" w:date="2018-12-09T09:55:00Z">
                  <w:rPr>
                    <w:ins w:id="1391" w:author="Hp" w:date="2018-12-05T00:39:00Z"/>
                    <w:b/>
                    <w:i w:val="0"/>
                    <w:sz w:val="20"/>
                  </w:rPr>
                </w:rPrChange>
              </w:rPr>
            </w:pPr>
            <w:ins w:id="1392" w:author="Hp" w:date="2018-12-05T00:39:00Z">
              <w:r w:rsidRPr="002A3745">
                <w:rPr>
                  <w:i w:val="0"/>
                  <w:sz w:val="20"/>
                  <w:rPrChange w:id="1393" w:author="Hp" w:date="2018-12-09T09:55:00Z">
                    <w:rPr>
                      <w:b/>
                      <w:i w:val="0"/>
                      <w:sz w:val="20"/>
                    </w:rPr>
                  </w:rPrChange>
                </w:rPr>
                <w:t>6</w:t>
              </w:r>
            </w:ins>
          </w:p>
        </w:tc>
        <w:tc>
          <w:tcPr>
            <w:tcW w:w="2304" w:type="dxa"/>
            <w:shd w:val="clear" w:color="auto" w:fill="auto"/>
            <w:vAlign w:val="center"/>
          </w:tcPr>
          <w:p w:rsidR="00C1053B" w:rsidRPr="002A3745" w:rsidRDefault="00C1053B" w:rsidP="005019AF">
            <w:pPr>
              <w:pStyle w:val="template"/>
              <w:jc w:val="center"/>
              <w:rPr>
                <w:ins w:id="1394" w:author="Hp" w:date="2018-12-05T00:39:00Z"/>
                <w:i w:val="0"/>
                <w:sz w:val="20"/>
                <w:rPrChange w:id="1395" w:author="Hp" w:date="2018-12-09T09:55:00Z">
                  <w:rPr>
                    <w:ins w:id="1396" w:author="Hp" w:date="2018-12-05T00:39:00Z"/>
                    <w:b/>
                    <w:i w:val="0"/>
                    <w:sz w:val="20"/>
                  </w:rPr>
                </w:rPrChange>
              </w:rPr>
            </w:pPr>
            <w:ins w:id="1397" w:author="Hp" w:date="2018-12-05T00:39:00Z">
              <w:r w:rsidRPr="002A3745">
                <w:rPr>
                  <w:i w:val="0"/>
                  <w:sz w:val="20"/>
                  <w:rPrChange w:id="1398" w:author="Hp" w:date="2018-12-09T09:55:00Z">
                    <w:rPr>
                      <w:b/>
                      <w:i w:val="0"/>
                      <w:sz w:val="20"/>
                    </w:rPr>
                  </w:rPrChange>
                </w:rPr>
                <w:t>UC06</w:t>
              </w:r>
            </w:ins>
          </w:p>
        </w:tc>
        <w:tc>
          <w:tcPr>
            <w:tcW w:w="2637" w:type="dxa"/>
            <w:shd w:val="clear" w:color="auto" w:fill="auto"/>
            <w:vAlign w:val="center"/>
          </w:tcPr>
          <w:p w:rsidR="00C1053B" w:rsidRPr="002A3745" w:rsidRDefault="0022037D" w:rsidP="005019AF">
            <w:pPr>
              <w:pStyle w:val="template"/>
              <w:jc w:val="center"/>
              <w:rPr>
                <w:ins w:id="1399" w:author="Hp" w:date="2018-12-05T00:39:00Z"/>
                <w:i w:val="0"/>
                <w:sz w:val="20"/>
                <w:rPrChange w:id="1400" w:author="Hp" w:date="2018-12-09T09:55:00Z">
                  <w:rPr>
                    <w:ins w:id="1401" w:author="Hp" w:date="2018-12-05T00:39:00Z"/>
                    <w:b/>
                    <w:i w:val="0"/>
                    <w:sz w:val="20"/>
                  </w:rPr>
                </w:rPrChange>
              </w:rPr>
            </w:pPr>
            <w:ins w:id="1402" w:author="Hp" w:date="2018-12-09T07:17:00Z">
              <w:r w:rsidRPr="002A3745">
                <w:rPr>
                  <w:i w:val="0"/>
                  <w:sz w:val="20"/>
                  <w:rPrChange w:id="1403" w:author="Hp" w:date="2018-12-09T09:55:00Z">
                    <w:rPr>
                      <w:b/>
                      <w:i w:val="0"/>
                      <w:sz w:val="20"/>
                    </w:rPr>
                  </w:rPrChange>
                </w:rPr>
                <w:t>Description</w:t>
              </w:r>
            </w:ins>
            <w:ins w:id="1404" w:author="Hp" w:date="2018-12-05T00:40:00Z">
              <w:r w:rsidR="00C1053B" w:rsidRPr="002A3745">
                <w:rPr>
                  <w:i w:val="0"/>
                  <w:sz w:val="20"/>
                  <w:rPrChange w:id="1405" w:author="Hp" w:date="2018-12-09T09:55:00Z">
                    <w:rPr>
                      <w:b/>
                      <w:i w:val="0"/>
                      <w:sz w:val="20"/>
                    </w:rPr>
                  </w:rPrChange>
                </w:rPr>
                <w:t xml:space="preserve"> </w:t>
              </w:r>
            </w:ins>
            <w:ins w:id="1406" w:author="Hp" w:date="2018-12-09T07:17:00Z">
              <w:r w:rsidRPr="002A3745">
                <w:rPr>
                  <w:i w:val="0"/>
                  <w:sz w:val="20"/>
                  <w:rPrChange w:id="1407" w:author="Hp" w:date="2018-12-09T09:55:00Z">
                    <w:rPr>
                      <w:b/>
                      <w:i w:val="0"/>
                      <w:sz w:val="20"/>
                    </w:rPr>
                  </w:rPrChange>
                </w:rPr>
                <w:t>section</w:t>
              </w:r>
            </w:ins>
          </w:p>
        </w:tc>
        <w:tc>
          <w:tcPr>
            <w:tcW w:w="2587" w:type="dxa"/>
            <w:shd w:val="clear" w:color="auto" w:fill="auto"/>
            <w:vAlign w:val="center"/>
          </w:tcPr>
          <w:p w:rsidR="00C1053B" w:rsidRPr="002A3745" w:rsidRDefault="00C1053B" w:rsidP="005019AF">
            <w:pPr>
              <w:pStyle w:val="template"/>
              <w:jc w:val="center"/>
              <w:rPr>
                <w:ins w:id="1408" w:author="Hp" w:date="2018-12-05T00:39:00Z"/>
                <w:i w:val="0"/>
                <w:sz w:val="20"/>
                <w:rPrChange w:id="1409" w:author="Hp" w:date="2018-12-09T09:55:00Z">
                  <w:rPr>
                    <w:ins w:id="1410" w:author="Hp" w:date="2018-12-05T00:39:00Z"/>
                    <w:b/>
                    <w:i w:val="0"/>
                    <w:sz w:val="20"/>
                  </w:rPr>
                </w:rPrChange>
              </w:rPr>
            </w:pPr>
            <w:ins w:id="1411" w:author="Hp" w:date="2018-12-05T00:41:00Z">
              <w:r w:rsidRPr="002A3745">
                <w:rPr>
                  <w:i w:val="0"/>
                  <w:sz w:val="20"/>
                  <w:rPrChange w:id="1412" w:author="Hp" w:date="2018-12-09T09:55:00Z">
                    <w:rPr>
                      <w:b/>
                      <w:i w:val="0"/>
                      <w:sz w:val="20"/>
                    </w:rPr>
                  </w:rPrChange>
                </w:rPr>
                <w:t>U</w:t>
              </w:r>
            </w:ins>
            <w:ins w:id="1413" w:author="Hp" w:date="2018-12-05T00:40:00Z">
              <w:r w:rsidRPr="002A3745">
                <w:rPr>
                  <w:i w:val="0"/>
                  <w:sz w:val="20"/>
                  <w:rPrChange w:id="1414" w:author="Hp" w:date="2018-12-09T09:55:00Z">
                    <w:rPr>
                      <w:b/>
                      <w:i w:val="0"/>
                      <w:sz w:val="20"/>
                    </w:rPr>
                  </w:rPrChange>
                </w:rPr>
                <w:t xml:space="preserve">ser can see the word </w:t>
              </w:r>
              <w:r w:rsidRPr="002A3745">
                <w:rPr>
                  <w:i w:val="0"/>
                  <w:sz w:val="20"/>
                  <w:rPrChange w:id="1415" w:author="Hp" w:date="2018-12-09T09:55:00Z">
                    <w:rPr>
                      <w:b/>
                      <w:i w:val="0"/>
                      <w:sz w:val="20"/>
                    </w:rPr>
                  </w:rPrChange>
                </w:rPr>
                <w:lastRenderedPageBreak/>
                <w:t>they enter and the meaning of that one</w:t>
              </w:r>
            </w:ins>
          </w:p>
        </w:tc>
      </w:tr>
      <w:tr w:rsidR="00C1053B" w:rsidRPr="005019AF" w:rsidTr="005019AF">
        <w:trPr>
          <w:ins w:id="1416" w:author="Hp" w:date="2018-12-05T00:40:00Z"/>
        </w:trPr>
        <w:tc>
          <w:tcPr>
            <w:tcW w:w="2336" w:type="dxa"/>
            <w:shd w:val="clear" w:color="auto" w:fill="auto"/>
            <w:vAlign w:val="center"/>
          </w:tcPr>
          <w:p w:rsidR="00C1053B" w:rsidRPr="002A3745" w:rsidRDefault="00C1053B" w:rsidP="005019AF">
            <w:pPr>
              <w:pStyle w:val="template"/>
              <w:jc w:val="center"/>
              <w:rPr>
                <w:ins w:id="1417" w:author="Hp" w:date="2018-12-05T00:40:00Z"/>
                <w:i w:val="0"/>
                <w:sz w:val="20"/>
                <w:rPrChange w:id="1418" w:author="Hp" w:date="2018-12-09T09:55:00Z">
                  <w:rPr>
                    <w:ins w:id="1419" w:author="Hp" w:date="2018-12-05T00:40:00Z"/>
                    <w:b/>
                    <w:i w:val="0"/>
                    <w:sz w:val="20"/>
                  </w:rPr>
                </w:rPrChange>
              </w:rPr>
            </w:pPr>
            <w:ins w:id="1420" w:author="Hp" w:date="2018-12-05T00:40:00Z">
              <w:r w:rsidRPr="002A3745">
                <w:rPr>
                  <w:i w:val="0"/>
                  <w:sz w:val="20"/>
                  <w:rPrChange w:id="1421" w:author="Hp" w:date="2018-12-09T09:55:00Z">
                    <w:rPr>
                      <w:b/>
                      <w:i w:val="0"/>
                      <w:sz w:val="20"/>
                    </w:rPr>
                  </w:rPrChange>
                </w:rPr>
                <w:lastRenderedPageBreak/>
                <w:t>7</w:t>
              </w:r>
            </w:ins>
          </w:p>
        </w:tc>
        <w:tc>
          <w:tcPr>
            <w:tcW w:w="2304" w:type="dxa"/>
            <w:shd w:val="clear" w:color="auto" w:fill="auto"/>
            <w:vAlign w:val="center"/>
          </w:tcPr>
          <w:p w:rsidR="00C1053B" w:rsidRPr="002A3745" w:rsidRDefault="00C1053B" w:rsidP="005019AF">
            <w:pPr>
              <w:pStyle w:val="template"/>
              <w:jc w:val="center"/>
              <w:rPr>
                <w:ins w:id="1422" w:author="Hp" w:date="2018-12-05T00:40:00Z"/>
                <w:i w:val="0"/>
                <w:sz w:val="20"/>
                <w:rPrChange w:id="1423" w:author="Hp" w:date="2018-12-09T09:55:00Z">
                  <w:rPr>
                    <w:ins w:id="1424" w:author="Hp" w:date="2018-12-05T00:40:00Z"/>
                    <w:b/>
                    <w:i w:val="0"/>
                    <w:sz w:val="20"/>
                  </w:rPr>
                </w:rPrChange>
              </w:rPr>
            </w:pPr>
            <w:ins w:id="1425" w:author="Hp" w:date="2018-12-05T00:40:00Z">
              <w:r w:rsidRPr="002A3745">
                <w:rPr>
                  <w:i w:val="0"/>
                  <w:sz w:val="20"/>
                  <w:rPrChange w:id="1426" w:author="Hp" w:date="2018-12-09T09:55:00Z">
                    <w:rPr>
                      <w:b/>
                      <w:i w:val="0"/>
                      <w:sz w:val="20"/>
                    </w:rPr>
                  </w:rPrChange>
                </w:rPr>
                <w:t>UC07</w:t>
              </w:r>
            </w:ins>
          </w:p>
        </w:tc>
        <w:tc>
          <w:tcPr>
            <w:tcW w:w="2637" w:type="dxa"/>
            <w:shd w:val="clear" w:color="auto" w:fill="auto"/>
            <w:vAlign w:val="center"/>
          </w:tcPr>
          <w:p w:rsidR="00C1053B" w:rsidRPr="002A3745" w:rsidRDefault="00C1053B" w:rsidP="005019AF">
            <w:pPr>
              <w:pStyle w:val="template"/>
              <w:jc w:val="center"/>
              <w:rPr>
                <w:ins w:id="1427" w:author="Hp" w:date="2018-12-05T00:40:00Z"/>
                <w:i w:val="0"/>
                <w:sz w:val="20"/>
                <w:rPrChange w:id="1428" w:author="Hp" w:date="2018-12-09T09:55:00Z">
                  <w:rPr>
                    <w:ins w:id="1429" w:author="Hp" w:date="2018-12-05T00:40:00Z"/>
                    <w:b/>
                    <w:i w:val="0"/>
                    <w:sz w:val="20"/>
                  </w:rPr>
                </w:rPrChange>
              </w:rPr>
            </w:pPr>
            <w:ins w:id="1430" w:author="Hp" w:date="2018-12-05T00:41:00Z">
              <w:r w:rsidRPr="002A3745">
                <w:rPr>
                  <w:i w:val="0"/>
                  <w:sz w:val="20"/>
                  <w:rPrChange w:id="1431" w:author="Hp" w:date="2018-12-09T09:55:00Z">
                    <w:rPr>
                      <w:b/>
                      <w:i w:val="0"/>
                      <w:sz w:val="20"/>
                    </w:rPr>
                  </w:rPrChange>
                </w:rPr>
                <w:t>Audio</w:t>
              </w:r>
            </w:ins>
          </w:p>
        </w:tc>
        <w:tc>
          <w:tcPr>
            <w:tcW w:w="2587" w:type="dxa"/>
            <w:shd w:val="clear" w:color="auto" w:fill="auto"/>
            <w:vAlign w:val="center"/>
          </w:tcPr>
          <w:p w:rsidR="00C1053B" w:rsidRPr="002A3745" w:rsidRDefault="00C1053B" w:rsidP="005019AF">
            <w:pPr>
              <w:pStyle w:val="template"/>
              <w:jc w:val="center"/>
              <w:rPr>
                <w:ins w:id="1432" w:author="Hp" w:date="2018-12-05T00:40:00Z"/>
                <w:i w:val="0"/>
                <w:sz w:val="20"/>
                <w:rPrChange w:id="1433" w:author="Hp" w:date="2018-12-09T09:55:00Z">
                  <w:rPr>
                    <w:ins w:id="1434" w:author="Hp" w:date="2018-12-05T00:40:00Z"/>
                    <w:b/>
                    <w:i w:val="0"/>
                    <w:sz w:val="20"/>
                  </w:rPr>
                </w:rPrChange>
              </w:rPr>
            </w:pPr>
            <w:ins w:id="1435" w:author="Hp" w:date="2018-12-05T00:41:00Z">
              <w:r w:rsidRPr="002A3745">
                <w:rPr>
                  <w:i w:val="0"/>
                  <w:sz w:val="20"/>
                  <w:rPrChange w:id="1436" w:author="Hp" w:date="2018-12-09T09:55:00Z">
                    <w:rPr>
                      <w:b/>
                      <w:i w:val="0"/>
                      <w:sz w:val="20"/>
                    </w:rPr>
                  </w:rPrChange>
                </w:rPr>
                <w:t>User can hear the sound of that word</w:t>
              </w:r>
            </w:ins>
          </w:p>
        </w:tc>
      </w:tr>
      <w:tr w:rsidR="00C1053B" w:rsidTr="005019AF">
        <w:trPr>
          <w:ins w:id="1437" w:author="Hp" w:date="2018-12-05T00:41:00Z"/>
        </w:trPr>
        <w:tc>
          <w:tcPr>
            <w:tcW w:w="2336" w:type="dxa"/>
            <w:shd w:val="clear" w:color="auto" w:fill="auto"/>
            <w:vAlign w:val="center"/>
          </w:tcPr>
          <w:p w:rsidR="00C1053B" w:rsidRPr="002A3745" w:rsidRDefault="00C1053B" w:rsidP="005019AF">
            <w:pPr>
              <w:pStyle w:val="template"/>
              <w:jc w:val="center"/>
              <w:rPr>
                <w:ins w:id="1438" w:author="Hp" w:date="2018-12-05T00:41:00Z"/>
                <w:i w:val="0"/>
                <w:sz w:val="20"/>
                <w:rPrChange w:id="1439" w:author="Hp" w:date="2018-12-09T09:55:00Z">
                  <w:rPr>
                    <w:ins w:id="1440" w:author="Hp" w:date="2018-12-05T00:41:00Z"/>
                    <w:b/>
                    <w:i w:val="0"/>
                    <w:sz w:val="20"/>
                  </w:rPr>
                </w:rPrChange>
              </w:rPr>
            </w:pPr>
            <w:ins w:id="1441" w:author="Hp" w:date="2018-12-05T00:41:00Z">
              <w:r w:rsidRPr="002A3745">
                <w:rPr>
                  <w:i w:val="0"/>
                  <w:sz w:val="20"/>
                  <w:rPrChange w:id="1442" w:author="Hp" w:date="2018-12-09T09:55:00Z">
                    <w:rPr>
                      <w:b/>
                      <w:i w:val="0"/>
                      <w:sz w:val="20"/>
                    </w:rPr>
                  </w:rPrChange>
                </w:rPr>
                <w:t>8</w:t>
              </w:r>
            </w:ins>
          </w:p>
        </w:tc>
        <w:tc>
          <w:tcPr>
            <w:tcW w:w="2304" w:type="dxa"/>
            <w:shd w:val="clear" w:color="auto" w:fill="auto"/>
            <w:vAlign w:val="center"/>
          </w:tcPr>
          <w:p w:rsidR="00C1053B" w:rsidRPr="002A3745" w:rsidRDefault="00C1053B" w:rsidP="005019AF">
            <w:pPr>
              <w:pStyle w:val="template"/>
              <w:jc w:val="center"/>
              <w:rPr>
                <w:ins w:id="1443" w:author="Hp" w:date="2018-12-05T00:41:00Z"/>
                <w:i w:val="0"/>
                <w:sz w:val="20"/>
                <w:rPrChange w:id="1444" w:author="Hp" w:date="2018-12-09T09:55:00Z">
                  <w:rPr>
                    <w:ins w:id="1445" w:author="Hp" w:date="2018-12-05T00:41:00Z"/>
                    <w:b/>
                    <w:i w:val="0"/>
                    <w:sz w:val="20"/>
                  </w:rPr>
                </w:rPrChange>
              </w:rPr>
            </w:pPr>
            <w:ins w:id="1446" w:author="Hp" w:date="2018-12-05T00:41:00Z">
              <w:r w:rsidRPr="002A3745">
                <w:rPr>
                  <w:i w:val="0"/>
                  <w:sz w:val="20"/>
                  <w:rPrChange w:id="1447" w:author="Hp" w:date="2018-12-09T09:55:00Z">
                    <w:rPr>
                      <w:b/>
                      <w:i w:val="0"/>
                      <w:sz w:val="20"/>
                    </w:rPr>
                  </w:rPrChange>
                </w:rPr>
                <w:t>UC08</w:t>
              </w:r>
            </w:ins>
          </w:p>
        </w:tc>
        <w:tc>
          <w:tcPr>
            <w:tcW w:w="2637" w:type="dxa"/>
            <w:shd w:val="clear" w:color="auto" w:fill="auto"/>
            <w:vAlign w:val="center"/>
          </w:tcPr>
          <w:p w:rsidR="00C1053B" w:rsidRPr="002A3745" w:rsidRDefault="00C1053B" w:rsidP="005019AF">
            <w:pPr>
              <w:pStyle w:val="template"/>
              <w:jc w:val="center"/>
              <w:rPr>
                <w:ins w:id="1448" w:author="Hp" w:date="2018-12-05T00:41:00Z"/>
                <w:i w:val="0"/>
                <w:sz w:val="20"/>
                <w:rPrChange w:id="1449" w:author="Hp" w:date="2018-12-09T09:55:00Z">
                  <w:rPr>
                    <w:ins w:id="1450" w:author="Hp" w:date="2018-12-05T00:41:00Z"/>
                    <w:b/>
                    <w:i w:val="0"/>
                    <w:sz w:val="20"/>
                  </w:rPr>
                </w:rPrChange>
              </w:rPr>
            </w:pPr>
            <w:ins w:id="1451" w:author="Hp" w:date="2018-12-05T00:41:00Z">
              <w:r w:rsidRPr="002A3745">
                <w:rPr>
                  <w:i w:val="0"/>
                  <w:sz w:val="20"/>
                  <w:rPrChange w:id="1452" w:author="Hp" w:date="2018-12-09T09:55:00Z">
                    <w:rPr>
                      <w:b/>
                      <w:i w:val="0"/>
                      <w:sz w:val="20"/>
                    </w:rPr>
                  </w:rPrChange>
                </w:rPr>
                <w:t>View History</w:t>
              </w:r>
            </w:ins>
          </w:p>
        </w:tc>
        <w:tc>
          <w:tcPr>
            <w:tcW w:w="2587" w:type="dxa"/>
            <w:shd w:val="clear" w:color="auto" w:fill="auto"/>
            <w:vAlign w:val="center"/>
          </w:tcPr>
          <w:p w:rsidR="00C1053B" w:rsidRPr="002A3745" w:rsidRDefault="00C1053B" w:rsidP="005019AF">
            <w:pPr>
              <w:pStyle w:val="template"/>
              <w:jc w:val="center"/>
              <w:rPr>
                <w:ins w:id="1453" w:author="Hp" w:date="2018-12-05T00:41:00Z"/>
                <w:i w:val="0"/>
                <w:sz w:val="20"/>
                <w:rPrChange w:id="1454" w:author="Hp" w:date="2018-12-09T09:55:00Z">
                  <w:rPr>
                    <w:ins w:id="1455" w:author="Hp" w:date="2018-12-05T00:41:00Z"/>
                    <w:b/>
                    <w:i w:val="0"/>
                    <w:sz w:val="20"/>
                  </w:rPr>
                </w:rPrChange>
              </w:rPr>
            </w:pPr>
            <w:ins w:id="1456" w:author="Hp" w:date="2018-12-05T00:41:00Z">
              <w:r w:rsidRPr="002A3745">
                <w:rPr>
                  <w:i w:val="0"/>
                  <w:sz w:val="20"/>
                  <w:rPrChange w:id="1457" w:author="Hp" w:date="2018-12-09T09:55:00Z">
                    <w:rPr>
                      <w:b/>
                      <w:i w:val="0"/>
                      <w:sz w:val="20"/>
                    </w:rPr>
                  </w:rPrChange>
                </w:rPr>
                <w:t xml:space="preserve">User can see </w:t>
              </w:r>
            </w:ins>
            <w:ins w:id="1458" w:author="Hp" w:date="2018-12-05T00:42:00Z">
              <w:r w:rsidRPr="002A3745">
                <w:rPr>
                  <w:i w:val="0"/>
                  <w:sz w:val="20"/>
                  <w:rPrChange w:id="1459" w:author="Hp" w:date="2018-12-09T09:55:00Z">
                    <w:rPr>
                      <w:b/>
                      <w:i w:val="0"/>
                      <w:sz w:val="20"/>
                    </w:rPr>
                  </w:rPrChange>
                </w:rPr>
                <w:t>the words they enter all the times</w:t>
              </w:r>
            </w:ins>
          </w:p>
        </w:tc>
      </w:tr>
    </w:tbl>
    <w:p w:rsidR="00C1053B" w:rsidRDefault="00C1053B" w:rsidP="00C1053B">
      <w:pPr>
        <w:numPr>
          <w:numberingChange w:id="1460" w:author="Box" w:date="2006-10-12T22:48:00Z" w:original="%1:2:0:.%2:3:0:"/>
        </w:numPr>
      </w:pPr>
    </w:p>
    <w:p w:rsidR="009E4C8D" w:rsidRDefault="009E4C8D" w:rsidP="009E4C8D">
      <w:pPr>
        <w:pStyle w:val="Heading3"/>
        <w:numPr>
          <w:numberingChange w:id="1461" w:author="Box" w:date="2006-10-12T22:48:00Z" w:original="%1:2:0:.%2:3:0:"/>
        </w:numPr>
      </w:pPr>
      <w:bookmarkStart w:id="1462" w:name="_Toc532150894"/>
      <w:bookmarkStart w:id="1463" w:name="_Toc532151057"/>
      <w:bookmarkStart w:id="1464" w:name="_Toc532323884"/>
      <w:ins w:id="1465" w:author="Hp" w:date="2018-12-05T00:43:00Z">
        <w:r>
          <w:t>Use Case</w:t>
        </w:r>
      </w:ins>
      <w:ins w:id="1466" w:author="Hp" w:date="2018-12-05T00:44:00Z">
        <w:r>
          <w:t xml:space="preserve"> &amp; User</w:t>
        </w:r>
      </w:ins>
      <w:ins w:id="1467" w:author="Hp" w:date="2018-12-05T00:43:00Z">
        <w:r>
          <w:t xml:space="preserve"> Permission Mapping</w:t>
        </w:r>
      </w:ins>
      <w:bookmarkEnd w:id="1462"/>
      <w:bookmarkEnd w:id="1463"/>
      <w:bookmarkEnd w:id="14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1"/>
        <w:gridCol w:w="1953"/>
        <w:gridCol w:w="2183"/>
        <w:gridCol w:w="2154"/>
        <w:gridCol w:w="1793"/>
        <w:tblGridChange w:id="1468">
          <w:tblGrid>
            <w:gridCol w:w="1781"/>
            <w:gridCol w:w="1953"/>
            <w:gridCol w:w="2183"/>
            <w:gridCol w:w="2154"/>
            <w:gridCol w:w="1793"/>
          </w:tblGrid>
        </w:tblGridChange>
      </w:tblGrid>
      <w:tr w:rsidR="009E4C8D" w:rsidTr="005019AF">
        <w:trPr>
          <w:ins w:id="1469" w:author="Hp" w:date="2018-12-05T00:44:00Z"/>
        </w:trPr>
        <w:tc>
          <w:tcPr>
            <w:tcW w:w="1781" w:type="dxa"/>
            <w:shd w:val="clear" w:color="auto" w:fill="auto"/>
            <w:vAlign w:val="center"/>
          </w:tcPr>
          <w:p w:rsidR="009E4C8D" w:rsidRPr="005019AF" w:rsidRDefault="009E4C8D" w:rsidP="005019AF">
            <w:pPr>
              <w:pStyle w:val="template"/>
              <w:jc w:val="center"/>
              <w:rPr>
                <w:ins w:id="1470" w:author="Hp" w:date="2018-12-05T00:44:00Z"/>
                <w:b/>
                <w:i w:val="0"/>
                <w:sz w:val="20"/>
              </w:rPr>
            </w:pPr>
            <w:ins w:id="1471" w:author="Hp" w:date="2018-12-05T00:44:00Z">
              <w:r w:rsidRPr="005019AF">
                <w:rPr>
                  <w:b/>
                  <w:i w:val="0"/>
                  <w:sz w:val="20"/>
                </w:rPr>
                <w:t>Use Case</w:t>
              </w:r>
            </w:ins>
          </w:p>
        </w:tc>
        <w:tc>
          <w:tcPr>
            <w:tcW w:w="1953" w:type="dxa"/>
            <w:shd w:val="clear" w:color="auto" w:fill="auto"/>
            <w:vAlign w:val="center"/>
          </w:tcPr>
          <w:p w:rsidR="009E4C8D" w:rsidRPr="005019AF" w:rsidRDefault="002A3745" w:rsidP="005019AF">
            <w:pPr>
              <w:pStyle w:val="template"/>
              <w:jc w:val="center"/>
              <w:rPr>
                <w:ins w:id="1472" w:author="Hp" w:date="2018-12-05T00:44:00Z"/>
                <w:b/>
                <w:i w:val="0"/>
                <w:sz w:val="20"/>
              </w:rPr>
            </w:pPr>
            <w:ins w:id="1473" w:author="Hp" w:date="2018-12-09T09:56:00Z">
              <w:r>
                <w:rPr>
                  <w:b/>
                  <w:i w:val="0"/>
                  <w:sz w:val="20"/>
                </w:rPr>
                <w:t xml:space="preserve">Use Case </w:t>
              </w:r>
            </w:ins>
            <w:ins w:id="1474" w:author="Hp" w:date="2018-12-05T00:45:00Z">
              <w:r w:rsidR="009E4C8D" w:rsidRPr="005019AF">
                <w:rPr>
                  <w:b/>
                  <w:i w:val="0"/>
                  <w:sz w:val="20"/>
                </w:rPr>
                <w:t>Name</w:t>
              </w:r>
            </w:ins>
          </w:p>
        </w:tc>
        <w:tc>
          <w:tcPr>
            <w:tcW w:w="2183" w:type="dxa"/>
            <w:shd w:val="clear" w:color="auto" w:fill="auto"/>
            <w:vAlign w:val="center"/>
          </w:tcPr>
          <w:p w:rsidR="009E4C8D" w:rsidRPr="005019AF" w:rsidRDefault="009E4C8D" w:rsidP="005019AF">
            <w:pPr>
              <w:pStyle w:val="template"/>
              <w:jc w:val="center"/>
              <w:rPr>
                <w:ins w:id="1475" w:author="Hp" w:date="2018-12-05T00:44:00Z"/>
                <w:b/>
                <w:i w:val="0"/>
                <w:sz w:val="20"/>
              </w:rPr>
            </w:pPr>
            <w:ins w:id="1476" w:author="Hp" w:date="2018-12-05T00:44:00Z">
              <w:r w:rsidRPr="005019AF">
                <w:rPr>
                  <w:b/>
                  <w:i w:val="0"/>
                  <w:sz w:val="20"/>
                </w:rPr>
                <w:t>Admin</w:t>
              </w:r>
            </w:ins>
          </w:p>
        </w:tc>
        <w:tc>
          <w:tcPr>
            <w:tcW w:w="2154" w:type="dxa"/>
            <w:shd w:val="clear" w:color="auto" w:fill="auto"/>
            <w:vAlign w:val="center"/>
          </w:tcPr>
          <w:p w:rsidR="009E4C8D" w:rsidRPr="005019AF" w:rsidRDefault="009E4C8D" w:rsidP="005019AF">
            <w:pPr>
              <w:pStyle w:val="template"/>
              <w:jc w:val="center"/>
              <w:rPr>
                <w:ins w:id="1477" w:author="Hp" w:date="2018-12-05T00:44:00Z"/>
                <w:b/>
                <w:i w:val="0"/>
                <w:sz w:val="20"/>
              </w:rPr>
            </w:pPr>
            <w:ins w:id="1478" w:author="Hp" w:date="2018-12-05T00:44:00Z">
              <w:r w:rsidRPr="005019AF">
                <w:rPr>
                  <w:b/>
                  <w:i w:val="0"/>
                  <w:sz w:val="20"/>
                </w:rPr>
                <w:t>A</w:t>
              </w:r>
            </w:ins>
            <w:ins w:id="1479" w:author="Hp" w:date="2018-12-05T00:45:00Z">
              <w:r w:rsidRPr="005019AF">
                <w:rPr>
                  <w:b/>
                  <w:i w:val="0"/>
                  <w:sz w:val="20"/>
                </w:rPr>
                <w:t>ccount Manager</w:t>
              </w:r>
            </w:ins>
          </w:p>
        </w:tc>
        <w:tc>
          <w:tcPr>
            <w:tcW w:w="1793" w:type="dxa"/>
            <w:shd w:val="clear" w:color="auto" w:fill="auto"/>
            <w:vAlign w:val="center"/>
          </w:tcPr>
          <w:p w:rsidR="009E4C8D" w:rsidRPr="005019AF" w:rsidRDefault="009E4C8D" w:rsidP="005019AF">
            <w:pPr>
              <w:pStyle w:val="template"/>
              <w:jc w:val="center"/>
              <w:rPr>
                <w:ins w:id="1480" w:author="Hp" w:date="2018-12-05T00:44:00Z"/>
                <w:b/>
                <w:i w:val="0"/>
                <w:sz w:val="20"/>
              </w:rPr>
            </w:pPr>
            <w:ins w:id="1481" w:author="Hp" w:date="2018-12-05T00:45:00Z">
              <w:r w:rsidRPr="005019AF">
                <w:rPr>
                  <w:b/>
                  <w:i w:val="0"/>
                  <w:sz w:val="20"/>
                </w:rPr>
                <w:t>Guest</w:t>
              </w:r>
            </w:ins>
          </w:p>
        </w:tc>
      </w:tr>
      <w:tr w:rsidR="009E4C8D" w:rsidRPr="005019AF" w:rsidTr="005019AF">
        <w:trPr>
          <w:ins w:id="1482" w:author="Hp" w:date="2018-12-05T00:44:00Z"/>
        </w:trPr>
        <w:tc>
          <w:tcPr>
            <w:tcW w:w="1781" w:type="dxa"/>
            <w:shd w:val="clear" w:color="auto" w:fill="auto"/>
            <w:vAlign w:val="center"/>
          </w:tcPr>
          <w:p w:rsidR="009E4C8D" w:rsidRPr="002A3745" w:rsidRDefault="009E4C8D" w:rsidP="005019AF">
            <w:pPr>
              <w:pStyle w:val="template"/>
              <w:jc w:val="center"/>
              <w:rPr>
                <w:ins w:id="1483" w:author="Hp" w:date="2018-12-05T00:44:00Z"/>
                <w:i w:val="0"/>
                <w:sz w:val="20"/>
                <w:rPrChange w:id="1484" w:author="Hp" w:date="2018-12-09T09:55:00Z">
                  <w:rPr>
                    <w:ins w:id="1485" w:author="Hp" w:date="2018-12-05T00:44:00Z"/>
                    <w:b/>
                    <w:i w:val="0"/>
                    <w:sz w:val="20"/>
                  </w:rPr>
                </w:rPrChange>
              </w:rPr>
            </w:pPr>
            <w:ins w:id="1486" w:author="Hp" w:date="2018-12-05T00:45:00Z">
              <w:r w:rsidRPr="002A3745">
                <w:rPr>
                  <w:i w:val="0"/>
                  <w:sz w:val="20"/>
                  <w:rPrChange w:id="1487" w:author="Hp" w:date="2018-12-09T09:55:00Z">
                    <w:rPr>
                      <w:b/>
                      <w:i w:val="0"/>
                      <w:sz w:val="20"/>
                    </w:rPr>
                  </w:rPrChange>
                </w:rPr>
                <w:t>UC01</w:t>
              </w:r>
            </w:ins>
          </w:p>
        </w:tc>
        <w:tc>
          <w:tcPr>
            <w:tcW w:w="1953" w:type="dxa"/>
            <w:shd w:val="clear" w:color="auto" w:fill="auto"/>
            <w:vAlign w:val="center"/>
          </w:tcPr>
          <w:p w:rsidR="009E4C8D" w:rsidRPr="002A3745" w:rsidRDefault="009E4C8D" w:rsidP="005019AF">
            <w:pPr>
              <w:pStyle w:val="template"/>
              <w:jc w:val="center"/>
              <w:rPr>
                <w:ins w:id="1488" w:author="Hp" w:date="2018-12-05T00:44:00Z"/>
                <w:i w:val="0"/>
                <w:sz w:val="20"/>
                <w:rPrChange w:id="1489" w:author="Hp" w:date="2018-12-09T09:55:00Z">
                  <w:rPr>
                    <w:ins w:id="1490" w:author="Hp" w:date="2018-12-05T00:44:00Z"/>
                    <w:b/>
                    <w:i w:val="0"/>
                    <w:sz w:val="20"/>
                  </w:rPr>
                </w:rPrChange>
              </w:rPr>
            </w:pPr>
            <w:ins w:id="1491" w:author="Hp" w:date="2018-12-05T00:47:00Z">
              <w:r w:rsidRPr="002A3745">
                <w:rPr>
                  <w:i w:val="0"/>
                  <w:sz w:val="20"/>
                  <w:rPrChange w:id="1492" w:author="Hp" w:date="2018-12-09T09:55:00Z">
                    <w:rPr>
                      <w:b/>
                      <w:i w:val="0"/>
                      <w:sz w:val="20"/>
                    </w:rPr>
                  </w:rPrChange>
                </w:rPr>
                <w:t>Sign Up</w:t>
              </w:r>
            </w:ins>
          </w:p>
        </w:tc>
        <w:tc>
          <w:tcPr>
            <w:tcW w:w="2183" w:type="dxa"/>
            <w:shd w:val="clear" w:color="auto" w:fill="auto"/>
            <w:vAlign w:val="center"/>
          </w:tcPr>
          <w:p w:rsidR="009E4C8D" w:rsidRPr="002A3745" w:rsidRDefault="009E4C8D" w:rsidP="005019AF">
            <w:pPr>
              <w:pStyle w:val="template"/>
              <w:jc w:val="center"/>
              <w:rPr>
                <w:ins w:id="1493" w:author="Hp" w:date="2018-12-05T00:44:00Z"/>
                <w:i w:val="0"/>
                <w:sz w:val="20"/>
                <w:rPrChange w:id="1494" w:author="Hp" w:date="2018-12-09T09:55:00Z">
                  <w:rPr>
                    <w:ins w:id="1495" w:author="Hp" w:date="2018-12-05T00:44:00Z"/>
                    <w:b/>
                    <w:i w:val="0"/>
                    <w:sz w:val="20"/>
                  </w:rPr>
                </w:rPrChange>
              </w:rPr>
            </w:pPr>
            <w:ins w:id="1496" w:author="Hp" w:date="2018-12-05T00:47:00Z">
              <w:r w:rsidRPr="002A3745">
                <w:rPr>
                  <w:i w:val="0"/>
                  <w:sz w:val="20"/>
                  <w:rPrChange w:id="1497" w:author="Hp" w:date="2018-12-09T09:55:00Z">
                    <w:rPr>
                      <w:b/>
                      <w:i w:val="0"/>
                      <w:sz w:val="20"/>
                    </w:rPr>
                  </w:rPrChange>
                </w:rPr>
                <w:t>X</w:t>
              </w:r>
            </w:ins>
          </w:p>
        </w:tc>
        <w:tc>
          <w:tcPr>
            <w:tcW w:w="2154" w:type="dxa"/>
            <w:shd w:val="clear" w:color="auto" w:fill="auto"/>
            <w:vAlign w:val="center"/>
          </w:tcPr>
          <w:p w:rsidR="009E4C8D" w:rsidRPr="002A3745" w:rsidRDefault="009E4C8D" w:rsidP="005019AF">
            <w:pPr>
              <w:pStyle w:val="template"/>
              <w:jc w:val="center"/>
              <w:rPr>
                <w:ins w:id="1498" w:author="Hp" w:date="2018-12-05T00:44:00Z"/>
                <w:i w:val="0"/>
                <w:sz w:val="20"/>
                <w:rPrChange w:id="1499" w:author="Hp" w:date="2018-12-09T09:55:00Z">
                  <w:rPr>
                    <w:ins w:id="1500" w:author="Hp" w:date="2018-12-05T00:44:00Z"/>
                    <w:b/>
                    <w:i w:val="0"/>
                    <w:sz w:val="20"/>
                  </w:rPr>
                </w:rPrChange>
              </w:rPr>
            </w:pPr>
            <w:ins w:id="1501" w:author="Hp" w:date="2018-12-05T00:47:00Z">
              <w:r w:rsidRPr="002A3745">
                <w:rPr>
                  <w:i w:val="0"/>
                  <w:sz w:val="20"/>
                  <w:rPrChange w:id="1502" w:author="Hp" w:date="2018-12-09T09:55:00Z">
                    <w:rPr>
                      <w:b/>
                      <w:i w:val="0"/>
                      <w:sz w:val="20"/>
                    </w:rPr>
                  </w:rPrChange>
                </w:rPr>
                <w:t>X</w:t>
              </w:r>
            </w:ins>
          </w:p>
        </w:tc>
        <w:tc>
          <w:tcPr>
            <w:tcW w:w="1793" w:type="dxa"/>
            <w:shd w:val="clear" w:color="auto" w:fill="auto"/>
            <w:vAlign w:val="center"/>
          </w:tcPr>
          <w:p w:rsidR="009E4C8D" w:rsidRPr="002A3745" w:rsidRDefault="009E4C8D" w:rsidP="005019AF">
            <w:pPr>
              <w:pStyle w:val="template"/>
              <w:jc w:val="center"/>
              <w:rPr>
                <w:ins w:id="1503" w:author="Hp" w:date="2018-12-05T00:44:00Z"/>
                <w:i w:val="0"/>
                <w:sz w:val="20"/>
                <w:rPrChange w:id="1504" w:author="Hp" w:date="2018-12-09T09:55:00Z">
                  <w:rPr>
                    <w:ins w:id="1505" w:author="Hp" w:date="2018-12-05T00:44:00Z"/>
                    <w:b/>
                    <w:i w:val="0"/>
                    <w:sz w:val="20"/>
                  </w:rPr>
                </w:rPrChange>
              </w:rPr>
            </w:pPr>
            <w:ins w:id="1506" w:author="Hp" w:date="2018-12-05T00:47:00Z">
              <w:r w:rsidRPr="002A3745">
                <w:rPr>
                  <w:i w:val="0"/>
                  <w:sz w:val="20"/>
                  <w:rPrChange w:id="1507" w:author="Hp" w:date="2018-12-09T09:55:00Z">
                    <w:rPr>
                      <w:b/>
                      <w:i w:val="0"/>
                      <w:sz w:val="20"/>
                    </w:rPr>
                  </w:rPrChange>
                </w:rPr>
                <w:t>X</w:t>
              </w:r>
            </w:ins>
          </w:p>
        </w:tc>
      </w:tr>
      <w:tr w:rsidR="009E4C8D" w:rsidTr="005019AF">
        <w:trPr>
          <w:ins w:id="1508" w:author="Hp" w:date="2018-12-05T00:44:00Z"/>
        </w:trPr>
        <w:tc>
          <w:tcPr>
            <w:tcW w:w="1781" w:type="dxa"/>
            <w:shd w:val="clear" w:color="auto" w:fill="auto"/>
            <w:vAlign w:val="center"/>
          </w:tcPr>
          <w:p w:rsidR="009E4C8D" w:rsidRPr="002A3745" w:rsidRDefault="009E4C8D" w:rsidP="005019AF">
            <w:pPr>
              <w:pStyle w:val="template"/>
              <w:jc w:val="center"/>
              <w:rPr>
                <w:ins w:id="1509" w:author="Hp" w:date="2018-12-05T00:44:00Z"/>
                <w:i w:val="0"/>
                <w:sz w:val="20"/>
                <w:rPrChange w:id="1510" w:author="Hp" w:date="2018-12-09T09:55:00Z">
                  <w:rPr>
                    <w:ins w:id="1511" w:author="Hp" w:date="2018-12-05T00:44:00Z"/>
                    <w:b/>
                    <w:i w:val="0"/>
                    <w:sz w:val="20"/>
                  </w:rPr>
                </w:rPrChange>
              </w:rPr>
            </w:pPr>
            <w:ins w:id="1512" w:author="Hp" w:date="2018-12-05T00:45:00Z">
              <w:r w:rsidRPr="002A3745">
                <w:rPr>
                  <w:i w:val="0"/>
                  <w:sz w:val="20"/>
                  <w:rPrChange w:id="1513" w:author="Hp" w:date="2018-12-09T09:55:00Z">
                    <w:rPr>
                      <w:b/>
                      <w:i w:val="0"/>
                      <w:sz w:val="20"/>
                    </w:rPr>
                  </w:rPrChange>
                </w:rPr>
                <w:t>UC02</w:t>
              </w:r>
            </w:ins>
          </w:p>
        </w:tc>
        <w:tc>
          <w:tcPr>
            <w:tcW w:w="1953" w:type="dxa"/>
            <w:shd w:val="clear" w:color="auto" w:fill="auto"/>
            <w:vAlign w:val="center"/>
          </w:tcPr>
          <w:p w:rsidR="009E4C8D" w:rsidRPr="002A3745" w:rsidRDefault="009E4C8D" w:rsidP="005019AF">
            <w:pPr>
              <w:pStyle w:val="template"/>
              <w:jc w:val="center"/>
              <w:rPr>
                <w:ins w:id="1514" w:author="Hp" w:date="2018-12-05T00:44:00Z"/>
                <w:i w:val="0"/>
                <w:sz w:val="20"/>
                <w:rPrChange w:id="1515" w:author="Hp" w:date="2018-12-09T09:55:00Z">
                  <w:rPr>
                    <w:ins w:id="1516" w:author="Hp" w:date="2018-12-05T00:44:00Z"/>
                    <w:b/>
                    <w:i w:val="0"/>
                    <w:sz w:val="20"/>
                  </w:rPr>
                </w:rPrChange>
              </w:rPr>
            </w:pPr>
            <w:ins w:id="1517" w:author="Hp" w:date="2018-12-05T00:47:00Z">
              <w:r w:rsidRPr="002A3745">
                <w:rPr>
                  <w:i w:val="0"/>
                  <w:sz w:val="20"/>
                  <w:rPrChange w:id="1518" w:author="Hp" w:date="2018-12-09T09:55:00Z">
                    <w:rPr>
                      <w:b/>
                      <w:i w:val="0"/>
                      <w:sz w:val="20"/>
                    </w:rPr>
                  </w:rPrChange>
                </w:rPr>
                <w:t>Sign In</w:t>
              </w:r>
            </w:ins>
          </w:p>
        </w:tc>
        <w:tc>
          <w:tcPr>
            <w:tcW w:w="2183" w:type="dxa"/>
            <w:shd w:val="clear" w:color="auto" w:fill="auto"/>
            <w:vAlign w:val="center"/>
          </w:tcPr>
          <w:p w:rsidR="009E4C8D" w:rsidRPr="002A3745" w:rsidRDefault="009E4C8D" w:rsidP="005019AF">
            <w:pPr>
              <w:pStyle w:val="template"/>
              <w:jc w:val="center"/>
              <w:rPr>
                <w:ins w:id="1519" w:author="Hp" w:date="2018-12-05T00:44:00Z"/>
                <w:i w:val="0"/>
                <w:sz w:val="20"/>
                <w:rPrChange w:id="1520" w:author="Hp" w:date="2018-12-09T09:55:00Z">
                  <w:rPr>
                    <w:ins w:id="1521" w:author="Hp" w:date="2018-12-05T00:44:00Z"/>
                    <w:b/>
                    <w:i w:val="0"/>
                    <w:sz w:val="20"/>
                  </w:rPr>
                </w:rPrChange>
              </w:rPr>
            </w:pPr>
            <w:ins w:id="1522" w:author="Hp" w:date="2018-12-05T00:47:00Z">
              <w:r w:rsidRPr="002A3745">
                <w:rPr>
                  <w:i w:val="0"/>
                  <w:sz w:val="20"/>
                  <w:rPrChange w:id="1523" w:author="Hp" w:date="2018-12-09T09:55:00Z">
                    <w:rPr>
                      <w:b/>
                      <w:i w:val="0"/>
                      <w:sz w:val="20"/>
                    </w:rPr>
                  </w:rPrChange>
                </w:rPr>
                <w:t>X</w:t>
              </w:r>
            </w:ins>
          </w:p>
        </w:tc>
        <w:tc>
          <w:tcPr>
            <w:tcW w:w="2154" w:type="dxa"/>
            <w:shd w:val="clear" w:color="auto" w:fill="auto"/>
            <w:vAlign w:val="center"/>
          </w:tcPr>
          <w:p w:rsidR="009E4C8D" w:rsidRPr="002A3745" w:rsidRDefault="009E4C8D" w:rsidP="005019AF">
            <w:pPr>
              <w:pStyle w:val="template"/>
              <w:jc w:val="center"/>
              <w:rPr>
                <w:ins w:id="1524" w:author="Hp" w:date="2018-12-05T00:44:00Z"/>
                <w:i w:val="0"/>
                <w:sz w:val="20"/>
                <w:rPrChange w:id="1525" w:author="Hp" w:date="2018-12-09T09:55:00Z">
                  <w:rPr>
                    <w:ins w:id="1526" w:author="Hp" w:date="2018-12-05T00:44:00Z"/>
                    <w:b/>
                    <w:i w:val="0"/>
                    <w:sz w:val="20"/>
                  </w:rPr>
                </w:rPrChange>
              </w:rPr>
            </w:pPr>
            <w:ins w:id="1527" w:author="Hp" w:date="2018-12-05T00:47:00Z">
              <w:r w:rsidRPr="002A3745">
                <w:rPr>
                  <w:i w:val="0"/>
                  <w:sz w:val="20"/>
                  <w:rPrChange w:id="1528" w:author="Hp" w:date="2018-12-09T09:55:00Z">
                    <w:rPr>
                      <w:b/>
                      <w:i w:val="0"/>
                      <w:sz w:val="20"/>
                    </w:rPr>
                  </w:rPrChange>
                </w:rPr>
                <w:t>X</w:t>
              </w:r>
            </w:ins>
          </w:p>
        </w:tc>
        <w:tc>
          <w:tcPr>
            <w:tcW w:w="1793" w:type="dxa"/>
            <w:shd w:val="clear" w:color="auto" w:fill="auto"/>
            <w:vAlign w:val="center"/>
          </w:tcPr>
          <w:p w:rsidR="009E4C8D" w:rsidRPr="002A3745" w:rsidRDefault="009E4C8D" w:rsidP="005019AF">
            <w:pPr>
              <w:pStyle w:val="template"/>
              <w:jc w:val="center"/>
              <w:rPr>
                <w:ins w:id="1529" w:author="Hp" w:date="2018-12-05T00:44:00Z"/>
                <w:i w:val="0"/>
                <w:sz w:val="20"/>
                <w:rPrChange w:id="1530" w:author="Hp" w:date="2018-12-09T09:55:00Z">
                  <w:rPr>
                    <w:ins w:id="1531" w:author="Hp" w:date="2018-12-05T00:44:00Z"/>
                    <w:b/>
                    <w:i w:val="0"/>
                    <w:sz w:val="20"/>
                  </w:rPr>
                </w:rPrChange>
              </w:rPr>
            </w:pPr>
            <w:ins w:id="1532" w:author="Hp" w:date="2018-12-05T00:47:00Z">
              <w:r w:rsidRPr="002A3745">
                <w:rPr>
                  <w:i w:val="0"/>
                  <w:sz w:val="20"/>
                  <w:rPrChange w:id="1533" w:author="Hp" w:date="2018-12-09T09:55:00Z">
                    <w:rPr>
                      <w:b/>
                      <w:i w:val="0"/>
                      <w:sz w:val="20"/>
                    </w:rPr>
                  </w:rPrChange>
                </w:rPr>
                <w:t>X</w:t>
              </w:r>
            </w:ins>
          </w:p>
        </w:tc>
      </w:tr>
      <w:tr w:rsidR="009E4C8D" w:rsidRPr="005019AF" w:rsidTr="005019AF">
        <w:trPr>
          <w:ins w:id="1534" w:author="Hp" w:date="2018-12-05T00:44:00Z"/>
        </w:trPr>
        <w:tc>
          <w:tcPr>
            <w:tcW w:w="1781" w:type="dxa"/>
            <w:shd w:val="clear" w:color="auto" w:fill="auto"/>
            <w:vAlign w:val="center"/>
          </w:tcPr>
          <w:p w:rsidR="009E4C8D" w:rsidRPr="002A3745" w:rsidRDefault="009E4C8D" w:rsidP="005019AF">
            <w:pPr>
              <w:pStyle w:val="template"/>
              <w:jc w:val="center"/>
              <w:rPr>
                <w:ins w:id="1535" w:author="Hp" w:date="2018-12-05T00:44:00Z"/>
                <w:i w:val="0"/>
                <w:sz w:val="20"/>
                <w:rPrChange w:id="1536" w:author="Hp" w:date="2018-12-09T09:55:00Z">
                  <w:rPr>
                    <w:ins w:id="1537" w:author="Hp" w:date="2018-12-05T00:44:00Z"/>
                    <w:b/>
                    <w:i w:val="0"/>
                    <w:sz w:val="20"/>
                  </w:rPr>
                </w:rPrChange>
              </w:rPr>
            </w:pPr>
            <w:ins w:id="1538" w:author="Hp" w:date="2018-12-05T00:45:00Z">
              <w:r w:rsidRPr="002A3745">
                <w:rPr>
                  <w:i w:val="0"/>
                  <w:sz w:val="20"/>
                  <w:rPrChange w:id="1539" w:author="Hp" w:date="2018-12-09T09:55:00Z">
                    <w:rPr>
                      <w:b/>
                      <w:i w:val="0"/>
                      <w:sz w:val="20"/>
                    </w:rPr>
                  </w:rPrChange>
                </w:rPr>
                <w:t>UC03</w:t>
              </w:r>
            </w:ins>
          </w:p>
        </w:tc>
        <w:tc>
          <w:tcPr>
            <w:tcW w:w="1953" w:type="dxa"/>
            <w:shd w:val="clear" w:color="auto" w:fill="auto"/>
            <w:vAlign w:val="center"/>
          </w:tcPr>
          <w:p w:rsidR="009E4C8D" w:rsidRPr="002A3745" w:rsidRDefault="009E4C8D" w:rsidP="005019AF">
            <w:pPr>
              <w:pStyle w:val="template"/>
              <w:jc w:val="center"/>
              <w:rPr>
                <w:ins w:id="1540" w:author="Hp" w:date="2018-12-05T00:44:00Z"/>
                <w:i w:val="0"/>
                <w:sz w:val="20"/>
                <w:rPrChange w:id="1541" w:author="Hp" w:date="2018-12-09T09:55:00Z">
                  <w:rPr>
                    <w:ins w:id="1542" w:author="Hp" w:date="2018-12-05T00:44:00Z"/>
                    <w:b/>
                    <w:i w:val="0"/>
                    <w:sz w:val="20"/>
                  </w:rPr>
                </w:rPrChange>
              </w:rPr>
            </w:pPr>
            <w:ins w:id="1543" w:author="Hp" w:date="2018-12-05T00:47:00Z">
              <w:r w:rsidRPr="002A3745">
                <w:rPr>
                  <w:i w:val="0"/>
                  <w:sz w:val="20"/>
                  <w:rPrChange w:id="1544" w:author="Hp" w:date="2018-12-09T09:55:00Z">
                    <w:rPr>
                      <w:b/>
                      <w:i w:val="0"/>
                      <w:sz w:val="20"/>
                    </w:rPr>
                  </w:rPrChange>
                </w:rPr>
                <w:t>List of user</w:t>
              </w:r>
            </w:ins>
          </w:p>
        </w:tc>
        <w:tc>
          <w:tcPr>
            <w:tcW w:w="2183" w:type="dxa"/>
            <w:shd w:val="clear" w:color="auto" w:fill="auto"/>
            <w:vAlign w:val="center"/>
          </w:tcPr>
          <w:p w:rsidR="009E4C8D" w:rsidRPr="002A3745" w:rsidRDefault="009E4C8D" w:rsidP="005019AF">
            <w:pPr>
              <w:pStyle w:val="template"/>
              <w:jc w:val="center"/>
              <w:rPr>
                <w:ins w:id="1545" w:author="Hp" w:date="2018-12-05T00:44:00Z"/>
                <w:i w:val="0"/>
                <w:sz w:val="20"/>
                <w:rPrChange w:id="1546" w:author="Hp" w:date="2018-12-09T09:55:00Z">
                  <w:rPr>
                    <w:ins w:id="1547" w:author="Hp" w:date="2018-12-05T00:44:00Z"/>
                    <w:b/>
                    <w:i w:val="0"/>
                    <w:sz w:val="20"/>
                  </w:rPr>
                </w:rPrChange>
              </w:rPr>
            </w:pPr>
            <w:ins w:id="1548" w:author="Hp" w:date="2018-12-05T00:47:00Z">
              <w:r w:rsidRPr="002A3745">
                <w:rPr>
                  <w:i w:val="0"/>
                  <w:sz w:val="20"/>
                  <w:rPrChange w:id="1549" w:author="Hp" w:date="2018-12-09T09:55:00Z">
                    <w:rPr>
                      <w:b/>
                      <w:i w:val="0"/>
                      <w:sz w:val="20"/>
                    </w:rPr>
                  </w:rPrChange>
                </w:rPr>
                <w:t>X</w:t>
              </w:r>
            </w:ins>
          </w:p>
        </w:tc>
        <w:tc>
          <w:tcPr>
            <w:tcW w:w="2154" w:type="dxa"/>
            <w:shd w:val="clear" w:color="auto" w:fill="auto"/>
            <w:vAlign w:val="center"/>
          </w:tcPr>
          <w:p w:rsidR="009E4C8D" w:rsidRPr="002A3745" w:rsidRDefault="009E4C8D" w:rsidP="005019AF">
            <w:pPr>
              <w:pStyle w:val="template"/>
              <w:jc w:val="center"/>
              <w:rPr>
                <w:ins w:id="1550" w:author="Hp" w:date="2018-12-05T00:44:00Z"/>
                <w:i w:val="0"/>
                <w:sz w:val="20"/>
                <w:rPrChange w:id="1551" w:author="Hp" w:date="2018-12-09T09:55:00Z">
                  <w:rPr>
                    <w:ins w:id="1552" w:author="Hp" w:date="2018-12-05T00:44:00Z"/>
                    <w:b/>
                    <w:i w:val="0"/>
                    <w:sz w:val="20"/>
                  </w:rPr>
                </w:rPrChange>
              </w:rPr>
            </w:pPr>
            <w:ins w:id="1553" w:author="Hp" w:date="2018-12-05T00:47:00Z">
              <w:r w:rsidRPr="002A3745">
                <w:rPr>
                  <w:i w:val="0"/>
                  <w:sz w:val="20"/>
                  <w:rPrChange w:id="1554" w:author="Hp" w:date="2018-12-09T09:55:00Z">
                    <w:rPr>
                      <w:b/>
                      <w:i w:val="0"/>
                      <w:sz w:val="20"/>
                    </w:rPr>
                  </w:rPrChange>
                </w:rPr>
                <w:t>X</w:t>
              </w:r>
            </w:ins>
          </w:p>
        </w:tc>
        <w:tc>
          <w:tcPr>
            <w:tcW w:w="1793" w:type="dxa"/>
            <w:shd w:val="clear" w:color="auto" w:fill="auto"/>
            <w:vAlign w:val="center"/>
          </w:tcPr>
          <w:p w:rsidR="009E4C8D" w:rsidRPr="002A3745" w:rsidRDefault="009E4C8D" w:rsidP="005019AF">
            <w:pPr>
              <w:pStyle w:val="template"/>
              <w:jc w:val="center"/>
              <w:rPr>
                <w:ins w:id="1555" w:author="Hp" w:date="2018-12-05T00:44:00Z"/>
                <w:i w:val="0"/>
                <w:sz w:val="20"/>
                <w:rPrChange w:id="1556" w:author="Hp" w:date="2018-12-09T09:55:00Z">
                  <w:rPr>
                    <w:ins w:id="1557" w:author="Hp" w:date="2018-12-05T00:44:00Z"/>
                    <w:b/>
                    <w:i w:val="0"/>
                    <w:sz w:val="20"/>
                  </w:rPr>
                </w:rPrChange>
              </w:rPr>
            </w:pPr>
          </w:p>
        </w:tc>
      </w:tr>
      <w:tr w:rsidR="009E4C8D" w:rsidTr="005019AF">
        <w:trPr>
          <w:ins w:id="1558" w:author="Hp" w:date="2018-12-05T00:44:00Z"/>
        </w:trPr>
        <w:tc>
          <w:tcPr>
            <w:tcW w:w="1781" w:type="dxa"/>
            <w:shd w:val="clear" w:color="auto" w:fill="auto"/>
            <w:vAlign w:val="center"/>
          </w:tcPr>
          <w:p w:rsidR="009E4C8D" w:rsidRPr="002A3745" w:rsidRDefault="009E4C8D" w:rsidP="005019AF">
            <w:pPr>
              <w:pStyle w:val="template"/>
              <w:jc w:val="center"/>
              <w:rPr>
                <w:ins w:id="1559" w:author="Hp" w:date="2018-12-05T00:44:00Z"/>
                <w:i w:val="0"/>
                <w:sz w:val="20"/>
                <w:rPrChange w:id="1560" w:author="Hp" w:date="2018-12-09T09:55:00Z">
                  <w:rPr>
                    <w:ins w:id="1561" w:author="Hp" w:date="2018-12-05T00:44:00Z"/>
                    <w:b/>
                    <w:i w:val="0"/>
                    <w:sz w:val="20"/>
                  </w:rPr>
                </w:rPrChange>
              </w:rPr>
            </w:pPr>
            <w:ins w:id="1562" w:author="Hp" w:date="2018-12-05T00:46:00Z">
              <w:r w:rsidRPr="002A3745">
                <w:rPr>
                  <w:i w:val="0"/>
                  <w:sz w:val="20"/>
                  <w:rPrChange w:id="1563" w:author="Hp" w:date="2018-12-09T09:55:00Z">
                    <w:rPr>
                      <w:b/>
                      <w:i w:val="0"/>
                      <w:sz w:val="20"/>
                    </w:rPr>
                  </w:rPrChange>
                </w:rPr>
                <w:t>UC04</w:t>
              </w:r>
            </w:ins>
          </w:p>
        </w:tc>
        <w:tc>
          <w:tcPr>
            <w:tcW w:w="1953" w:type="dxa"/>
            <w:shd w:val="clear" w:color="auto" w:fill="auto"/>
            <w:vAlign w:val="center"/>
          </w:tcPr>
          <w:p w:rsidR="009E4C8D" w:rsidRPr="002A3745" w:rsidRDefault="009E4C8D" w:rsidP="005019AF">
            <w:pPr>
              <w:pStyle w:val="template"/>
              <w:jc w:val="center"/>
              <w:rPr>
                <w:ins w:id="1564" w:author="Hp" w:date="2018-12-05T00:44:00Z"/>
                <w:i w:val="0"/>
                <w:sz w:val="20"/>
                <w:rPrChange w:id="1565" w:author="Hp" w:date="2018-12-09T09:55:00Z">
                  <w:rPr>
                    <w:ins w:id="1566" w:author="Hp" w:date="2018-12-05T00:44:00Z"/>
                    <w:b/>
                    <w:i w:val="0"/>
                    <w:sz w:val="20"/>
                  </w:rPr>
                </w:rPrChange>
              </w:rPr>
            </w:pPr>
            <w:ins w:id="1567" w:author="Hp" w:date="2018-12-05T00:47:00Z">
              <w:r w:rsidRPr="002A3745">
                <w:rPr>
                  <w:i w:val="0"/>
                  <w:sz w:val="20"/>
                  <w:rPrChange w:id="1568" w:author="Hp" w:date="2018-12-09T09:55:00Z">
                    <w:rPr>
                      <w:b/>
                      <w:i w:val="0"/>
                      <w:sz w:val="20"/>
                    </w:rPr>
                  </w:rPrChange>
                </w:rPr>
                <w:t>Account personal information</w:t>
              </w:r>
            </w:ins>
          </w:p>
        </w:tc>
        <w:tc>
          <w:tcPr>
            <w:tcW w:w="2183" w:type="dxa"/>
            <w:shd w:val="clear" w:color="auto" w:fill="auto"/>
            <w:vAlign w:val="center"/>
          </w:tcPr>
          <w:p w:rsidR="009E4C8D" w:rsidRPr="002A3745" w:rsidRDefault="009E4C8D" w:rsidP="005019AF">
            <w:pPr>
              <w:pStyle w:val="template"/>
              <w:jc w:val="center"/>
              <w:rPr>
                <w:ins w:id="1569" w:author="Hp" w:date="2018-12-05T00:44:00Z"/>
                <w:i w:val="0"/>
                <w:sz w:val="20"/>
                <w:rPrChange w:id="1570" w:author="Hp" w:date="2018-12-09T09:55:00Z">
                  <w:rPr>
                    <w:ins w:id="1571" w:author="Hp" w:date="2018-12-05T00:44:00Z"/>
                    <w:b/>
                    <w:i w:val="0"/>
                    <w:sz w:val="20"/>
                  </w:rPr>
                </w:rPrChange>
              </w:rPr>
            </w:pPr>
            <w:ins w:id="1572" w:author="Hp" w:date="2018-12-05T00:47:00Z">
              <w:r w:rsidRPr="002A3745">
                <w:rPr>
                  <w:i w:val="0"/>
                  <w:sz w:val="20"/>
                  <w:rPrChange w:id="1573" w:author="Hp" w:date="2018-12-09T09:55:00Z">
                    <w:rPr>
                      <w:b/>
                      <w:i w:val="0"/>
                      <w:sz w:val="20"/>
                    </w:rPr>
                  </w:rPrChange>
                </w:rPr>
                <w:t>X</w:t>
              </w:r>
            </w:ins>
          </w:p>
        </w:tc>
        <w:tc>
          <w:tcPr>
            <w:tcW w:w="2154" w:type="dxa"/>
            <w:shd w:val="clear" w:color="auto" w:fill="auto"/>
            <w:vAlign w:val="center"/>
          </w:tcPr>
          <w:p w:rsidR="009E4C8D" w:rsidRPr="002A3745" w:rsidRDefault="009E4C8D" w:rsidP="005019AF">
            <w:pPr>
              <w:pStyle w:val="template"/>
              <w:jc w:val="center"/>
              <w:rPr>
                <w:ins w:id="1574" w:author="Hp" w:date="2018-12-05T00:44:00Z"/>
                <w:i w:val="0"/>
                <w:sz w:val="20"/>
                <w:rPrChange w:id="1575" w:author="Hp" w:date="2018-12-09T09:55:00Z">
                  <w:rPr>
                    <w:ins w:id="1576" w:author="Hp" w:date="2018-12-05T00:44:00Z"/>
                    <w:b/>
                    <w:i w:val="0"/>
                    <w:sz w:val="20"/>
                  </w:rPr>
                </w:rPrChange>
              </w:rPr>
            </w:pPr>
            <w:ins w:id="1577" w:author="Hp" w:date="2018-12-05T00:47:00Z">
              <w:r w:rsidRPr="002A3745">
                <w:rPr>
                  <w:i w:val="0"/>
                  <w:sz w:val="20"/>
                  <w:rPrChange w:id="1578" w:author="Hp" w:date="2018-12-09T09:55:00Z">
                    <w:rPr>
                      <w:b/>
                      <w:i w:val="0"/>
                      <w:sz w:val="20"/>
                    </w:rPr>
                  </w:rPrChange>
                </w:rPr>
                <w:t>X</w:t>
              </w:r>
            </w:ins>
          </w:p>
        </w:tc>
        <w:tc>
          <w:tcPr>
            <w:tcW w:w="1793" w:type="dxa"/>
            <w:shd w:val="clear" w:color="auto" w:fill="auto"/>
            <w:vAlign w:val="center"/>
          </w:tcPr>
          <w:p w:rsidR="009E4C8D" w:rsidRPr="002A3745" w:rsidRDefault="009E4C8D" w:rsidP="005019AF">
            <w:pPr>
              <w:pStyle w:val="template"/>
              <w:jc w:val="center"/>
              <w:rPr>
                <w:ins w:id="1579" w:author="Hp" w:date="2018-12-05T00:44:00Z"/>
                <w:i w:val="0"/>
                <w:sz w:val="20"/>
                <w:rPrChange w:id="1580" w:author="Hp" w:date="2018-12-09T09:55:00Z">
                  <w:rPr>
                    <w:ins w:id="1581" w:author="Hp" w:date="2018-12-05T00:44:00Z"/>
                    <w:b/>
                    <w:i w:val="0"/>
                    <w:sz w:val="20"/>
                  </w:rPr>
                </w:rPrChange>
              </w:rPr>
            </w:pPr>
            <w:ins w:id="1582" w:author="Hp" w:date="2018-12-05T00:47:00Z">
              <w:r w:rsidRPr="002A3745">
                <w:rPr>
                  <w:i w:val="0"/>
                  <w:sz w:val="20"/>
                  <w:rPrChange w:id="1583" w:author="Hp" w:date="2018-12-09T09:55:00Z">
                    <w:rPr>
                      <w:b/>
                      <w:i w:val="0"/>
                      <w:sz w:val="20"/>
                    </w:rPr>
                  </w:rPrChange>
                </w:rPr>
                <w:t>X</w:t>
              </w:r>
            </w:ins>
          </w:p>
        </w:tc>
      </w:tr>
      <w:tr w:rsidR="009E4C8D" w:rsidRPr="005019AF" w:rsidTr="005019AF">
        <w:trPr>
          <w:ins w:id="1584" w:author="Hp" w:date="2018-12-05T00:44:00Z"/>
        </w:trPr>
        <w:tc>
          <w:tcPr>
            <w:tcW w:w="1781" w:type="dxa"/>
            <w:shd w:val="clear" w:color="auto" w:fill="auto"/>
            <w:vAlign w:val="center"/>
          </w:tcPr>
          <w:p w:rsidR="009E4C8D" w:rsidRPr="002A3745" w:rsidRDefault="009E4C8D" w:rsidP="005019AF">
            <w:pPr>
              <w:pStyle w:val="template"/>
              <w:jc w:val="center"/>
              <w:rPr>
                <w:ins w:id="1585" w:author="Hp" w:date="2018-12-05T00:44:00Z"/>
                <w:i w:val="0"/>
                <w:sz w:val="20"/>
                <w:rPrChange w:id="1586" w:author="Hp" w:date="2018-12-09T09:55:00Z">
                  <w:rPr>
                    <w:ins w:id="1587" w:author="Hp" w:date="2018-12-05T00:44:00Z"/>
                    <w:b/>
                    <w:i w:val="0"/>
                    <w:sz w:val="20"/>
                  </w:rPr>
                </w:rPrChange>
              </w:rPr>
            </w:pPr>
            <w:ins w:id="1588" w:author="Hp" w:date="2018-12-05T00:46:00Z">
              <w:r w:rsidRPr="002A3745">
                <w:rPr>
                  <w:i w:val="0"/>
                  <w:sz w:val="20"/>
                  <w:rPrChange w:id="1589" w:author="Hp" w:date="2018-12-09T09:55:00Z">
                    <w:rPr>
                      <w:b/>
                      <w:i w:val="0"/>
                      <w:sz w:val="20"/>
                    </w:rPr>
                  </w:rPrChange>
                </w:rPr>
                <w:t>UC05</w:t>
              </w:r>
            </w:ins>
          </w:p>
        </w:tc>
        <w:tc>
          <w:tcPr>
            <w:tcW w:w="1953" w:type="dxa"/>
            <w:shd w:val="clear" w:color="auto" w:fill="auto"/>
            <w:vAlign w:val="center"/>
          </w:tcPr>
          <w:p w:rsidR="009E4C8D" w:rsidRPr="002A3745" w:rsidRDefault="00B10942" w:rsidP="005019AF">
            <w:pPr>
              <w:pStyle w:val="template"/>
              <w:jc w:val="center"/>
              <w:rPr>
                <w:ins w:id="1590" w:author="Hp" w:date="2018-12-05T00:44:00Z"/>
                <w:i w:val="0"/>
                <w:sz w:val="20"/>
                <w:rPrChange w:id="1591" w:author="Hp" w:date="2018-12-09T09:55:00Z">
                  <w:rPr>
                    <w:ins w:id="1592" w:author="Hp" w:date="2018-12-05T00:44:00Z"/>
                    <w:b/>
                    <w:i w:val="0"/>
                    <w:sz w:val="20"/>
                  </w:rPr>
                </w:rPrChange>
              </w:rPr>
            </w:pPr>
            <w:ins w:id="1593" w:author="Hp" w:date="2018-12-08T02:13:00Z">
              <w:r w:rsidRPr="002A3745">
                <w:rPr>
                  <w:i w:val="0"/>
                  <w:sz w:val="20"/>
                  <w:lang w:val="vi-VN"/>
                  <w:rPrChange w:id="1594" w:author="Hp" w:date="2018-12-09T09:55:00Z">
                    <w:rPr>
                      <w:b/>
                      <w:i w:val="0"/>
                      <w:sz w:val="20"/>
                      <w:lang w:val="vi-VN"/>
                    </w:rPr>
                  </w:rPrChange>
                </w:rPr>
                <w:t>Search</w:t>
              </w:r>
            </w:ins>
            <w:ins w:id="1595" w:author="Hp" w:date="2018-12-05T00:47:00Z">
              <w:r w:rsidR="009E4C8D" w:rsidRPr="002A3745">
                <w:rPr>
                  <w:i w:val="0"/>
                  <w:sz w:val="20"/>
                  <w:rPrChange w:id="1596" w:author="Hp" w:date="2018-12-09T09:55:00Z">
                    <w:rPr>
                      <w:b/>
                      <w:i w:val="0"/>
                      <w:sz w:val="20"/>
                    </w:rPr>
                  </w:rPrChange>
                </w:rPr>
                <w:t xml:space="preserve"> field</w:t>
              </w:r>
            </w:ins>
          </w:p>
        </w:tc>
        <w:tc>
          <w:tcPr>
            <w:tcW w:w="2183" w:type="dxa"/>
            <w:shd w:val="clear" w:color="auto" w:fill="auto"/>
            <w:vAlign w:val="center"/>
          </w:tcPr>
          <w:p w:rsidR="009E4C8D" w:rsidRPr="002A3745" w:rsidRDefault="009E4C8D" w:rsidP="005019AF">
            <w:pPr>
              <w:pStyle w:val="template"/>
              <w:jc w:val="center"/>
              <w:rPr>
                <w:ins w:id="1597" w:author="Hp" w:date="2018-12-05T00:44:00Z"/>
                <w:i w:val="0"/>
                <w:sz w:val="20"/>
                <w:rPrChange w:id="1598" w:author="Hp" w:date="2018-12-09T09:55:00Z">
                  <w:rPr>
                    <w:ins w:id="1599" w:author="Hp" w:date="2018-12-05T00:44:00Z"/>
                    <w:b/>
                    <w:i w:val="0"/>
                    <w:sz w:val="20"/>
                  </w:rPr>
                </w:rPrChange>
              </w:rPr>
            </w:pPr>
            <w:ins w:id="1600" w:author="Hp" w:date="2018-12-05T00:47:00Z">
              <w:r w:rsidRPr="002A3745">
                <w:rPr>
                  <w:i w:val="0"/>
                  <w:sz w:val="20"/>
                  <w:rPrChange w:id="1601" w:author="Hp" w:date="2018-12-09T09:55:00Z">
                    <w:rPr>
                      <w:b/>
                      <w:i w:val="0"/>
                      <w:sz w:val="20"/>
                    </w:rPr>
                  </w:rPrChange>
                </w:rPr>
                <w:t>X</w:t>
              </w:r>
            </w:ins>
          </w:p>
        </w:tc>
        <w:tc>
          <w:tcPr>
            <w:tcW w:w="2154" w:type="dxa"/>
            <w:shd w:val="clear" w:color="auto" w:fill="auto"/>
            <w:vAlign w:val="center"/>
          </w:tcPr>
          <w:p w:rsidR="009E4C8D" w:rsidRPr="002A3745" w:rsidRDefault="009E4C8D" w:rsidP="005019AF">
            <w:pPr>
              <w:pStyle w:val="template"/>
              <w:jc w:val="center"/>
              <w:rPr>
                <w:ins w:id="1602" w:author="Hp" w:date="2018-12-05T00:44:00Z"/>
                <w:i w:val="0"/>
                <w:sz w:val="20"/>
                <w:rPrChange w:id="1603" w:author="Hp" w:date="2018-12-09T09:55:00Z">
                  <w:rPr>
                    <w:ins w:id="1604" w:author="Hp" w:date="2018-12-05T00:44:00Z"/>
                    <w:b/>
                    <w:i w:val="0"/>
                    <w:sz w:val="20"/>
                  </w:rPr>
                </w:rPrChange>
              </w:rPr>
            </w:pPr>
            <w:ins w:id="1605" w:author="Hp" w:date="2018-12-05T00:47:00Z">
              <w:r w:rsidRPr="002A3745">
                <w:rPr>
                  <w:i w:val="0"/>
                  <w:sz w:val="20"/>
                  <w:rPrChange w:id="1606" w:author="Hp" w:date="2018-12-09T09:55:00Z">
                    <w:rPr>
                      <w:b/>
                      <w:i w:val="0"/>
                      <w:sz w:val="20"/>
                    </w:rPr>
                  </w:rPrChange>
                </w:rPr>
                <w:t>X</w:t>
              </w:r>
            </w:ins>
          </w:p>
        </w:tc>
        <w:tc>
          <w:tcPr>
            <w:tcW w:w="1793" w:type="dxa"/>
            <w:shd w:val="clear" w:color="auto" w:fill="auto"/>
            <w:vAlign w:val="center"/>
          </w:tcPr>
          <w:p w:rsidR="009E4C8D" w:rsidRPr="002A3745" w:rsidRDefault="009E4C8D" w:rsidP="005019AF">
            <w:pPr>
              <w:pStyle w:val="template"/>
              <w:jc w:val="center"/>
              <w:rPr>
                <w:ins w:id="1607" w:author="Hp" w:date="2018-12-05T00:44:00Z"/>
                <w:i w:val="0"/>
                <w:sz w:val="20"/>
                <w:rPrChange w:id="1608" w:author="Hp" w:date="2018-12-09T09:55:00Z">
                  <w:rPr>
                    <w:ins w:id="1609" w:author="Hp" w:date="2018-12-05T00:44:00Z"/>
                    <w:b/>
                    <w:i w:val="0"/>
                    <w:sz w:val="20"/>
                  </w:rPr>
                </w:rPrChange>
              </w:rPr>
            </w:pPr>
            <w:ins w:id="1610" w:author="Hp" w:date="2018-12-05T00:47:00Z">
              <w:r w:rsidRPr="002A3745">
                <w:rPr>
                  <w:i w:val="0"/>
                  <w:sz w:val="20"/>
                  <w:rPrChange w:id="1611" w:author="Hp" w:date="2018-12-09T09:55:00Z">
                    <w:rPr>
                      <w:b/>
                      <w:i w:val="0"/>
                      <w:sz w:val="20"/>
                    </w:rPr>
                  </w:rPrChange>
                </w:rPr>
                <w:t>X</w:t>
              </w:r>
            </w:ins>
          </w:p>
        </w:tc>
      </w:tr>
      <w:tr w:rsidR="009E4C8D" w:rsidTr="005019AF">
        <w:trPr>
          <w:ins w:id="1612" w:author="Hp" w:date="2018-12-05T00:44:00Z"/>
        </w:trPr>
        <w:tc>
          <w:tcPr>
            <w:tcW w:w="1781" w:type="dxa"/>
            <w:shd w:val="clear" w:color="auto" w:fill="auto"/>
            <w:vAlign w:val="center"/>
          </w:tcPr>
          <w:p w:rsidR="009E4C8D" w:rsidRPr="002A3745" w:rsidRDefault="009E4C8D" w:rsidP="005019AF">
            <w:pPr>
              <w:pStyle w:val="template"/>
              <w:jc w:val="center"/>
              <w:rPr>
                <w:ins w:id="1613" w:author="Hp" w:date="2018-12-05T00:44:00Z"/>
                <w:i w:val="0"/>
                <w:sz w:val="20"/>
                <w:rPrChange w:id="1614" w:author="Hp" w:date="2018-12-09T09:55:00Z">
                  <w:rPr>
                    <w:ins w:id="1615" w:author="Hp" w:date="2018-12-05T00:44:00Z"/>
                    <w:b/>
                    <w:i w:val="0"/>
                    <w:sz w:val="20"/>
                  </w:rPr>
                </w:rPrChange>
              </w:rPr>
            </w:pPr>
            <w:ins w:id="1616" w:author="Hp" w:date="2018-12-05T00:46:00Z">
              <w:r w:rsidRPr="002A3745">
                <w:rPr>
                  <w:i w:val="0"/>
                  <w:sz w:val="20"/>
                  <w:rPrChange w:id="1617" w:author="Hp" w:date="2018-12-09T09:55:00Z">
                    <w:rPr>
                      <w:b/>
                      <w:i w:val="0"/>
                      <w:sz w:val="20"/>
                    </w:rPr>
                  </w:rPrChange>
                </w:rPr>
                <w:t>UC06</w:t>
              </w:r>
            </w:ins>
          </w:p>
        </w:tc>
        <w:tc>
          <w:tcPr>
            <w:tcW w:w="1953" w:type="dxa"/>
            <w:shd w:val="clear" w:color="auto" w:fill="auto"/>
            <w:vAlign w:val="center"/>
          </w:tcPr>
          <w:p w:rsidR="009E4C8D" w:rsidRPr="002A3745" w:rsidRDefault="00B10942" w:rsidP="005019AF">
            <w:pPr>
              <w:pStyle w:val="template"/>
              <w:jc w:val="center"/>
              <w:rPr>
                <w:ins w:id="1618" w:author="Hp" w:date="2018-12-05T00:44:00Z"/>
                <w:i w:val="0"/>
                <w:sz w:val="20"/>
                <w:rPrChange w:id="1619" w:author="Hp" w:date="2018-12-09T09:55:00Z">
                  <w:rPr>
                    <w:ins w:id="1620" w:author="Hp" w:date="2018-12-05T00:44:00Z"/>
                    <w:b/>
                    <w:i w:val="0"/>
                    <w:sz w:val="20"/>
                  </w:rPr>
                </w:rPrChange>
              </w:rPr>
            </w:pPr>
            <w:ins w:id="1621" w:author="Hp" w:date="2018-12-08T02:14:00Z">
              <w:r w:rsidRPr="002A3745">
                <w:rPr>
                  <w:i w:val="0"/>
                  <w:sz w:val="20"/>
                  <w:lang w:val="vi-VN"/>
                  <w:rPrChange w:id="1622" w:author="Hp" w:date="2018-12-09T09:55:00Z">
                    <w:rPr>
                      <w:b/>
                      <w:i w:val="0"/>
                      <w:sz w:val="20"/>
                      <w:lang w:val="vi-VN"/>
                    </w:rPr>
                  </w:rPrChange>
                </w:rPr>
                <w:t>Language</w:t>
              </w:r>
            </w:ins>
            <w:ins w:id="1623" w:author="Hp" w:date="2018-12-05T00:47:00Z">
              <w:r w:rsidR="009E4C8D" w:rsidRPr="002A3745">
                <w:rPr>
                  <w:i w:val="0"/>
                  <w:sz w:val="20"/>
                  <w:rPrChange w:id="1624" w:author="Hp" w:date="2018-12-09T09:55:00Z">
                    <w:rPr>
                      <w:b/>
                      <w:i w:val="0"/>
                      <w:sz w:val="20"/>
                    </w:rPr>
                  </w:rPrChange>
                </w:rPr>
                <w:t xml:space="preserve"> field</w:t>
              </w:r>
            </w:ins>
          </w:p>
        </w:tc>
        <w:tc>
          <w:tcPr>
            <w:tcW w:w="2183" w:type="dxa"/>
            <w:shd w:val="clear" w:color="auto" w:fill="auto"/>
            <w:vAlign w:val="center"/>
          </w:tcPr>
          <w:p w:rsidR="009E4C8D" w:rsidRPr="002A3745" w:rsidRDefault="009E4C8D" w:rsidP="005019AF">
            <w:pPr>
              <w:pStyle w:val="template"/>
              <w:jc w:val="center"/>
              <w:rPr>
                <w:ins w:id="1625" w:author="Hp" w:date="2018-12-05T00:44:00Z"/>
                <w:i w:val="0"/>
                <w:sz w:val="20"/>
                <w:rPrChange w:id="1626" w:author="Hp" w:date="2018-12-09T09:55:00Z">
                  <w:rPr>
                    <w:ins w:id="1627" w:author="Hp" w:date="2018-12-05T00:44:00Z"/>
                    <w:b/>
                    <w:i w:val="0"/>
                    <w:sz w:val="20"/>
                  </w:rPr>
                </w:rPrChange>
              </w:rPr>
            </w:pPr>
            <w:ins w:id="1628" w:author="Hp" w:date="2018-12-05T00:47:00Z">
              <w:r w:rsidRPr="002A3745">
                <w:rPr>
                  <w:i w:val="0"/>
                  <w:sz w:val="20"/>
                  <w:rPrChange w:id="1629" w:author="Hp" w:date="2018-12-09T09:55:00Z">
                    <w:rPr>
                      <w:b/>
                      <w:i w:val="0"/>
                      <w:sz w:val="20"/>
                    </w:rPr>
                  </w:rPrChange>
                </w:rPr>
                <w:t>X</w:t>
              </w:r>
            </w:ins>
          </w:p>
        </w:tc>
        <w:tc>
          <w:tcPr>
            <w:tcW w:w="2154" w:type="dxa"/>
            <w:shd w:val="clear" w:color="auto" w:fill="auto"/>
            <w:vAlign w:val="center"/>
          </w:tcPr>
          <w:p w:rsidR="009E4C8D" w:rsidRPr="002A3745" w:rsidRDefault="009E4C8D" w:rsidP="005019AF">
            <w:pPr>
              <w:pStyle w:val="template"/>
              <w:jc w:val="center"/>
              <w:rPr>
                <w:ins w:id="1630" w:author="Hp" w:date="2018-12-05T00:44:00Z"/>
                <w:i w:val="0"/>
                <w:sz w:val="20"/>
                <w:rPrChange w:id="1631" w:author="Hp" w:date="2018-12-09T09:55:00Z">
                  <w:rPr>
                    <w:ins w:id="1632" w:author="Hp" w:date="2018-12-05T00:44:00Z"/>
                    <w:b/>
                    <w:i w:val="0"/>
                    <w:sz w:val="20"/>
                  </w:rPr>
                </w:rPrChange>
              </w:rPr>
            </w:pPr>
            <w:ins w:id="1633" w:author="Hp" w:date="2018-12-05T00:47:00Z">
              <w:r w:rsidRPr="002A3745">
                <w:rPr>
                  <w:i w:val="0"/>
                  <w:sz w:val="20"/>
                  <w:rPrChange w:id="1634" w:author="Hp" w:date="2018-12-09T09:55:00Z">
                    <w:rPr>
                      <w:b/>
                      <w:i w:val="0"/>
                      <w:sz w:val="20"/>
                    </w:rPr>
                  </w:rPrChange>
                </w:rPr>
                <w:t>X</w:t>
              </w:r>
            </w:ins>
          </w:p>
        </w:tc>
        <w:tc>
          <w:tcPr>
            <w:tcW w:w="1793" w:type="dxa"/>
            <w:shd w:val="clear" w:color="auto" w:fill="auto"/>
            <w:vAlign w:val="center"/>
          </w:tcPr>
          <w:p w:rsidR="009E4C8D" w:rsidRPr="002A3745" w:rsidRDefault="009E4C8D" w:rsidP="005019AF">
            <w:pPr>
              <w:pStyle w:val="template"/>
              <w:jc w:val="center"/>
              <w:rPr>
                <w:ins w:id="1635" w:author="Hp" w:date="2018-12-05T00:44:00Z"/>
                <w:i w:val="0"/>
                <w:sz w:val="20"/>
                <w:rPrChange w:id="1636" w:author="Hp" w:date="2018-12-09T09:55:00Z">
                  <w:rPr>
                    <w:ins w:id="1637" w:author="Hp" w:date="2018-12-05T00:44:00Z"/>
                    <w:b/>
                    <w:i w:val="0"/>
                    <w:sz w:val="20"/>
                  </w:rPr>
                </w:rPrChange>
              </w:rPr>
            </w:pPr>
            <w:ins w:id="1638" w:author="Hp" w:date="2018-12-05T00:47:00Z">
              <w:r w:rsidRPr="002A3745">
                <w:rPr>
                  <w:i w:val="0"/>
                  <w:sz w:val="20"/>
                  <w:rPrChange w:id="1639" w:author="Hp" w:date="2018-12-09T09:55:00Z">
                    <w:rPr>
                      <w:b/>
                      <w:i w:val="0"/>
                      <w:sz w:val="20"/>
                    </w:rPr>
                  </w:rPrChange>
                </w:rPr>
                <w:t>X</w:t>
              </w:r>
            </w:ins>
          </w:p>
        </w:tc>
      </w:tr>
      <w:tr w:rsidR="009E4C8D" w:rsidTr="005019AF">
        <w:trPr>
          <w:ins w:id="1640" w:author="Hp" w:date="2018-12-05T00:44:00Z"/>
        </w:trPr>
        <w:tc>
          <w:tcPr>
            <w:tcW w:w="1781" w:type="dxa"/>
            <w:shd w:val="clear" w:color="auto" w:fill="auto"/>
            <w:vAlign w:val="center"/>
          </w:tcPr>
          <w:p w:rsidR="009E4C8D" w:rsidRPr="002A3745" w:rsidRDefault="009E4C8D" w:rsidP="005019AF">
            <w:pPr>
              <w:pStyle w:val="template"/>
              <w:jc w:val="center"/>
              <w:rPr>
                <w:ins w:id="1641" w:author="Hp" w:date="2018-12-05T00:44:00Z"/>
                <w:i w:val="0"/>
                <w:sz w:val="20"/>
                <w:lang w:val="vi-VN"/>
                <w:rPrChange w:id="1642" w:author="Hp" w:date="2018-12-09T09:55:00Z">
                  <w:rPr>
                    <w:ins w:id="1643" w:author="Hp" w:date="2018-12-05T00:44:00Z"/>
                    <w:b/>
                    <w:i w:val="0"/>
                    <w:sz w:val="20"/>
                  </w:rPr>
                </w:rPrChange>
              </w:rPr>
            </w:pPr>
            <w:ins w:id="1644" w:author="Hp" w:date="2018-12-05T00:46:00Z">
              <w:r w:rsidRPr="002A3745">
                <w:rPr>
                  <w:i w:val="0"/>
                  <w:sz w:val="20"/>
                  <w:rPrChange w:id="1645" w:author="Hp" w:date="2018-12-09T09:55:00Z">
                    <w:rPr>
                      <w:b/>
                      <w:i w:val="0"/>
                      <w:sz w:val="20"/>
                    </w:rPr>
                  </w:rPrChange>
                </w:rPr>
                <w:t>UC0</w:t>
              </w:r>
            </w:ins>
            <w:ins w:id="1646" w:author="Hp" w:date="2018-12-08T02:15:00Z">
              <w:r w:rsidR="00B10942" w:rsidRPr="002A3745">
                <w:rPr>
                  <w:i w:val="0"/>
                  <w:sz w:val="20"/>
                  <w:lang w:val="vi-VN"/>
                  <w:rPrChange w:id="1647" w:author="Hp" w:date="2018-12-09T09:55:00Z">
                    <w:rPr>
                      <w:b/>
                      <w:i w:val="0"/>
                      <w:sz w:val="20"/>
                      <w:lang w:val="vi-VN"/>
                    </w:rPr>
                  </w:rPrChange>
                </w:rPr>
                <w:t>7</w:t>
              </w:r>
            </w:ins>
          </w:p>
        </w:tc>
        <w:tc>
          <w:tcPr>
            <w:tcW w:w="1953" w:type="dxa"/>
            <w:shd w:val="clear" w:color="auto" w:fill="auto"/>
            <w:vAlign w:val="center"/>
          </w:tcPr>
          <w:p w:rsidR="009E4C8D" w:rsidRPr="002A3745" w:rsidRDefault="009E4C8D" w:rsidP="005019AF">
            <w:pPr>
              <w:pStyle w:val="template"/>
              <w:jc w:val="center"/>
              <w:rPr>
                <w:ins w:id="1648" w:author="Hp" w:date="2018-12-05T00:44:00Z"/>
                <w:i w:val="0"/>
                <w:sz w:val="20"/>
                <w:rPrChange w:id="1649" w:author="Hp" w:date="2018-12-09T09:55:00Z">
                  <w:rPr>
                    <w:ins w:id="1650" w:author="Hp" w:date="2018-12-05T00:44:00Z"/>
                    <w:b/>
                    <w:i w:val="0"/>
                    <w:sz w:val="20"/>
                  </w:rPr>
                </w:rPrChange>
              </w:rPr>
            </w:pPr>
            <w:ins w:id="1651" w:author="Hp" w:date="2018-12-05T00:48:00Z">
              <w:r w:rsidRPr="002A3745">
                <w:rPr>
                  <w:i w:val="0"/>
                  <w:sz w:val="20"/>
                  <w:rPrChange w:id="1652" w:author="Hp" w:date="2018-12-09T09:55:00Z">
                    <w:rPr>
                      <w:b/>
                      <w:i w:val="0"/>
                      <w:sz w:val="20"/>
                    </w:rPr>
                  </w:rPrChange>
                </w:rPr>
                <w:t>View History</w:t>
              </w:r>
            </w:ins>
          </w:p>
        </w:tc>
        <w:tc>
          <w:tcPr>
            <w:tcW w:w="2183" w:type="dxa"/>
            <w:shd w:val="clear" w:color="auto" w:fill="auto"/>
            <w:vAlign w:val="center"/>
          </w:tcPr>
          <w:p w:rsidR="009E4C8D" w:rsidRPr="002A3745" w:rsidRDefault="009E4C8D" w:rsidP="005019AF">
            <w:pPr>
              <w:pStyle w:val="template"/>
              <w:jc w:val="center"/>
              <w:rPr>
                <w:ins w:id="1653" w:author="Hp" w:date="2018-12-05T00:44:00Z"/>
                <w:i w:val="0"/>
                <w:sz w:val="20"/>
                <w:rPrChange w:id="1654" w:author="Hp" w:date="2018-12-09T09:55:00Z">
                  <w:rPr>
                    <w:ins w:id="1655" w:author="Hp" w:date="2018-12-05T00:44:00Z"/>
                    <w:b/>
                    <w:i w:val="0"/>
                    <w:sz w:val="20"/>
                  </w:rPr>
                </w:rPrChange>
              </w:rPr>
            </w:pPr>
            <w:ins w:id="1656" w:author="Hp" w:date="2018-12-05T00:48:00Z">
              <w:r w:rsidRPr="002A3745">
                <w:rPr>
                  <w:i w:val="0"/>
                  <w:sz w:val="20"/>
                  <w:rPrChange w:id="1657" w:author="Hp" w:date="2018-12-09T09:55:00Z">
                    <w:rPr>
                      <w:b/>
                      <w:i w:val="0"/>
                      <w:sz w:val="20"/>
                    </w:rPr>
                  </w:rPrChange>
                </w:rPr>
                <w:t>X</w:t>
              </w:r>
            </w:ins>
          </w:p>
        </w:tc>
        <w:tc>
          <w:tcPr>
            <w:tcW w:w="2154" w:type="dxa"/>
            <w:shd w:val="clear" w:color="auto" w:fill="auto"/>
            <w:vAlign w:val="center"/>
          </w:tcPr>
          <w:p w:rsidR="009E4C8D" w:rsidRPr="002A3745" w:rsidRDefault="009E4C8D" w:rsidP="005019AF">
            <w:pPr>
              <w:pStyle w:val="template"/>
              <w:jc w:val="center"/>
              <w:rPr>
                <w:ins w:id="1658" w:author="Hp" w:date="2018-12-05T00:44:00Z"/>
                <w:i w:val="0"/>
                <w:sz w:val="20"/>
                <w:rPrChange w:id="1659" w:author="Hp" w:date="2018-12-09T09:55:00Z">
                  <w:rPr>
                    <w:ins w:id="1660" w:author="Hp" w:date="2018-12-05T00:44:00Z"/>
                    <w:b/>
                    <w:i w:val="0"/>
                    <w:sz w:val="20"/>
                  </w:rPr>
                </w:rPrChange>
              </w:rPr>
            </w:pPr>
            <w:ins w:id="1661" w:author="Hp" w:date="2018-12-05T00:48:00Z">
              <w:r w:rsidRPr="002A3745">
                <w:rPr>
                  <w:i w:val="0"/>
                  <w:sz w:val="20"/>
                  <w:rPrChange w:id="1662" w:author="Hp" w:date="2018-12-09T09:55:00Z">
                    <w:rPr>
                      <w:b/>
                      <w:i w:val="0"/>
                      <w:sz w:val="20"/>
                    </w:rPr>
                  </w:rPrChange>
                </w:rPr>
                <w:t>X</w:t>
              </w:r>
            </w:ins>
          </w:p>
        </w:tc>
        <w:tc>
          <w:tcPr>
            <w:tcW w:w="1793" w:type="dxa"/>
            <w:shd w:val="clear" w:color="auto" w:fill="auto"/>
            <w:vAlign w:val="center"/>
          </w:tcPr>
          <w:p w:rsidR="009E4C8D" w:rsidRPr="002A3745" w:rsidRDefault="009E4C8D" w:rsidP="005019AF">
            <w:pPr>
              <w:pStyle w:val="template"/>
              <w:jc w:val="center"/>
              <w:rPr>
                <w:ins w:id="1663" w:author="Hp" w:date="2018-12-05T00:44:00Z"/>
                <w:i w:val="0"/>
                <w:sz w:val="20"/>
                <w:rPrChange w:id="1664" w:author="Hp" w:date="2018-12-09T09:55:00Z">
                  <w:rPr>
                    <w:ins w:id="1665" w:author="Hp" w:date="2018-12-05T00:44:00Z"/>
                    <w:b/>
                    <w:i w:val="0"/>
                    <w:sz w:val="20"/>
                  </w:rPr>
                </w:rPrChange>
              </w:rPr>
            </w:pPr>
            <w:ins w:id="1666" w:author="Hp" w:date="2018-12-05T00:48:00Z">
              <w:r w:rsidRPr="002A3745">
                <w:rPr>
                  <w:i w:val="0"/>
                  <w:sz w:val="20"/>
                  <w:rPrChange w:id="1667" w:author="Hp" w:date="2018-12-09T09:55:00Z">
                    <w:rPr>
                      <w:b/>
                      <w:i w:val="0"/>
                      <w:sz w:val="20"/>
                    </w:rPr>
                  </w:rPrChange>
                </w:rPr>
                <w:t>X</w:t>
              </w:r>
            </w:ins>
          </w:p>
        </w:tc>
      </w:tr>
    </w:tbl>
    <w:p w:rsidR="009E4C8D" w:rsidDel="009E4C8D" w:rsidRDefault="009E4C8D" w:rsidP="009E4C8D">
      <w:pPr>
        <w:numPr>
          <w:numberingChange w:id="1668" w:author="Box" w:date="2006-10-12T22:48:00Z" w:original="%1:2:0:.%2:3:0:"/>
        </w:numPr>
        <w:rPr>
          <w:del w:id="1669" w:author="Hp" w:date="2018-12-05T00:44:00Z"/>
        </w:rPr>
      </w:pPr>
    </w:p>
    <w:p w:rsidR="009E4C8D" w:rsidDel="009E4C8D" w:rsidRDefault="009E4C8D" w:rsidP="009E4C8D">
      <w:pPr>
        <w:numPr>
          <w:numberingChange w:id="1670" w:author="Box" w:date="2006-10-12T22:48:00Z" w:original="%1:2:0:.%2:3:0:"/>
        </w:numPr>
        <w:rPr>
          <w:del w:id="1671" w:author="Hp" w:date="2018-12-05T00:48:00Z"/>
        </w:rPr>
      </w:pPr>
    </w:p>
    <w:p w:rsidR="009E4C8D" w:rsidRPr="009E4C8D" w:rsidRDefault="009E4C8D" w:rsidP="009E4C8D">
      <w:pPr>
        <w:numPr>
          <w:numberingChange w:id="1672" w:author="Box" w:date="2006-10-12T22:48:00Z" w:original="%1:2:0:.%2:3:0:"/>
        </w:numPr>
        <w:rPr>
          <w:ins w:id="1673" w:author="Hp" w:date="2018-12-05T00:28:00Z"/>
          <w:rPrChange w:id="1674" w:author="Hp" w:date="2018-12-05T00:44:00Z">
            <w:rPr>
              <w:ins w:id="1675" w:author="Hp" w:date="2018-12-05T00:28:00Z"/>
            </w:rPr>
          </w:rPrChange>
        </w:rPr>
        <w:pPrChange w:id="1676" w:author="Hp" w:date="2018-12-05T00:44:00Z">
          <w:pPr>
            <w:pStyle w:val="Heading2"/>
          </w:pPr>
        </w:pPrChange>
      </w:pPr>
    </w:p>
    <w:p w:rsidR="00927D1A" w:rsidRDefault="00927D1A">
      <w:pPr>
        <w:pStyle w:val="Heading2"/>
        <w:numPr>
          <w:numberingChange w:id="1677" w:author="Box" w:date="2006-10-12T22:48:00Z" w:original="%1:2:0:.%2:3:0:"/>
        </w:numPr>
      </w:pPr>
      <w:del w:id="1678" w:author="Hp" w:date="2018-12-05T00:49:00Z">
        <w:r w:rsidDel="009E4C8D">
          <w:delText>User Classes and Characteristics</w:delText>
        </w:r>
      </w:del>
      <w:bookmarkStart w:id="1679" w:name="_Toc532141369"/>
      <w:bookmarkStart w:id="1680" w:name="_Toc532150895"/>
      <w:bookmarkStart w:id="1681" w:name="_Toc532151058"/>
      <w:bookmarkStart w:id="1682" w:name="_Toc532323885"/>
      <w:bookmarkEnd w:id="1139"/>
      <w:ins w:id="1683" w:author="Hp" w:date="2018-12-05T00:49:00Z">
        <w:r w:rsidR="009E4C8D">
          <w:t>Operating Enviroment</w:t>
        </w:r>
      </w:ins>
      <w:bookmarkEnd w:id="1679"/>
      <w:bookmarkEnd w:id="1680"/>
      <w:bookmarkEnd w:id="1681"/>
      <w:bookmarkEnd w:id="1682"/>
    </w:p>
    <w:p w:rsidR="00D74C5F" w:rsidDel="009E4C8D" w:rsidRDefault="002D7C6D">
      <w:pPr>
        <w:pStyle w:val="template"/>
        <w:rPr>
          <w:del w:id="1684" w:author="Hp" w:date="2018-12-05T00:52:00Z"/>
          <w:i w:val="0"/>
        </w:rPr>
      </w:pPr>
      <w:del w:id="1685" w:author="Hp" w:date="2018-12-05T00:49:00Z">
        <w:r w:rsidDel="009E4C8D">
          <w:rPr>
            <w:i w:val="0"/>
          </w:rPr>
          <w:delText xml:space="preserve">A user/function cross-reference matrix will be implemented to govern what functions are available to the requesting </w:delText>
        </w:r>
        <w:r w:rsidR="005873F8" w:rsidDel="009E4C8D">
          <w:rPr>
            <w:i w:val="0"/>
          </w:rPr>
          <w:delText>User</w:delText>
        </w:r>
        <w:r w:rsidDel="009E4C8D">
          <w:rPr>
            <w:i w:val="0"/>
          </w:rPr>
          <w:delText xml:space="preserve">.  Currently, there are </w:delText>
        </w:r>
        <w:r w:rsidR="004F63DE" w:rsidDel="009E4C8D">
          <w:rPr>
            <w:i w:val="0"/>
          </w:rPr>
          <w:delText>two</w:delText>
        </w:r>
        <w:r w:rsidDel="009E4C8D">
          <w:rPr>
            <w:i w:val="0"/>
          </w:rPr>
          <w:delText xml:space="preserve"> user classes: Global</w:delText>
        </w:r>
        <w:r w:rsidR="004F63DE" w:rsidDel="009E4C8D">
          <w:rPr>
            <w:i w:val="0"/>
          </w:rPr>
          <w:delText xml:space="preserve"> </w:delText>
        </w:r>
        <w:r w:rsidDel="009E4C8D">
          <w:rPr>
            <w:i w:val="0"/>
          </w:rPr>
          <w:delText>and Admin.  The following table represents the functionality guidelines of these user classes.</w:delText>
        </w:r>
      </w:del>
      <w:bookmarkStart w:id="1686" w:name="_Toc531735448"/>
      <w:bookmarkStart w:id="1687" w:name="_Toc532000059"/>
      <w:bookmarkStart w:id="1688" w:name="_Toc532000458"/>
      <w:bookmarkStart w:id="1689" w:name="_Toc532141068"/>
      <w:bookmarkStart w:id="1690" w:name="_Toc532141216"/>
      <w:bookmarkStart w:id="1691" w:name="_Toc532141370"/>
      <w:bookmarkStart w:id="1692" w:name="_Toc532141520"/>
      <w:bookmarkStart w:id="1693" w:name="_Toc532150182"/>
      <w:bookmarkStart w:id="1694" w:name="_Toc532150896"/>
      <w:bookmarkStart w:id="1695" w:name="_Toc532151059"/>
      <w:bookmarkStart w:id="1696" w:name="_Toc532151216"/>
      <w:bookmarkStart w:id="1697" w:name="_Toc532151373"/>
      <w:bookmarkStart w:id="1698" w:name="_Toc532157802"/>
      <w:bookmarkStart w:id="1699" w:name="_Toc532157961"/>
      <w:bookmarkStart w:id="1700" w:name="_Toc532323886"/>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p>
    <w:p w:rsidR="002D7C6D" w:rsidDel="009E4C8D" w:rsidRDefault="002D7C6D">
      <w:pPr>
        <w:pStyle w:val="template"/>
        <w:rPr>
          <w:del w:id="1701" w:author="Hp" w:date="2018-12-05T00:52:00Z"/>
          <w:i w:val="0"/>
        </w:rPr>
      </w:pPr>
      <w:bookmarkStart w:id="1702" w:name="_Toc531735449"/>
      <w:bookmarkStart w:id="1703" w:name="_Toc532000060"/>
      <w:bookmarkStart w:id="1704" w:name="_Toc532000459"/>
      <w:bookmarkStart w:id="1705" w:name="_Toc532141069"/>
      <w:bookmarkStart w:id="1706" w:name="_Toc532141217"/>
      <w:bookmarkStart w:id="1707" w:name="_Toc532141371"/>
      <w:bookmarkStart w:id="1708" w:name="_Toc532141521"/>
      <w:bookmarkStart w:id="1709" w:name="_Toc532150183"/>
      <w:bookmarkStart w:id="1710" w:name="_Toc532150897"/>
      <w:bookmarkStart w:id="1711" w:name="_Toc532151060"/>
      <w:bookmarkStart w:id="1712" w:name="_Toc532151217"/>
      <w:bookmarkStart w:id="1713" w:name="_Toc532151374"/>
      <w:bookmarkStart w:id="1714" w:name="_Toc532157803"/>
      <w:bookmarkStart w:id="1715" w:name="_Toc532157962"/>
      <w:bookmarkStart w:id="1716" w:name="_Toc532323887"/>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987"/>
        <w:gridCol w:w="901"/>
      </w:tblGrid>
      <w:tr w:rsidR="00F174FC" w:rsidRPr="005019AF" w:rsidDel="009E4C8D" w:rsidTr="005019AF">
        <w:trPr>
          <w:jc w:val="center"/>
          <w:del w:id="1717" w:author="Hp" w:date="2018-12-05T00:49:00Z"/>
        </w:trPr>
        <w:tc>
          <w:tcPr>
            <w:tcW w:w="4068" w:type="dxa"/>
            <w:shd w:val="clear" w:color="auto" w:fill="auto"/>
            <w:vAlign w:val="bottom"/>
          </w:tcPr>
          <w:p w:rsidR="00F174FC" w:rsidRPr="005019AF" w:rsidDel="009E4C8D" w:rsidRDefault="00F174FC" w:rsidP="00CC3E13">
            <w:pPr>
              <w:pStyle w:val="template"/>
              <w:rPr>
                <w:del w:id="1718" w:author="Hp" w:date="2018-12-05T00:49:00Z"/>
                <w:b/>
                <w:i w:val="0"/>
              </w:rPr>
            </w:pPr>
            <w:del w:id="1719" w:author="Hp" w:date="2018-12-05T00:49:00Z">
              <w:r w:rsidRPr="005019AF" w:rsidDel="009E4C8D">
                <w:rPr>
                  <w:b/>
                  <w:i w:val="0"/>
                </w:rPr>
                <w:delText>Function</w:delText>
              </w:r>
              <w:bookmarkStart w:id="1720" w:name="_Toc531735450"/>
              <w:bookmarkStart w:id="1721" w:name="_Toc532000061"/>
              <w:bookmarkStart w:id="1722" w:name="_Toc532000460"/>
              <w:bookmarkStart w:id="1723" w:name="_Toc532141070"/>
              <w:bookmarkStart w:id="1724" w:name="_Toc532141218"/>
              <w:bookmarkStart w:id="1725" w:name="_Toc532141372"/>
              <w:bookmarkStart w:id="1726" w:name="_Toc532141522"/>
              <w:bookmarkStart w:id="1727" w:name="_Toc532150184"/>
              <w:bookmarkStart w:id="1728" w:name="_Toc532150898"/>
              <w:bookmarkStart w:id="1729" w:name="_Toc532151061"/>
              <w:bookmarkStart w:id="1730" w:name="_Toc532151218"/>
              <w:bookmarkStart w:id="1731" w:name="_Toc532151375"/>
              <w:bookmarkStart w:id="1732" w:name="_Toc532157804"/>
              <w:bookmarkStart w:id="1733" w:name="_Toc532157963"/>
              <w:bookmarkStart w:id="1734" w:name="_Toc532323888"/>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del>
          </w:p>
        </w:tc>
        <w:tc>
          <w:tcPr>
            <w:tcW w:w="987" w:type="dxa"/>
            <w:shd w:val="clear" w:color="auto" w:fill="auto"/>
            <w:vAlign w:val="bottom"/>
          </w:tcPr>
          <w:p w:rsidR="00F174FC" w:rsidRPr="005019AF" w:rsidDel="009E4C8D" w:rsidRDefault="00F174FC" w:rsidP="005019AF">
            <w:pPr>
              <w:pStyle w:val="template"/>
              <w:jc w:val="center"/>
              <w:rPr>
                <w:del w:id="1735" w:author="Hp" w:date="2018-12-05T00:49:00Z"/>
                <w:b/>
                <w:i w:val="0"/>
              </w:rPr>
            </w:pPr>
            <w:del w:id="1736" w:author="Hp" w:date="2018-12-05T00:49:00Z">
              <w:r w:rsidRPr="005019AF" w:rsidDel="009E4C8D">
                <w:rPr>
                  <w:b/>
                  <w:i w:val="0"/>
                </w:rPr>
                <w:delText>Global User</w:delText>
              </w:r>
              <w:bookmarkStart w:id="1737" w:name="_Toc531735451"/>
              <w:bookmarkStart w:id="1738" w:name="_Toc532000062"/>
              <w:bookmarkStart w:id="1739" w:name="_Toc532000461"/>
              <w:bookmarkStart w:id="1740" w:name="_Toc532141071"/>
              <w:bookmarkStart w:id="1741" w:name="_Toc532141219"/>
              <w:bookmarkStart w:id="1742" w:name="_Toc532141373"/>
              <w:bookmarkStart w:id="1743" w:name="_Toc532141523"/>
              <w:bookmarkStart w:id="1744" w:name="_Toc532150185"/>
              <w:bookmarkStart w:id="1745" w:name="_Toc532150899"/>
              <w:bookmarkStart w:id="1746" w:name="_Toc532151062"/>
              <w:bookmarkStart w:id="1747" w:name="_Toc532151219"/>
              <w:bookmarkStart w:id="1748" w:name="_Toc532151376"/>
              <w:bookmarkStart w:id="1749" w:name="_Toc532157805"/>
              <w:bookmarkStart w:id="1750" w:name="_Toc532157964"/>
              <w:bookmarkStart w:id="1751" w:name="_Toc532323889"/>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del>
          </w:p>
        </w:tc>
        <w:tc>
          <w:tcPr>
            <w:tcW w:w="901" w:type="dxa"/>
            <w:shd w:val="clear" w:color="auto" w:fill="auto"/>
            <w:vAlign w:val="bottom"/>
          </w:tcPr>
          <w:p w:rsidR="00F174FC" w:rsidRPr="005019AF" w:rsidDel="009E4C8D" w:rsidRDefault="00F174FC" w:rsidP="005019AF">
            <w:pPr>
              <w:pStyle w:val="template"/>
              <w:jc w:val="center"/>
              <w:rPr>
                <w:del w:id="1752" w:author="Hp" w:date="2018-12-05T00:49:00Z"/>
                <w:b/>
                <w:i w:val="0"/>
              </w:rPr>
            </w:pPr>
            <w:del w:id="1753" w:author="Hp" w:date="2018-12-05T00:49:00Z">
              <w:r w:rsidRPr="005019AF" w:rsidDel="009E4C8D">
                <w:rPr>
                  <w:b/>
                  <w:i w:val="0"/>
                </w:rPr>
                <w:delText>Admin User</w:delText>
              </w:r>
              <w:bookmarkStart w:id="1754" w:name="_Toc531735452"/>
              <w:bookmarkStart w:id="1755" w:name="_Toc532000063"/>
              <w:bookmarkStart w:id="1756" w:name="_Toc532000462"/>
              <w:bookmarkStart w:id="1757" w:name="_Toc532141072"/>
              <w:bookmarkStart w:id="1758" w:name="_Toc532141220"/>
              <w:bookmarkStart w:id="1759" w:name="_Toc532141374"/>
              <w:bookmarkStart w:id="1760" w:name="_Toc532141524"/>
              <w:bookmarkStart w:id="1761" w:name="_Toc532150186"/>
              <w:bookmarkStart w:id="1762" w:name="_Toc532150900"/>
              <w:bookmarkStart w:id="1763" w:name="_Toc532151063"/>
              <w:bookmarkStart w:id="1764" w:name="_Toc532151220"/>
              <w:bookmarkStart w:id="1765" w:name="_Toc532151377"/>
              <w:bookmarkStart w:id="1766" w:name="_Toc532157806"/>
              <w:bookmarkStart w:id="1767" w:name="_Toc532157965"/>
              <w:bookmarkStart w:id="1768" w:name="_Toc532323890"/>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del>
          </w:p>
        </w:tc>
        <w:bookmarkStart w:id="1769" w:name="_Toc531735453"/>
        <w:bookmarkStart w:id="1770" w:name="_Toc532000064"/>
        <w:bookmarkStart w:id="1771" w:name="_Toc532000463"/>
        <w:bookmarkStart w:id="1772" w:name="_Toc532141073"/>
        <w:bookmarkStart w:id="1773" w:name="_Toc532141221"/>
        <w:bookmarkStart w:id="1774" w:name="_Toc532141375"/>
        <w:bookmarkStart w:id="1775" w:name="_Toc532141525"/>
        <w:bookmarkStart w:id="1776" w:name="_Toc532150187"/>
        <w:bookmarkStart w:id="1777" w:name="_Toc532150901"/>
        <w:bookmarkStart w:id="1778" w:name="_Toc532151064"/>
        <w:bookmarkStart w:id="1779" w:name="_Toc532151221"/>
        <w:bookmarkStart w:id="1780" w:name="_Toc532151378"/>
        <w:bookmarkStart w:id="1781" w:name="_Toc532157807"/>
        <w:bookmarkStart w:id="1782" w:name="_Toc532157966"/>
        <w:bookmarkStart w:id="1783" w:name="_Toc532323891"/>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tr>
      <w:tr w:rsidR="00F174FC" w:rsidRPr="005019AF" w:rsidDel="009E4C8D" w:rsidTr="005019AF">
        <w:trPr>
          <w:jc w:val="center"/>
          <w:del w:id="1784" w:author="Hp" w:date="2018-12-05T00:49:00Z"/>
        </w:trPr>
        <w:tc>
          <w:tcPr>
            <w:tcW w:w="4068" w:type="dxa"/>
            <w:shd w:val="clear" w:color="auto" w:fill="auto"/>
          </w:tcPr>
          <w:p w:rsidR="00F174FC" w:rsidRPr="005019AF" w:rsidDel="009E4C8D" w:rsidRDefault="00F174FC" w:rsidP="002D7C6D">
            <w:pPr>
              <w:pStyle w:val="template"/>
              <w:rPr>
                <w:del w:id="1785" w:author="Hp" w:date="2018-12-05T00:49:00Z"/>
                <w:i w:val="0"/>
              </w:rPr>
            </w:pPr>
            <w:del w:id="1786" w:author="Hp" w:date="2018-12-05T00:49:00Z">
              <w:r w:rsidRPr="005019AF" w:rsidDel="009E4C8D">
                <w:rPr>
                  <w:i w:val="0"/>
                </w:rPr>
                <w:delText>User Accounts</w:delText>
              </w:r>
              <w:bookmarkStart w:id="1787" w:name="_Toc531735454"/>
              <w:bookmarkStart w:id="1788" w:name="_Toc532000065"/>
              <w:bookmarkStart w:id="1789" w:name="_Toc532000464"/>
              <w:bookmarkStart w:id="1790" w:name="_Toc532141074"/>
              <w:bookmarkStart w:id="1791" w:name="_Toc532141222"/>
              <w:bookmarkStart w:id="1792" w:name="_Toc532141376"/>
              <w:bookmarkStart w:id="1793" w:name="_Toc532141526"/>
              <w:bookmarkStart w:id="1794" w:name="_Toc532150188"/>
              <w:bookmarkStart w:id="1795" w:name="_Toc532150902"/>
              <w:bookmarkStart w:id="1796" w:name="_Toc532151065"/>
              <w:bookmarkStart w:id="1797" w:name="_Toc532151222"/>
              <w:bookmarkStart w:id="1798" w:name="_Toc532151379"/>
              <w:bookmarkStart w:id="1799" w:name="_Toc532157808"/>
              <w:bookmarkStart w:id="1800" w:name="_Toc532157967"/>
              <w:bookmarkStart w:id="1801" w:name="_Toc532323892"/>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del>
          </w:p>
        </w:tc>
        <w:tc>
          <w:tcPr>
            <w:tcW w:w="987" w:type="dxa"/>
            <w:shd w:val="clear" w:color="auto" w:fill="auto"/>
          </w:tcPr>
          <w:p w:rsidR="00F174FC" w:rsidRPr="005019AF" w:rsidDel="009E4C8D" w:rsidRDefault="00F174FC" w:rsidP="005019AF">
            <w:pPr>
              <w:pStyle w:val="template"/>
              <w:jc w:val="center"/>
              <w:rPr>
                <w:del w:id="1802" w:author="Hp" w:date="2018-12-05T00:49:00Z"/>
                <w:i w:val="0"/>
              </w:rPr>
            </w:pPr>
            <w:bookmarkStart w:id="1803" w:name="_Toc531735455"/>
            <w:bookmarkStart w:id="1804" w:name="_Toc532000066"/>
            <w:bookmarkStart w:id="1805" w:name="_Toc532000465"/>
            <w:bookmarkStart w:id="1806" w:name="_Toc532141075"/>
            <w:bookmarkStart w:id="1807" w:name="_Toc532141223"/>
            <w:bookmarkStart w:id="1808" w:name="_Toc532141377"/>
            <w:bookmarkStart w:id="1809" w:name="_Toc532141527"/>
            <w:bookmarkStart w:id="1810" w:name="_Toc532150189"/>
            <w:bookmarkStart w:id="1811" w:name="_Toc532150903"/>
            <w:bookmarkStart w:id="1812" w:name="_Toc532151066"/>
            <w:bookmarkStart w:id="1813" w:name="_Toc532151223"/>
            <w:bookmarkStart w:id="1814" w:name="_Toc532151380"/>
            <w:bookmarkStart w:id="1815" w:name="_Toc532157809"/>
            <w:bookmarkStart w:id="1816" w:name="_Toc532157968"/>
            <w:bookmarkStart w:id="1817" w:name="_Toc532323893"/>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p>
        </w:tc>
        <w:tc>
          <w:tcPr>
            <w:tcW w:w="901" w:type="dxa"/>
            <w:shd w:val="clear" w:color="auto" w:fill="auto"/>
          </w:tcPr>
          <w:p w:rsidR="00F174FC" w:rsidRPr="005019AF" w:rsidDel="009E4C8D" w:rsidRDefault="00F174FC" w:rsidP="005019AF">
            <w:pPr>
              <w:pStyle w:val="template"/>
              <w:jc w:val="center"/>
              <w:rPr>
                <w:del w:id="1818" w:author="Hp" w:date="2018-12-05T00:49:00Z"/>
                <w:i w:val="0"/>
              </w:rPr>
            </w:pPr>
            <w:bookmarkStart w:id="1819" w:name="_Toc531735456"/>
            <w:bookmarkStart w:id="1820" w:name="_Toc532000067"/>
            <w:bookmarkStart w:id="1821" w:name="_Toc532000466"/>
            <w:bookmarkStart w:id="1822" w:name="_Toc532141076"/>
            <w:bookmarkStart w:id="1823" w:name="_Toc532141224"/>
            <w:bookmarkStart w:id="1824" w:name="_Toc532141378"/>
            <w:bookmarkStart w:id="1825" w:name="_Toc532141528"/>
            <w:bookmarkStart w:id="1826" w:name="_Toc532150190"/>
            <w:bookmarkStart w:id="1827" w:name="_Toc532150904"/>
            <w:bookmarkStart w:id="1828" w:name="_Toc532151067"/>
            <w:bookmarkStart w:id="1829" w:name="_Toc532151224"/>
            <w:bookmarkStart w:id="1830" w:name="_Toc532151381"/>
            <w:bookmarkStart w:id="1831" w:name="_Toc532157810"/>
            <w:bookmarkStart w:id="1832" w:name="_Toc532157969"/>
            <w:bookmarkStart w:id="1833" w:name="_Toc532323894"/>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p>
        </w:tc>
        <w:bookmarkStart w:id="1834" w:name="_Toc531735457"/>
        <w:bookmarkStart w:id="1835" w:name="_Toc532000068"/>
        <w:bookmarkStart w:id="1836" w:name="_Toc532000467"/>
        <w:bookmarkStart w:id="1837" w:name="_Toc532141077"/>
        <w:bookmarkStart w:id="1838" w:name="_Toc532141225"/>
        <w:bookmarkStart w:id="1839" w:name="_Toc532141379"/>
        <w:bookmarkStart w:id="1840" w:name="_Toc532141529"/>
        <w:bookmarkStart w:id="1841" w:name="_Toc532150191"/>
        <w:bookmarkStart w:id="1842" w:name="_Toc532150905"/>
        <w:bookmarkStart w:id="1843" w:name="_Toc532151068"/>
        <w:bookmarkStart w:id="1844" w:name="_Toc532151225"/>
        <w:bookmarkStart w:id="1845" w:name="_Toc532151382"/>
        <w:bookmarkStart w:id="1846" w:name="_Toc532157811"/>
        <w:bookmarkStart w:id="1847" w:name="_Toc532157970"/>
        <w:bookmarkStart w:id="1848" w:name="_Toc532323895"/>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tr>
      <w:tr w:rsidR="00F174FC" w:rsidDel="009E4C8D" w:rsidTr="005019AF">
        <w:trPr>
          <w:jc w:val="center"/>
          <w:del w:id="1849" w:author="Hp" w:date="2018-12-05T00:49:00Z"/>
        </w:trPr>
        <w:tc>
          <w:tcPr>
            <w:tcW w:w="4068" w:type="dxa"/>
            <w:shd w:val="clear" w:color="auto" w:fill="auto"/>
          </w:tcPr>
          <w:p w:rsidR="00F174FC" w:rsidRPr="005019AF" w:rsidDel="009E4C8D" w:rsidRDefault="00F174FC" w:rsidP="005019AF">
            <w:pPr>
              <w:pStyle w:val="template"/>
              <w:ind w:left="720"/>
              <w:rPr>
                <w:del w:id="1850" w:author="Hp" w:date="2018-12-05T00:49:00Z"/>
                <w:i w:val="0"/>
              </w:rPr>
            </w:pPr>
            <w:del w:id="1851" w:author="Hp" w:date="2018-12-05T00:49:00Z">
              <w:r w:rsidRPr="005019AF" w:rsidDel="009E4C8D">
                <w:rPr>
                  <w:i w:val="0"/>
                </w:rPr>
                <w:delText>Create</w:delText>
              </w:r>
              <w:bookmarkStart w:id="1852" w:name="_Toc531735458"/>
              <w:bookmarkStart w:id="1853" w:name="_Toc532000069"/>
              <w:bookmarkStart w:id="1854" w:name="_Toc532000468"/>
              <w:bookmarkStart w:id="1855" w:name="_Toc532141078"/>
              <w:bookmarkStart w:id="1856" w:name="_Toc532141226"/>
              <w:bookmarkStart w:id="1857" w:name="_Toc532141380"/>
              <w:bookmarkStart w:id="1858" w:name="_Toc532141530"/>
              <w:bookmarkStart w:id="1859" w:name="_Toc532150192"/>
              <w:bookmarkStart w:id="1860" w:name="_Toc532150906"/>
              <w:bookmarkStart w:id="1861" w:name="_Toc532151069"/>
              <w:bookmarkStart w:id="1862" w:name="_Toc532151226"/>
              <w:bookmarkStart w:id="1863" w:name="_Toc532151383"/>
              <w:bookmarkStart w:id="1864" w:name="_Toc532157812"/>
              <w:bookmarkStart w:id="1865" w:name="_Toc532157971"/>
              <w:bookmarkStart w:id="1866" w:name="_Toc532323896"/>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del>
          </w:p>
        </w:tc>
        <w:tc>
          <w:tcPr>
            <w:tcW w:w="987" w:type="dxa"/>
            <w:shd w:val="clear" w:color="auto" w:fill="auto"/>
          </w:tcPr>
          <w:p w:rsidR="00F174FC" w:rsidRPr="005019AF" w:rsidDel="009E4C8D" w:rsidRDefault="00F174FC" w:rsidP="005019AF">
            <w:pPr>
              <w:pStyle w:val="template"/>
              <w:jc w:val="center"/>
              <w:rPr>
                <w:del w:id="1867" w:author="Hp" w:date="2018-12-05T00:49:00Z"/>
                <w:i w:val="0"/>
              </w:rPr>
            </w:pPr>
            <w:del w:id="1868" w:author="Hp" w:date="2018-12-05T00:49:00Z">
              <w:r w:rsidRPr="005019AF" w:rsidDel="009E4C8D">
                <w:rPr>
                  <w:i w:val="0"/>
                </w:rPr>
                <w:delText>*</w:delText>
              </w:r>
              <w:bookmarkStart w:id="1869" w:name="_Toc531735459"/>
              <w:bookmarkStart w:id="1870" w:name="_Toc532000070"/>
              <w:bookmarkStart w:id="1871" w:name="_Toc532000469"/>
              <w:bookmarkStart w:id="1872" w:name="_Toc532141079"/>
              <w:bookmarkStart w:id="1873" w:name="_Toc532141227"/>
              <w:bookmarkStart w:id="1874" w:name="_Toc532141381"/>
              <w:bookmarkStart w:id="1875" w:name="_Toc532141531"/>
              <w:bookmarkStart w:id="1876" w:name="_Toc532150193"/>
              <w:bookmarkStart w:id="1877" w:name="_Toc532150907"/>
              <w:bookmarkStart w:id="1878" w:name="_Toc532151070"/>
              <w:bookmarkStart w:id="1879" w:name="_Toc532151227"/>
              <w:bookmarkStart w:id="1880" w:name="_Toc532151384"/>
              <w:bookmarkStart w:id="1881" w:name="_Toc532157813"/>
              <w:bookmarkStart w:id="1882" w:name="_Toc532157972"/>
              <w:bookmarkStart w:id="1883" w:name="_Toc532323897"/>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del>
          </w:p>
        </w:tc>
        <w:tc>
          <w:tcPr>
            <w:tcW w:w="901" w:type="dxa"/>
            <w:shd w:val="clear" w:color="auto" w:fill="auto"/>
          </w:tcPr>
          <w:p w:rsidR="00F174FC" w:rsidRPr="005019AF" w:rsidDel="009E4C8D" w:rsidRDefault="00F174FC" w:rsidP="005019AF">
            <w:pPr>
              <w:pStyle w:val="template"/>
              <w:jc w:val="center"/>
              <w:rPr>
                <w:del w:id="1884" w:author="Hp" w:date="2018-12-05T00:49:00Z"/>
                <w:i w:val="0"/>
              </w:rPr>
            </w:pPr>
            <w:del w:id="1885" w:author="Hp" w:date="2018-12-05T00:49:00Z">
              <w:r w:rsidRPr="005019AF" w:rsidDel="009E4C8D">
                <w:rPr>
                  <w:i w:val="0"/>
                </w:rPr>
                <w:delText>*</w:delText>
              </w:r>
              <w:bookmarkStart w:id="1886" w:name="_Toc531735460"/>
              <w:bookmarkStart w:id="1887" w:name="_Toc532000071"/>
              <w:bookmarkStart w:id="1888" w:name="_Toc532000470"/>
              <w:bookmarkStart w:id="1889" w:name="_Toc532141080"/>
              <w:bookmarkStart w:id="1890" w:name="_Toc532141228"/>
              <w:bookmarkStart w:id="1891" w:name="_Toc532141382"/>
              <w:bookmarkStart w:id="1892" w:name="_Toc532141532"/>
              <w:bookmarkStart w:id="1893" w:name="_Toc532150194"/>
              <w:bookmarkStart w:id="1894" w:name="_Toc532150908"/>
              <w:bookmarkStart w:id="1895" w:name="_Toc532151071"/>
              <w:bookmarkStart w:id="1896" w:name="_Toc532151228"/>
              <w:bookmarkStart w:id="1897" w:name="_Toc532151385"/>
              <w:bookmarkStart w:id="1898" w:name="_Toc532157814"/>
              <w:bookmarkStart w:id="1899" w:name="_Toc532157973"/>
              <w:bookmarkStart w:id="1900" w:name="_Toc532323898"/>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del>
          </w:p>
        </w:tc>
        <w:bookmarkStart w:id="1901" w:name="_Toc531735461"/>
        <w:bookmarkStart w:id="1902" w:name="_Toc532000072"/>
        <w:bookmarkStart w:id="1903" w:name="_Toc532000471"/>
        <w:bookmarkStart w:id="1904" w:name="_Toc532141081"/>
        <w:bookmarkStart w:id="1905" w:name="_Toc532141229"/>
        <w:bookmarkStart w:id="1906" w:name="_Toc532141383"/>
        <w:bookmarkStart w:id="1907" w:name="_Toc532141533"/>
        <w:bookmarkStart w:id="1908" w:name="_Toc532150195"/>
        <w:bookmarkStart w:id="1909" w:name="_Toc532150909"/>
        <w:bookmarkStart w:id="1910" w:name="_Toc532151072"/>
        <w:bookmarkStart w:id="1911" w:name="_Toc532151229"/>
        <w:bookmarkStart w:id="1912" w:name="_Toc532151386"/>
        <w:bookmarkStart w:id="1913" w:name="_Toc532157815"/>
        <w:bookmarkStart w:id="1914" w:name="_Toc532157974"/>
        <w:bookmarkStart w:id="1915" w:name="_Toc532323899"/>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tr>
      <w:tr w:rsidR="00F174FC" w:rsidRPr="005019AF" w:rsidDel="009E4C8D" w:rsidTr="005019AF">
        <w:trPr>
          <w:jc w:val="center"/>
          <w:del w:id="1916" w:author="Hp" w:date="2018-12-05T00:49:00Z"/>
        </w:trPr>
        <w:tc>
          <w:tcPr>
            <w:tcW w:w="4068" w:type="dxa"/>
            <w:shd w:val="clear" w:color="auto" w:fill="auto"/>
          </w:tcPr>
          <w:p w:rsidR="00F174FC" w:rsidRPr="005019AF" w:rsidDel="009E4C8D" w:rsidRDefault="00F174FC" w:rsidP="005019AF">
            <w:pPr>
              <w:pStyle w:val="template"/>
              <w:ind w:left="720"/>
              <w:rPr>
                <w:del w:id="1917" w:author="Hp" w:date="2018-12-05T00:49:00Z"/>
                <w:i w:val="0"/>
              </w:rPr>
            </w:pPr>
            <w:del w:id="1918" w:author="Hp" w:date="2018-12-05T00:49:00Z">
              <w:r w:rsidRPr="005019AF" w:rsidDel="009E4C8D">
                <w:rPr>
                  <w:i w:val="0"/>
                </w:rPr>
                <w:delText>List</w:delText>
              </w:r>
              <w:bookmarkStart w:id="1919" w:name="_Toc531735462"/>
              <w:bookmarkStart w:id="1920" w:name="_Toc532000073"/>
              <w:bookmarkStart w:id="1921" w:name="_Toc532000472"/>
              <w:bookmarkStart w:id="1922" w:name="_Toc532141082"/>
              <w:bookmarkStart w:id="1923" w:name="_Toc532141230"/>
              <w:bookmarkStart w:id="1924" w:name="_Toc532141384"/>
              <w:bookmarkStart w:id="1925" w:name="_Toc532141534"/>
              <w:bookmarkStart w:id="1926" w:name="_Toc532150196"/>
              <w:bookmarkStart w:id="1927" w:name="_Toc532150910"/>
              <w:bookmarkStart w:id="1928" w:name="_Toc532151073"/>
              <w:bookmarkStart w:id="1929" w:name="_Toc532151230"/>
              <w:bookmarkStart w:id="1930" w:name="_Toc532151387"/>
              <w:bookmarkStart w:id="1931" w:name="_Toc532157816"/>
              <w:bookmarkStart w:id="1932" w:name="_Toc532157975"/>
              <w:bookmarkStart w:id="1933" w:name="_Toc532323900"/>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del>
          </w:p>
        </w:tc>
        <w:tc>
          <w:tcPr>
            <w:tcW w:w="987" w:type="dxa"/>
            <w:shd w:val="clear" w:color="auto" w:fill="auto"/>
          </w:tcPr>
          <w:p w:rsidR="00F174FC" w:rsidRPr="005019AF" w:rsidDel="009E4C8D" w:rsidRDefault="00F174FC" w:rsidP="005019AF">
            <w:pPr>
              <w:pStyle w:val="template"/>
              <w:jc w:val="center"/>
              <w:rPr>
                <w:del w:id="1934" w:author="Hp" w:date="2018-12-05T00:49:00Z"/>
                <w:i w:val="0"/>
              </w:rPr>
            </w:pPr>
            <w:bookmarkStart w:id="1935" w:name="_Toc531735463"/>
            <w:bookmarkStart w:id="1936" w:name="_Toc532000074"/>
            <w:bookmarkStart w:id="1937" w:name="_Toc532000473"/>
            <w:bookmarkStart w:id="1938" w:name="_Toc532141083"/>
            <w:bookmarkStart w:id="1939" w:name="_Toc532141231"/>
            <w:bookmarkStart w:id="1940" w:name="_Toc532141385"/>
            <w:bookmarkStart w:id="1941" w:name="_Toc532141535"/>
            <w:bookmarkStart w:id="1942" w:name="_Toc532150197"/>
            <w:bookmarkStart w:id="1943" w:name="_Toc532150911"/>
            <w:bookmarkStart w:id="1944" w:name="_Toc532151074"/>
            <w:bookmarkStart w:id="1945" w:name="_Toc532151231"/>
            <w:bookmarkStart w:id="1946" w:name="_Toc532151388"/>
            <w:bookmarkStart w:id="1947" w:name="_Toc532157817"/>
            <w:bookmarkStart w:id="1948" w:name="_Toc532157976"/>
            <w:bookmarkStart w:id="1949" w:name="_Toc532323901"/>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p>
        </w:tc>
        <w:tc>
          <w:tcPr>
            <w:tcW w:w="901" w:type="dxa"/>
            <w:shd w:val="clear" w:color="auto" w:fill="auto"/>
          </w:tcPr>
          <w:p w:rsidR="00F174FC" w:rsidRPr="005019AF" w:rsidDel="009E4C8D" w:rsidRDefault="00F174FC" w:rsidP="005019AF">
            <w:pPr>
              <w:pStyle w:val="template"/>
              <w:jc w:val="center"/>
              <w:rPr>
                <w:del w:id="1950" w:author="Hp" w:date="2018-12-05T00:49:00Z"/>
                <w:i w:val="0"/>
              </w:rPr>
            </w:pPr>
            <w:del w:id="1951" w:author="Hp" w:date="2018-12-05T00:49:00Z">
              <w:r w:rsidRPr="005019AF" w:rsidDel="009E4C8D">
                <w:rPr>
                  <w:i w:val="0"/>
                </w:rPr>
                <w:delText>*</w:delText>
              </w:r>
              <w:bookmarkStart w:id="1952" w:name="_Toc531735464"/>
              <w:bookmarkStart w:id="1953" w:name="_Toc532000075"/>
              <w:bookmarkStart w:id="1954" w:name="_Toc532000474"/>
              <w:bookmarkStart w:id="1955" w:name="_Toc532141084"/>
              <w:bookmarkStart w:id="1956" w:name="_Toc532141232"/>
              <w:bookmarkStart w:id="1957" w:name="_Toc532141386"/>
              <w:bookmarkStart w:id="1958" w:name="_Toc532141536"/>
              <w:bookmarkStart w:id="1959" w:name="_Toc532150198"/>
              <w:bookmarkStart w:id="1960" w:name="_Toc532150912"/>
              <w:bookmarkStart w:id="1961" w:name="_Toc532151075"/>
              <w:bookmarkStart w:id="1962" w:name="_Toc532151232"/>
              <w:bookmarkStart w:id="1963" w:name="_Toc532151389"/>
              <w:bookmarkStart w:id="1964" w:name="_Toc532157818"/>
              <w:bookmarkStart w:id="1965" w:name="_Toc532157977"/>
              <w:bookmarkStart w:id="1966" w:name="_Toc532323902"/>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del>
          </w:p>
        </w:tc>
        <w:bookmarkStart w:id="1967" w:name="_Toc531735465"/>
        <w:bookmarkStart w:id="1968" w:name="_Toc532000076"/>
        <w:bookmarkStart w:id="1969" w:name="_Toc532000475"/>
        <w:bookmarkStart w:id="1970" w:name="_Toc532141085"/>
        <w:bookmarkStart w:id="1971" w:name="_Toc532141233"/>
        <w:bookmarkStart w:id="1972" w:name="_Toc532141387"/>
        <w:bookmarkStart w:id="1973" w:name="_Toc532141537"/>
        <w:bookmarkStart w:id="1974" w:name="_Toc532150199"/>
        <w:bookmarkStart w:id="1975" w:name="_Toc532150913"/>
        <w:bookmarkStart w:id="1976" w:name="_Toc532151076"/>
        <w:bookmarkStart w:id="1977" w:name="_Toc532151233"/>
        <w:bookmarkStart w:id="1978" w:name="_Toc532151390"/>
        <w:bookmarkStart w:id="1979" w:name="_Toc532157819"/>
        <w:bookmarkStart w:id="1980" w:name="_Toc532157978"/>
        <w:bookmarkStart w:id="1981" w:name="_Toc532323903"/>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tr>
      <w:tr w:rsidR="00F174FC" w:rsidDel="009E4C8D" w:rsidTr="005019AF">
        <w:trPr>
          <w:jc w:val="center"/>
          <w:del w:id="1982" w:author="Hp" w:date="2018-12-05T00:49:00Z"/>
        </w:trPr>
        <w:tc>
          <w:tcPr>
            <w:tcW w:w="4068" w:type="dxa"/>
            <w:shd w:val="clear" w:color="auto" w:fill="auto"/>
          </w:tcPr>
          <w:p w:rsidR="00F174FC" w:rsidRPr="005019AF" w:rsidDel="009E4C8D" w:rsidRDefault="00F174FC" w:rsidP="005019AF">
            <w:pPr>
              <w:pStyle w:val="template"/>
              <w:ind w:left="720"/>
              <w:rPr>
                <w:del w:id="1983" w:author="Hp" w:date="2018-12-05T00:49:00Z"/>
                <w:i w:val="0"/>
              </w:rPr>
            </w:pPr>
            <w:del w:id="1984" w:author="Hp" w:date="2018-12-05T00:49:00Z">
              <w:r w:rsidRPr="005019AF" w:rsidDel="009E4C8D">
                <w:rPr>
                  <w:i w:val="0"/>
                </w:rPr>
                <w:delText>Modify Account Properties</w:delText>
              </w:r>
              <w:bookmarkStart w:id="1985" w:name="_Toc531735466"/>
              <w:bookmarkStart w:id="1986" w:name="_Toc532000077"/>
              <w:bookmarkStart w:id="1987" w:name="_Toc532000476"/>
              <w:bookmarkStart w:id="1988" w:name="_Toc532141086"/>
              <w:bookmarkStart w:id="1989" w:name="_Toc532141234"/>
              <w:bookmarkStart w:id="1990" w:name="_Toc532141388"/>
              <w:bookmarkStart w:id="1991" w:name="_Toc532141538"/>
              <w:bookmarkStart w:id="1992" w:name="_Toc532150200"/>
              <w:bookmarkStart w:id="1993" w:name="_Toc532150914"/>
              <w:bookmarkStart w:id="1994" w:name="_Toc532151077"/>
              <w:bookmarkStart w:id="1995" w:name="_Toc532151234"/>
              <w:bookmarkStart w:id="1996" w:name="_Toc532151391"/>
              <w:bookmarkStart w:id="1997" w:name="_Toc532157820"/>
              <w:bookmarkStart w:id="1998" w:name="_Toc532157979"/>
              <w:bookmarkStart w:id="1999" w:name="_Toc53232390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del>
          </w:p>
        </w:tc>
        <w:tc>
          <w:tcPr>
            <w:tcW w:w="987" w:type="dxa"/>
            <w:shd w:val="clear" w:color="auto" w:fill="auto"/>
          </w:tcPr>
          <w:p w:rsidR="00F174FC" w:rsidRPr="005019AF" w:rsidDel="009E4C8D" w:rsidRDefault="00F174FC" w:rsidP="005019AF">
            <w:pPr>
              <w:pStyle w:val="template"/>
              <w:jc w:val="center"/>
              <w:rPr>
                <w:del w:id="2000" w:author="Hp" w:date="2018-12-05T00:49:00Z"/>
                <w:i w:val="0"/>
              </w:rPr>
            </w:pPr>
            <w:del w:id="2001" w:author="Hp" w:date="2018-12-05T00:49:00Z">
              <w:r w:rsidRPr="005019AF" w:rsidDel="009E4C8D">
                <w:rPr>
                  <w:i w:val="0"/>
                </w:rPr>
                <w:delText>*</w:delText>
              </w:r>
              <w:bookmarkStart w:id="2002" w:name="_Toc531735467"/>
              <w:bookmarkStart w:id="2003" w:name="_Toc532000078"/>
              <w:bookmarkStart w:id="2004" w:name="_Toc532000477"/>
              <w:bookmarkStart w:id="2005" w:name="_Toc532141087"/>
              <w:bookmarkStart w:id="2006" w:name="_Toc532141235"/>
              <w:bookmarkStart w:id="2007" w:name="_Toc532141389"/>
              <w:bookmarkStart w:id="2008" w:name="_Toc532141539"/>
              <w:bookmarkStart w:id="2009" w:name="_Toc532150201"/>
              <w:bookmarkStart w:id="2010" w:name="_Toc532150915"/>
              <w:bookmarkStart w:id="2011" w:name="_Toc532151078"/>
              <w:bookmarkStart w:id="2012" w:name="_Toc532151235"/>
              <w:bookmarkStart w:id="2013" w:name="_Toc532151392"/>
              <w:bookmarkStart w:id="2014" w:name="_Toc532157821"/>
              <w:bookmarkStart w:id="2015" w:name="_Toc532157980"/>
              <w:bookmarkStart w:id="2016" w:name="_Toc532323905"/>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del>
          </w:p>
        </w:tc>
        <w:tc>
          <w:tcPr>
            <w:tcW w:w="901" w:type="dxa"/>
            <w:shd w:val="clear" w:color="auto" w:fill="auto"/>
          </w:tcPr>
          <w:p w:rsidR="00F174FC" w:rsidRPr="005019AF" w:rsidDel="009E4C8D" w:rsidRDefault="00F174FC" w:rsidP="005019AF">
            <w:pPr>
              <w:pStyle w:val="template"/>
              <w:jc w:val="center"/>
              <w:rPr>
                <w:del w:id="2017" w:author="Hp" w:date="2018-12-05T00:49:00Z"/>
                <w:i w:val="0"/>
              </w:rPr>
            </w:pPr>
            <w:del w:id="2018" w:author="Hp" w:date="2018-12-05T00:49:00Z">
              <w:r w:rsidRPr="005019AF" w:rsidDel="009E4C8D">
                <w:rPr>
                  <w:i w:val="0"/>
                </w:rPr>
                <w:delText>*</w:delText>
              </w:r>
              <w:bookmarkStart w:id="2019" w:name="_Toc531735468"/>
              <w:bookmarkStart w:id="2020" w:name="_Toc532000079"/>
              <w:bookmarkStart w:id="2021" w:name="_Toc532000478"/>
              <w:bookmarkStart w:id="2022" w:name="_Toc532141088"/>
              <w:bookmarkStart w:id="2023" w:name="_Toc532141236"/>
              <w:bookmarkStart w:id="2024" w:name="_Toc532141390"/>
              <w:bookmarkStart w:id="2025" w:name="_Toc532141540"/>
              <w:bookmarkStart w:id="2026" w:name="_Toc532150202"/>
              <w:bookmarkStart w:id="2027" w:name="_Toc532150916"/>
              <w:bookmarkStart w:id="2028" w:name="_Toc532151079"/>
              <w:bookmarkStart w:id="2029" w:name="_Toc532151236"/>
              <w:bookmarkStart w:id="2030" w:name="_Toc532151393"/>
              <w:bookmarkStart w:id="2031" w:name="_Toc532157822"/>
              <w:bookmarkStart w:id="2032" w:name="_Toc532157981"/>
              <w:bookmarkStart w:id="2033" w:name="_Toc532323906"/>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del>
          </w:p>
        </w:tc>
        <w:bookmarkStart w:id="2034" w:name="_Toc531735469"/>
        <w:bookmarkStart w:id="2035" w:name="_Toc532000080"/>
        <w:bookmarkStart w:id="2036" w:name="_Toc532000479"/>
        <w:bookmarkStart w:id="2037" w:name="_Toc532141089"/>
        <w:bookmarkStart w:id="2038" w:name="_Toc532141237"/>
        <w:bookmarkStart w:id="2039" w:name="_Toc532141391"/>
        <w:bookmarkStart w:id="2040" w:name="_Toc532141541"/>
        <w:bookmarkStart w:id="2041" w:name="_Toc532150203"/>
        <w:bookmarkStart w:id="2042" w:name="_Toc532150917"/>
        <w:bookmarkStart w:id="2043" w:name="_Toc532151080"/>
        <w:bookmarkStart w:id="2044" w:name="_Toc532151237"/>
        <w:bookmarkStart w:id="2045" w:name="_Toc532151394"/>
        <w:bookmarkStart w:id="2046" w:name="_Toc532157823"/>
        <w:bookmarkStart w:id="2047" w:name="_Toc532157982"/>
        <w:bookmarkStart w:id="2048" w:name="_Toc532323907"/>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tr>
      <w:tr w:rsidR="00F174FC" w:rsidDel="009E4C8D" w:rsidTr="005019AF">
        <w:trPr>
          <w:jc w:val="center"/>
          <w:del w:id="2049" w:author="Hp" w:date="2018-12-05T00:49:00Z"/>
        </w:trPr>
        <w:tc>
          <w:tcPr>
            <w:tcW w:w="4068" w:type="dxa"/>
            <w:shd w:val="clear" w:color="auto" w:fill="auto"/>
          </w:tcPr>
          <w:p w:rsidR="00F174FC" w:rsidRPr="005019AF" w:rsidDel="009E4C8D" w:rsidRDefault="00F174FC" w:rsidP="005019AF">
            <w:pPr>
              <w:pStyle w:val="template"/>
              <w:ind w:left="720"/>
              <w:rPr>
                <w:del w:id="2050" w:author="Hp" w:date="2018-12-05T00:49:00Z"/>
                <w:i w:val="0"/>
              </w:rPr>
            </w:pPr>
            <w:del w:id="2051" w:author="Hp" w:date="2018-12-05T00:49:00Z">
              <w:r w:rsidRPr="005019AF" w:rsidDel="009E4C8D">
                <w:rPr>
                  <w:i w:val="0"/>
                </w:rPr>
                <w:delText>Modify ALL Account Properties</w:delText>
              </w:r>
              <w:bookmarkStart w:id="2052" w:name="_Toc531735470"/>
              <w:bookmarkStart w:id="2053" w:name="_Toc532000081"/>
              <w:bookmarkStart w:id="2054" w:name="_Toc532000480"/>
              <w:bookmarkStart w:id="2055" w:name="_Toc532141090"/>
              <w:bookmarkStart w:id="2056" w:name="_Toc532141238"/>
              <w:bookmarkStart w:id="2057" w:name="_Toc532141392"/>
              <w:bookmarkStart w:id="2058" w:name="_Toc532141542"/>
              <w:bookmarkStart w:id="2059" w:name="_Toc532150204"/>
              <w:bookmarkStart w:id="2060" w:name="_Toc532150918"/>
              <w:bookmarkStart w:id="2061" w:name="_Toc532151081"/>
              <w:bookmarkStart w:id="2062" w:name="_Toc532151238"/>
              <w:bookmarkStart w:id="2063" w:name="_Toc532151395"/>
              <w:bookmarkStart w:id="2064" w:name="_Toc532157824"/>
              <w:bookmarkStart w:id="2065" w:name="_Toc532157983"/>
              <w:bookmarkStart w:id="2066" w:name="_Toc532323908"/>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del>
          </w:p>
        </w:tc>
        <w:tc>
          <w:tcPr>
            <w:tcW w:w="987" w:type="dxa"/>
            <w:shd w:val="clear" w:color="auto" w:fill="auto"/>
          </w:tcPr>
          <w:p w:rsidR="00F174FC" w:rsidRPr="005019AF" w:rsidDel="009E4C8D" w:rsidRDefault="00F174FC" w:rsidP="005019AF">
            <w:pPr>
              <w:pStyle w:val="template"/>
              <w:jc w:val="center"/>
              <w:rPr>
                <w:del w:id="2067" w:author="Hp" w:date="2018-12-05T00:49:00Z"/>
                <w:i w:val="0"/>
              </w:rPr>
            </w:pPr>
            <w:bookmarkStart w:id="2068" w:name="_Toc531735471"/>
            <w:bookmarkStart w:id="2069" w:name="_Toc532000082"/>
            <w:bookmarkStart w:id="2070" w:name="_Toc532000481"/>
            <w:bookmarkStart w:id="2071" w:name="_Toc532141091"/>
            <w:bookmarkStart w:id="2072" w:name="_Toc532141239"/>
            <w:bookmarkStart w:id="2073" w:name="_Toc532141393"/>
            <w:bookmarkStart w:id="2074" w:name="_Toc532141543"/>
            <w:bookmarkStart w:id="2075" w:name="_Toc532150205"/>
            <w:bookmarkStart w:id="2076" w:name="_Toc532150919"/>
            <w:bookmarkStart w:id="2077" w:name="_Toc532151082"/>
            <w:bookmarkStart w:id="2078" w:name="_Toc532151239"/>
            <w:bookmarkStart w:id="2079" w:name="_Toc532151396"/>
            <w:bookmarkStart w:id="2080" w:name="_Toc532157825"/>
            <w:bookmarkStart w:id="2081" w:name="_Toc532157984"/>
            <w:bookmarkStart w:id="2082" w:name="_Toc532323909"/>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p>
        </w:tc>
        <w:tc>
          <w:tcPr>
            <w:tcW w:w="901" w:type="dxa"/>
            <w:shd w:val="clear" w:color="auto" w:fill="auto"/>
          </w:tcPr>
          <w:p w:rsidR="00F174FC" w:rsidRPr="005019AF" w:rsidDel="009E4C8D" w:rsidRDefault="00F174FC" w:rsidP="005019AF">
            <w:pPr>
              <w:pStyle w:val="template"/>
              <w:jc w:val="center"/>
              <w:rPr>
                <w:del w:id="2083" w:author="Hp" w:date="2018-12-05T00:49:00Z"/>
                <w:i w:val="0"/>
              </w:rPr>
            </w:pPr>
            <w:del w:id="2084" w:author="Hp" w:date="2018-12-05T00:49:00Z">
              <w:r w:rsidRPr="005019AF" w:rsidDel="009E4C8D">
                <w:rPr>
                  <w:i w:val="0"/>
                </w:rPr>
                <w:delText>*</w:delText>
              </w:r>
              <w:bookmarkStart w:id="2085" w:name="_Toc531735472"/>
              <w:bookmarkStart w:id="2086" w:name="_Toc532000083"/>
              <w:bookmarkStart w:id="2087" w:name="_Toc532000482"/>
              <w:bookmarkStart w:id="2088" w:name="_Toc532141092"/>
              <w:bookmarkStart w:id="2089" w:name="_Toc532141240"/>
              <w:bookmarkStart w:id="2090" w:name="_Toc532141394"/>
              <w:bookmarkStart w:id="2091" w:name="_Toc532141544"/>
              <w:bookmarkStart w:id="2092" w:name="_Toc532150206"/>
              <w:bookmarkStart w:id="2093" w:name="_Toc532150920"/>
              <w:bookmarkStart w:id="2094" w:name="_Toc532151083"/>
              <w:bookmarkStart w:id="2095" w:name="_Toc532151240"/>
              <w:bookmarkStart w:id="2096" w:name="_Toc532151397"/>
              <w:bookmarkStart w:id="2097" w:name="_Toc532157826"/>
              <w:bookmarkStart w:id="2098" w:name="_Toc532157985"/>
              <w:bookmarkStart w:id="2099" w:name="_Toc532323910"/>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del>
          </w:p>
        </w:tc>
        <w:bookmarkStart w:id="2100" w:name="_Toc531735473"/>
        <w:bookmarkStart w:id="2101" w:name="_Toc532000084"/>
        <w:bookmarkStart w:id="2102" w:name="_Toc532000483"/>
        <w:bookmarkStart w:id="2103" w:name="_Toc532141093"/>
        <w:bookmarkStart w:id="2104" w:name="_Toc532141241"/>
        <w:bookmarkStart w:id="2105" w:name="_Toc532141395"/>
        <w:bookmarkStart w:id="2106" w:name="_Toc532141545"/>
        <w:bookmarkStart w:id="2107" w:name="_Toc532150207"/>
        <w:bookmarkStart w:id="2108" w:name="_Toc532150921"/>
        <w:bookmarkStart w:id="2109" w:name="_Toc532151084"/>
        <w:bookmarkStart w:id="2110" w:name="_Toc532151241"/>
        <w:bookmarkStart w:id="2111" w:name="_Toc532151398"/>
        <w:bookmarkStart w:id="2112" w:name="_Toc532157827"/>
        <w:bookmarkStart w:id="2113" w:name="_Toc532157986"/>
        <w:bookmarkStart w:id="2114" w:name="_Toc532323911"/>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tr>
      <w:tr w:rsidR="00F174FC" w:rsidRPr="005019AF" w:rsidDel="009E4C8D" w:rsidTr="005019AF">
        <w:trPr>
          <w:jc w:val="center"/>
          <w:del w:id="2115" w:author="Hp" w:date="2018-12-05T00:49:00Z"/>
        </w:trPr>
        <w:tc>
          <w:tcPr>
            <w:tcW w:w="4068" w:type="dxa"/>
            <w:shd w:val="clear" w:color="auto" w:fill="auto"/>
          </w:tcPr>
          <w:p w:rsidR="00F174FC" w:rsidRPr="005019AF" w:rsidDel="009E4C8D" w:rsidRDefault="00F174FC" w:rsidP="005019AF">
            <w:pPr>
              <w:pStyle w:val="template"/>
              <w:ind w:left="720"/>
              <w:rPr>
                <w:del w:id="2116" w:author="Hp" w:date="2018-12-05T00:49:00Z"/>
                <w:i w:val="0"/>
              </w:rPr>
            </w:pPr>
            <w:del w:id="2117" w:author="Hp" w:date="2018-12-05T00:49:00Z">
              <w:r w:rsidRPr="005019AF" w:rsidDel="009E4C8D">
                <w:rPr>
                  <w:i w:val="0"/>
                </w:rPr>
                <w:delText>Delete</w:delText>
              </w:r>
              <w:bookmarkStart w:id="2118" w:name="_Toc531735474"/>
              <w:bookmarkStart w:id="2119" w:name="_Toc532000085"/>
              <w:bookmarkStart w:id="2120" w:name="_Toc532000484"/>
              <w:bookmarkStart w:id="2121" w:name="_Toc532141094"/>
              <w:bookmarkStart w:id="2122" w:name="_Toc532141242"/>
              <w:bookmarkStart w:id="2123" w:name="_Toc532141396"/>
              <w:bookmarkStart w:id="2124" w:name="_Toc532141546"/>
              <w:bookmarkStart w:id="2125" w:name="_Toc532150208"/>
              <w:bookmarkStart w:id="2126" w:name="_Toc532150922"/>
              <w:bookmarkStart w:id="2127" w:name="_Toc532151085"/>
              <w:bookmarkStart w:id="2128" w:name="_Toc532151242"/>
              <w:bookmarkStart w:id="2129" w:name="_Toc532151399"/>
              <w:bookmarkStart w:id="2130" w:name="_Toc532157828"/>
              <w:bookmarkStart w:id="2131" w:name="_Toc532157987"/>
              <w:bookmarkStart w:id="2132" w:name="_Toc532323912"/>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del>
          </w:p>
        </w:tc>
        <w:tc>
          <w:tcPr>
            <w:tcW w:w="987" w:type="dxa"/>
            <w:shd w:val="clear" w:color="auto" w:fill="auto"/>
          </w:tcPr>
          <w:p w:rsidR="00F174FC" w:rsidRPr="005019AF" w:rsidDel="009E4C8D" w:rsidRDefault="00F174FC" w:rsidP="005019AF">
            <w:pPr>
              <w:pStyle w:val="template"/>
              <w:jc w:val="center"/>
              <w:rPr>
                <w:del w:id="2133" w:author="Hp" w:date="2018-12-05T00:49:00Z"/>
                <w:i w:val="0"/>
              </w:rPr>
            </w:pPr>
            <w:bookmarkStart w:id="2134" w:name="_Toc531735475"/>
            <w:bookmarkStart w:id="2135" w:name="_Toc532000086"/>
            <w:bookmarkStart w:id="2136" w:name="_Toc532000485"/>
            <w:bookmarkStart w:id="2137" w:name="_Toc532141095"/>
            <w:bookmarkStart w:id="2138" w:name="_Toc532141243"/>
            <w:bookmarkStart w:id="2139" w:name="_Toc532141397"/>
            <w:bookmarkStart w:id="2140" w:name="_Toc532141547"/>
            <w:bookmarkStart w:id="2141" w:name="_Toc532150209"/>
            <w:bookmarkStart w:id="2142" w:name="_Toc532150923"/>
            <w:bookmarkStart w:id="2143" w:name="_Toc532151086"/>
            <w:bookmarkStart w:id="2144" w:name="_Toc532151243"/>
            <w:bookmarkStart w:id="2145" w:name="_Toc532151400"/>
            <w:bookmarkStart w:id="2146" w:name="_Toc532157829"/>
            <w:bookmarkStart w:id="2147" w:name="_Toc532157988"/>
            <w:bookmarkStart w:id="2148" w:name="_Toc53232391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p>
        </w:tc>
        <w:tc>
          <w:tcPr>
            <w:tcW w:w="901" w:type="dxa"/>
            <w:shd w:val="clear" w:color="auto" w:fill="auto"/>
          </w:tcPr>
          <w:p w:rsidR="00F174FC" w:rsidRPr="005019AF" w:rsidDel="009E4C8D" w:rsidRDefault="00F174FC" w:rsidP="005019AF">
            <w:pPr>
              <w:pStyle w:val="template"/>
              <w:jc w:val="center"/>
              <w:rPr>
                <w:del w:id="2149" w:author="Hp" w:date="2018-12-05T00:49:00Z"/>
                <w:i w:val="0"/>
              </w:rPr>
            </w:pPr>
            <w:del w:id="2150" w:author="Hp" w:date="2018-12-05T00:49:00Z">
              <w:r w:rsidRPr="005019AF" w:rsidDel="009E4C8D">
                <w:rPr>
                  <w:i w:val="0"/>
                </w:rPr>
                <w:delText>*</w:delText>
              </w:r>
              <w:bookmarkStart w:id="2151" w:name="_Toc531735476"/>
              <w:bookmarkStart w:id="2152" w:name="_Toc532000087"/>
              <w:bookmarkStart w:id="2153" w:name="_Toc532000486"/>
              <w:bookmarkStart w:id="2154" w:name="_Toc532141096"/>
              <w:bookmarkStart w:id="2155" w:name="_Toc532141244"/>
              <w:bookmarkStart w:id="2156" w:name="_Toc532141398"/>
              <w:bookmarkStart w:id="2157" w:name="_Toc532141548"/>
              <w:bookmarkStart w:id="2158" w:name="_Toc532150210"/>
              <w:bookmarkStart w:id="2159" w:name="_Toc532150924"/>
              <w:bookmarkStart w:id="2160" w:name="_Toc532151087"/>
              <w:bookmarkStart w:id="2161" w:name="_Toc532151244"/>
              <w:bookmarkStart w:id="2162" w:name="_Toc532151401"/>
              <w:bookmarkStart w:id="2163" w:name="_Toc532157830"/>
              <w:bookmarkStart w:id="2164" w:name="_Toc532157989"/>
              <w:bookmarkStart w:id="2165" w:name="_Toc532323914"/>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del>
          </w:p>
        </w:tc>
        <w:bookmarkStart w:id="2166" w:name="_Toc531735477"/>
        <w:bookmarkStart w:id="2167" w:name="_Toc532000088"/>
        <w:bookmarkStart w:id="2168" w:name="_Toc532000487"/>
        <w:bookmarkStart w:id="2169" w:name="_Toc532141097"/>
        <w:bookmarkStart w:id="2170" w:name="_Toc532141245"/>
        <w:bookmarkStart w:id="2171" w:name="_Toc532141399"/>
        <w:bookmarkStart w:id="2172" w:name="_Toc532141549"/>
        <w:bookmarkStart w:id="2173" w:name="_Toc532150211"/>
        <w:bookmarkStart w:id="2174" w:name="_Toc532150925"/>
        <w:bookmarkStart w:id="2175" w:name="_Toc532151088"/>
        <w:bookmarkStart w:id="2176" w:name="_Toc532151245"/>
        <w:bookmarkStart w:id="2177" w:name="_Toc532151402"/>
        <w:bookmarkStart w:id="2178" w:name="_Toc532157831"/>
        <w:bookmarkStart w:id="2179" w:name="_Toc532157990"/>
        <w:bookmarkStart w:id="2180" w:name="_Toc53232391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tr>
      <w:tr w:rsidR="00F174FC" w:rsidDel="009E4C8D" w:rsidTr="005019AF">
        <w:trPr>
          <w:jc w:val="center"/>
          <w:del w:id="2181" w:author="Hp" w:date="2018-12-05T00:49:00Z"/>
        </w:trPr>
        <w:tc>
          <w:tcPr>
            <w:tcW w:w="4068" w:type="dxa"/>
            <w:shd w:val="clear" w:color="auto" w:fill="auto"/>
          </w:tcPr>
          <w:p w:rsidR="00F174FC" w:rsidRPr="005019AF" w:rsidDel="009E4C8D" w:rsidRDefault="00F174FC" w:rsidP="005019AF">
            <w:pPr>
              <w:pStyle w:val="template"/>
              <w:ind w:left="720"/>
              <w:rPr>
                <w:del w:id="2182" w:author="Hp" w:date="2018-12-05T00:49:00Z"/>
                <w:i w:val="0"/>
              </w:rPr>
            </w:pPr>
            <w:del w:id="2183" w:author="Hp" w:date="2018-12-05T00:49:00Z">
              <w:r w:rsidRPr="005019AF" w:rsidDel="009E4C8D">
                <w:rPr>
                  <w:i w:val="0"/>
                </w:rPr>
                <w:delText>Login</w:delText>
              </w:r>
              <w:bookmarkStart w:id="2184" w:name="_Toc531735478"/>
              <w:bookmarkStart w:id="2185" w:name="_Toc532000089"/>
              <w:bookmarkStart w:id="2186" w:name="_Toc532000488"/>
              <w:bookmarkStart w:id="2187" w:name="_Toc532141098"/>
              <w:bookmarkStart w:id="2188" w:name="_Toc532141246"/>
              <w:bookmarkStart w:id="2189" w:name="_Toc532141400"/>
              <w:bookmarkStart w:id="2190" w:name="_Toc532141550"/>
              <w:bookmarkStart w:id="2191" w:name="_Toc532150212"/>
              <w:bookmarkStart w:id="2192" w:name="_Toc532150926"/>
              <w:bookmarkStart w:id="2193" w:name="_Toc532151089"/>
              <w:bookmarkStart w:id="2194" w:name="_Toc532151246"/>
              <w:bookmarkStart w:id="2195" w:name="_Toc532151403"/>
              <w:bookmarkStart w:id="2196" w:name="_Toc532157832"/>
              <w:bookmarkStart w:id="2197" w:name="_Toc532157991"/>
              <w:bookmarkStart w:id="2198" w:name="_Toc532323916"/>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del>
          </w:p>
        </w:tc>
        <w:tc>
          <w:tcPr>
            <w:tcW w:w="987" w:type="dxa"/>
            <w:shd w:val="clear" w:color="auto" w:fill="auto"/>
          </w:tcPr>
          <w:p w:rsidR="00F174FC" w:rsidRPr="005019AF" w:rsidDel="009E4C8D" w:rsidRDefault="00F174FC" w:rsidP="005019AF">
            <w:pPr>
              <w:pStyle w:val="template"/>
              <w:jc w:val="center"/>
              <w:rPr>
                <w:del w:id="2199" w:author="Hp" w:date="2018-12-05T00:49:00Z"/>
                <w:i w:val="0"/>
              </w:rPr>
            </w:pPr>
            <w:del w:id="2200" w:author="Hp" w:date="2018-12-05T00:49:00Z">
              <w:r w:rsidRPr="005019AF" w:rsidDel="009E4C8D">
                <w:rPr>
                  <w:i w:val="0"/>
                </w:rPr>
                <w:delText>*</w:delText>
              </w:r>
              <w:bookmarkStart w:id="2201" w:name="_Toc531735479"/>
              <w:bookmarkStart w:id="2202" w:name="_Toc532000090"/>
              <w:bookmarkStart w:id="2203" w:name="_Toc532000489"/>
              <w:bookmarkStart w:id="2204" w:name="_Toc532141099"/>
              <w:bookmarkStart w:id="2205" w:name="_Toc532141247"/>
              <w:bookmarkStart w:id="2206" w:name="_Toc532141401"/>
              <w:bookmarkStart w:id="2207" w:name="_Toc532141551"/>
              <w:bookmarkStart w:id="2208" w:name="_Toc532150213"/>
              <w:bookmarkStart w:id="2209" w:name="_Toc532150927"/>
              <w:bookmarkStart w:id="2210" w:name="_Toc532151090"/>
              <w:bookmarkStart w:id="2211" w:name="_Toc532151247"/>
              <w:bookmarkStart w:id="2212" w:name="_Toc532151404"/>
              <w:bookmarkStart w:id="2213" w:name="_Toc532157833"/>
              <w:bookmarkStart w:id="2214" w:name="_Toc532157992"/>
              <w:bookmarkStart w:id="2215" w:name="_Toc532323917"/>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del>
          </w:p>
        </w:tc>
        <w:tc>
          <w:tcPr>
            <w:tcW w:w="901" w:type="dxa"/>
            <w:shd w:val="clear" w:color="auto" w:fill="auto"/>
          </w:tcPr>
          <w:p w:rsidR="00F174FC" w:rsidRPr="005019AF" w:rsidDel="009E4C8D" w:rsidRDefault="00F174FC" w:rsidP="005019AF">
            <w:pPr>
              <w:pStyle w:val="template"/>
              <w:jc w:val="center"/>
              <w:rPr>
                <w:del w:id="2216" w:author="Hp" w:date="2018-12-05T00:49:00Z"/>
                <w:i w:val="0"/>
              </w:rPr>
            </w:pPr>
            <w:del w:id="2217" w:author="Hp" w:date="2018-12-05T00:49:00Z">
              <w:r w:rsidRPr="005019AF" w:rsidDel="009E4C8D">
                <w:rPr>
                  <w:i w:val="0"/>
                </w:rPr>
                <w:delText>*</w:delText>
              </w:r>
              <w:bookmarkStart w:id="2218" w:name="_Toc531735480"/>
              <w:bookmarkStart w:id="2219" w:name="_Toc532000091"/>
              <w:bookmarkStart w:id="2220" w:name="_Toc532000490"/>
              <w:bookmarkStart w:id="2221" w:name="_Toc532141100"/>
              <w:bookmarkStart w:id="2222" w:name="_Toc532141248"/>
              <w:bookmarkStart w:id="2223" w:name="_Toc532141402"/>
              <w:bookmarkStart w:id="2224" w:name="_Toc532141552"/>
              <w:bookmarkStart w:id="2225" w:name="_Toc532150214"/>
              <w:bookmarkStart w:id="2226" w:name="_Toc532150928"/>
              <w:bookmarkStart w:id="2227" w:name="_Toc532151091"/>
              <w:bookmarkStart w:id="2228" w:name="_Toc532151248"/>
              <w:bookmarkStart w:id="2229" w:name="_Toc532151405"/>
              <w:bookmarkStart w:id="2230" w:name="_Toc532157834"/>
              <w:bookmarkStart w:id="2231" w:name="_Toc532157993"/>
              <w:bookmarkStart w:id="2232" w:name="_Toc532323918"/>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del>
          </w:p>
        </w:tc>
        <w:bookmarkStart w:id="2233" w:name="_Toc531735481"/>
        <w:bookmarkStart w:id="2234" w:name="_Toc532000092"/>
        <w:bookmarkStart w:id="2235" w:name="_Toc532000491"/>
        <w:bookmarkStart w:id="2236" w:name="_Toc532141101"/>
        <w:bookmarkStart w:id="2237" w:name="_Toc532141249"/>
        <w:bookmarkStart w:id="2238" w:name="_Toc532141403"/>
        <w:bookmarkStart w:id="2239" w:name="_Toc532141553"/>
        <w:bookmarkStart w:id="2240" w:name="_Toc532150215"/>
        <w:bookmarkStart w:id="2241" w:name="_Toc532150929"/>
        <w:bookmarkStart w:id="2242" w:name="_Toc532151092"/>
        <w:bookmarkStart w:id="2243" w:name="_Toc532151249"/>
        <w:bookmarkStart w:id="2244" w:name="_Toc532151406"/>
        <w:bookmarkStart w:id="2245" w:name="_Toc532157835"/>
        <w:bookmarkStart w:id="2246" w:name="_Toc532157994"/>
        <w:bookmarkStart w:id="2247" w:name="_Toc532323919"/>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tr>
      <w:tr w:rsidR="00F174FC" w:rsidDel="009E4C8D" w:rsidTr="005019AF">
        <w:trPr>
          <w:jc w:val="center"/>
          <w:del w:id="2248" w:author="Hp" w:date="2018-12-05T00:49:00Z"/>
        </w:trPr>
        <w:tc>
          <w:tcPr>
            <w:tcW w:w="4068" w:type="dxa"/>
            <w:shd w:val="clear" w:color="auto" w:fill="auto"/>
          </w:tcPr>
          <w:p w:rsidR="00F174FC" w:rsidRPr="005019AF" w:rsidDel="009E4C8D" w:rsidRDefault="00F174FC" w:rsidP="005019AF">
            <w:pPr>
              <w:pStyle w:val="template"/>
              <w:ind w:left="720"/>
              <w:rPr>
                <w:del w:id="2249" w:author="Hp" w:date="2018-12-05T00:49:00Z"/>
                <w:i w:val="0"/>
              </w:rPr>
            </w:pPr>
            <w:del w:id="2250" w:author="Hp" w:date="2018-12-05T00:49:00Z">
              <w:r w:rsidRPr="005019AF" w:rsidDel="009E4C8D">
                <w:rPr>
                  <w:i w:val="0"/>
                </w:rPr>
                <w:delText>Logout</w:delText>
              </w:r>
              <w:bookmarkStart w:id="2251" w:name="_Toc531735482"/>
              <w:bookmarkStart w:id="2252" w:name="_Toc532000093"/>
              <w:bookmarkStart w:id="2253" w:name="_Toc532000492"/>
              <w:bookmarkStart w:id="2254" w:name="_Toc532141102"/>
              <w:bookmarkStart w:id="2255" w:name="_Toc532141250"/>
              <w:bookmarkStart w:id="2256" w:name="_Toc532141404"/>
              <w:bookmarkStart w:id="2257" w:name="_Toc532141554"/>
              <w:bookmarkStart w:id="2258" w:name="_Toc532150216"/>
              <w:bookmarkStart w:id="2259" w:name="_Toc532150930"/>
              <w:bookmarkStart w:id="2260" w:name="_Toc532151093"/>
              <w:bookmarkStart w:id="2261" w:name="_Toc532151250"/>
              <w:bookmarkStart w:id="2262" w:name="_Toc532151407"/>
              <w:bookmarkStart w:id="2263" w:name="_Toc532157836"/>
              <w:bookmarkStart w:id="2264" w:name="_Toc532157995"/>
              <w:bookmarkStart w:id="2265" w:name="_Toc53232392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del>
          </w:p>
        </w:tc>
        <w:tc>
          <w:tcPr>
            <w:tcW w:w="987" w:type="dxa"/>
            <w:shd w:val="clear" w:color="auto" w:fill="auto"/>
          </w:tcPr>
          <w:p w:rsidR="00F174FC" w:rsidRPr="005019AF" w:rsidDel="009E4C8D" w:rsidRDefault="00F174FC" w:rsidP="005019AF">
            <w:pPr>
              <w:pStyle w:val="template"/>
              <w:jc w:val="center"/>
              <w:rPr>
                <w:del w:id="2266" w:author="Hp" w:date="2018-12-05T00:49:00Z"/>
                <w:i w:val="0"/>
              </w:rPr>
            </w:pPr>
            <w:del w:id="2267" w:author="Hp" w:date="2018-12-05T00:49:00Z">
              <w:r w:rsidRPr="005019AF" w:rsidDel="009E4C8D">
                <w:rPr>
                  <w:i w:val="0"/>
                </w:rPr>
                <w:delText>*</w:delText>
              </w:r>
              <w:bookmarkStart w:id="2268" w:name="_Toc531735483"/>
              <w:bookmarkStart w:id="2269" w:name="_Toc532000094"/>
              <w:bookmarkStart w:id="2270" w:name="_Toc532000493"/>
              <w:bookmarkStart w:id="2271" w:name="_Toc532141103"/>
              <w:bookmarkStart w:id="2272" w:name="_Toc532141251"/>
              <w:bookmarkStart w:id="2273" w:name="_Toc532141405"/>
              <w:bookmarkStart w:id="2274" w:name="_Toc532141555"/>
              <w:bookmarkStart w:id="2275" w:name="_Toc532150217"/>
              <w:bookmarkStart w:id="2276" w:name="_Toc532150931"/>
              <w:bookmarkStart w:id="2277" w:name="_Toc532151094"/>
              <w:bookmarkStart w:id="2278" w:name="_Toc532151251"/>
              <w:bookmarkStart w:id="2279" w:name="_Toc532151408"/>
              <w:bookmarkStart w:id="2280" w:name="_Toc532157837"/>
              <w:bookmarkStart w:id="2281" w:name="_Toc532157996"/>
              <w:bookmarkStart w:id="2282" w:name="_Toc532323921"/>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del>
          </w:p>
        </w:tc>
        <w:tc>
          <w:tcPr>
            <w:tcW w:w="901" w:type="dxa"/>
            <w:shd w:val="clear" w:color="auto" w:fill="auto"/>
          </w:tcPr>
          <w:p w:rsidR="00F174FC" w:rsidRPr="005019AF" w:rsidDel="009E4C8D" w:rsidRDefault="00F174FC" w:rsidP="005019AF">
            <w:pPr>
              <w:pStyle w:val="template"/>
              <w:jc w:val="center"/>
              <w:rPr>
                <w:del w:id="2283" w:author="Hp" w:date="2018-12-05T00:49:00Z"/>
                <w:i w:val="0"/>
              </w:rPr>
            </w:pPr>
            <w:del w:id="2284" w:author="Hp" w:date="2018-12-05T00:49:00Z">
              <w:r w:rsidRPr="005019AF" w:rsidDel="009E4C8D">
                <w:rPr>
                  <w:i w:val="0"/>
                </w:rPr>
                <w:delText>*</w:delText>
              </w:r>
              <w:bookmarkStart w:id="2285" w:name="_Toc531735484"/>
              <w:bookmarkStart w:id="2286" w:name="_Toc532000095"/>
              <w:bookmarkStart w:id="2287" w:name="_Toc532000494"/>
              <w:bookmarkStart w:id="2288" w:name="_Toc532141104"/>
              <w:bookmarkStart w:id="2289" w:name="_Toc532141252"/>
              <w:bookmarkStart w:id="2290" w:name="_Toc532141406"/>
              <w:bookmarkStart w:id="2291" w:name="_Toc532141556"/>
              <w:bookmarkStart w:id="2292" w:name="_Toc532150218"/>
              <w:bookmarkStart w:id="2293" w:name="_Toc532150932"/>
              <w:bookmarkStart w:id="2294" w:name="_Toc532151095"/>
              <w:bookmarkStart w:id="2295" w:name="_Toc532151252"/>
              <w:bookmarkStart w:id="2296" w:name="_Toc532151409"/>
              <w:bookmarkStart w:id="2297" w:name="_Toc532157838"/>
              <w:bookmarkStart w:id="2298" w:name="_Toc532157997"/>
              <w:bookmarkStart w:id="2299" w:name="_Toc532323922"/>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del>
          </w:p>
        </w:tc>
        <w:bookmarkStart w:id="2300" w:name="_Toc531735485"/>
        <w:bookmarkStart w:id="2301" w:name="_Toc532000096"/>
        <w:bookmarkStart w:id="2302" w:name="_Toc532000495"/>
        <w:bookmarkStart w:id="2303" w:name="_Toc532141105"/>
        <w:bookmarkStart w:id="2304" w:name="_Toc532141253"/>
        <w:bookmarkStart w:id="2305" w:name="_Toc532141407"/>
        <w:bookmarkStart w:id="2306" w:name="_Toc532141557"/>
        <w:bookmarkStart w:id="2307" w:name="_Toc532150219"/>
        <w:bookmarkStart w:id="2308" w:name="_Toc532150933"/>
        <w:bookmarkStart w:id="2309" w:name="_Toc532151096"/>
        <w:bookmarkStart w:id="2310" w:name="_Toc532151253"/>
        <w:bookmarkStart w:id="2311" w:name="_Toc532151410"/>
        <w:bookmarkStart w:id="2312" w:name="_Toc532157839"/>
        <w:bookmarkStart w:id="2313" w:name="_Toc532157998"/>
        <w:bookmarkStart w:id="2314" w:name="_Toc532323923"/>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tr>
      <w:tr w:rsidR="00F174FC" w:rsidRPr="005019AF" w:rsidDel="009E4C8D" w:rsidTr="005019AF">
        <w:trPr>
          <w:jc w:val="center"/>
          <w:del w:id="2315" w:author="Hp" w:date="2018-12-05T00:49:00Z"/>
        </w:trPr>
        <w:tc>
          <w:tcPr>
            <w:tcW w:w="4068" w:type="dxa"/>
            <w:shd w:val="clear" w:color="auto" w:fill="auto"/>
          </w:tcPr>
          <w:p w:rsidR="00F174FC" w:rsidRPr="005019AF" w:rsidDel="009E4C8D" w:rsidRDefault="00F174FC">
            <w:pPr>
              <w:pStyle w:val="template"/>
              <w:rPr>
                <w:del w:id="2316" w:author="Hp" w:date="2018-12-05T00:49:00Z"/>
                <w:i w:val="0"/>
              </w:rPr>
            </w:pPr>
            <w:del w:id="2317" w:author="Hp" w:date="2018-12-05T00:49:00Z">
              <w:r w:rsidRPr="005019AF" w:rsidDel="009E4C8D">
                <w:rPr>
                  <w:i w:val="0"/>
                </w:rPr>
                <w:delText>Cluster Monitor</w:delText>
              </w:r>
              <w:bookmarkStart w:id="2318" w:name="_Toc531735486"/>
              <w:bookmarkStart w:id="2319" w:name="_Toc532000097"/>
              <w:bookmarkStart w:id="2320" w:name="_Toc532000496"/>
              <w:bookmarkStart w:id="2321" w:name="_Toc532141106"/>
              <w:bookmarkStart w:id="2322" w:name="_Toc532141254"/>
              <w:bookmarkStart w:id="2323" w:name="_Toc532141408"/>
              <w:bookmarkStart w:id="2324" w:name="_Toc532141558"/>
              <w:bookmarkStart w:id="2325" w:name="_Toc532150220"/>
              <w:bookmarkStart w:id="2326" w:name="_Toc532150934"/>
              <w:bookmarkStart w:id="2327" w:name="_Toc532151097"/>
              <w:bookmarkStart w:id="2328" w:name="_Toc532151254"/>
              <w:bookmarkStart w:id="2329" w:name="_Toc532151411"/>
              <w:bookmarkStart w:id="2330" w:name="_Toc532157840"/>
              <w:bookmarkStart w:id="2331" w:name="_Toc532157999"/>
              <w:bookmarkStart w:id="2332" w:name="_Toc532323924"/>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del>
          </w:p>
        </w:tc>
        <w:tc>
          <w:tcPr>
            <w:tcW w:w="987" w:type="dxa"/>
            <w:shd w:val="clear" w:color="auto" w:fill="auto"/>
          </w:tcPr>
          <w:p w:rsidR="00F174FC" w:rsidRPr="005019AF" w:rsidDel="009E4C8D" w:rsidRDefault="00F174FC" w:rsidP="005019AF">
            <w:pPr>
              <w:pStyle w:val="template"/>
              <w:jc w:val="center"/>
              <w:rPr>
                <w:del w:id="2333" w:author="Hp" w:date="2018-12-05T00:49:00Z"/>
                <w:i w:val="0"/>
              </w:rPr>
            </w:pPr>
            <w:bookmarkStart w:id="2334" w:name="_Toc531735487"/>
            <w:bookmarkStart w:id="2335" w:name="_Toc532000098"/>
            <w:bookmarkStart w:id="2336" w:name="_Toc532000497"/>
            <w:bookmarkStart w:id="2337" w:name="_Toc532141107"/>
            <w:bookmarkStart w:id="2338" w:name="_Toc532141255"/>
            <w:bookmarkStart w:id="2339" w:name="_Toc532141409"/>
            <w:bookmarkStart w:id="2340" w:name="_Toc532141559"/>
            <w:bookmarkStart w:id="2341" w:name="_Toc532150221"/>
            <w:bookmarkStart w:id="2342" w:name="_Toc532150935"/>
            <w:bookmarkStart w:id="2343" w:name="_Toc532151098"/>
            <w:bookmarkStart w:id="2344" w:name="_Toc532151255"/>
            <w:bookmarkStart w:id="2345" w:name="_Toc532151412"/>
            <w:bookmarkStart w:id="2346" w:name="_Toc532157841"/>
            <w:bookmarkStart w:id="2347" w:name="_Toc532158000"/>
            <w:bookmarkStart w:id="2348" w:name="_Toc532323925"/>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p>
        </w:tc>
        <w:tc>
          <w:tcPr>
            <w:tcW w:w="901" w:type="dxa"/>
            <w:shd w:val="clear" w:color="auto" w:fill="auto"/>
          </w:tcPr>
          <w:p w:rsidR="00F174FC" w:rsidRPr="005019AF" w:rsidDel="009E4C8D" w:rsidRDefault="00F174FC" w:rsidP="005019AF">
            <w:pPr>
              <w:pStyle w:val="template"/>
              <w:jc w:val="center"/>
              <w:rPr>
                <w:del w:id="2349" w:author="Hp" w:date="2018-12-05T00:49:00Z"/>
                <w:i w:val="0"/>
              </w:rPr>
            </w:pPr>
            <w:bookmarkStart w:id="2350" w:name="_Toc531735488"/>
            <w:bookmarkStart w:id="2351" w:name="_Toc532000099"/>
            <w:bookmarkStart w:id="2352" w:name="_Toc532000498"/>
            <w:bookmarkStart w:id="2353" w:name="_Toc532141108"/>
            <w:bookmarkStart w:id="2354" w:name="_Toc532141256"/>
            <w:bookmarkStart w:id="2355" w:name="_Toc532141410"/>
            <w:bookmarkStart w:id="2356" w:name="_Toc532141560"/>
            <w:bookmarkStart w:id="2357" w:name="_Toc532150222"/>
            <w:bookmarkStart w:id="2358" w:name="_Toc532150936"/>
            <w:bookmarkStart w:id="2359" w:name="_Toc532151099"/>
            <w:bookmarkStart w:id="2360" w:name="_Toc532151256"/>
            <w:bookmarkStart w:id="2361" w:name="_Toc532151413"/>
            <w:bookmarkStart w:id="2362" w:name="_Toc532157842"/>
            <w:bookmarkStart w:id="2363" w:name="_Toc532158001"/>
            <w:bookmarkStart w:id="2364" w:name="_Toc532323926"/>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p>
        </w:tc>
        <w:bookmarkStart w:id="2365" w:name="_Toc531735489"/>
        <w:bookmarkStart w:id="2366" w:name="_Toc532000100"/>
        <w:bookmarkStart w:id="2367" w:name="_Toc532000499"/>
        <w:bookmarkStart w:id="2368" w:name="_Toc532141109"/>
        <w:bookmarkStart w:id="2369" w:name="_Toc532141257"/>
        <w:bookmarkStart w:id="2370" w:name="_Toc532141411"/>
        <w:bookmarkStart w:id="2371" w:name="_Toc532141561"/>
        <w:bookmarkStart w:id="2372" w:name="_Toc532150223"/>
        <w:bookmarkStart w:id="2373" w:name="_Toc532150937"/>
        <w:bookmarkStart w:id="2374" w:name="_Toc532151100"/>
        <w:bookmarkStart w:id="2375" w:name="_Toc532151257"/>
        <w:bookmarkStart w:id="2376" w:name="_Toc532151414"/>
        <w:bookmarkStart w:id="2377" w:name="_Toc532157843"/>
        <w:bookmarkStart w:id="2378" w:name="_Toc532158002"/>
        <w:bookmarkStart w:id="2379" w:name="_Toc532323927"/>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tr>
      <w:tr w:rsidR="00CF2A06" w:rsidDel="009E4C8D" w:rsidTr="005019AF">
        <w:trPr>
          <w:jc w:val="center"/>
          <w:del w:id="2380" w:author="Hp" w:date="2018-12-05T00:49:00Z"/>
        </w:trPr>
        <w:tc>
          <w:tcPr>
            <w:tcW w:w="4068" w:type="dxa"/>
            <w:shd w:val="clear" w:color="auto" w:fill="auto"/>
          </w:tcPr>
          <w:p w:rsidR="00CF2A06" w:rsidRPr="005019AF" w:rsidDel="009E4C8D" w:rsidRDefault="00CF2A06" w:rsidP="005019AF">
            <w:pPr>
              <w:pStyle w:val="template"/>
              <w:ind w:left="720"/>
              <w:rPr>
                <w:del w:id="2381" w:author="Hp" w:date="2018-12-05T00:49:00Z"/>
                <w:i w:val="0"/>
              </w:rPr>
            </w:pPr>
            <w:del w:id="2382" w:author="Hp" w:date="2018-12-05T00:49:00Z">
              <w:r w:rsidRPr="005019AF" w:rsidDel="009E4C8D">
                <w:rPr>
                  <w:i w:val="0"/>
                </w:rPr>
                <w:delText>List Nodes</w:delText>
              </w:r>
              <w:bookmarkStart w:id="2383" w:name="_Toc531735490"/>
              <w:bookmarkStart w:id="2384" w:name="_Toc532000101"/>
              <w:bookmarkStart w:id="2385" w:name="_Toc532000500"/>
              <w:bookmarkStart w:id="2386" w:name="_Toc532141110"/>
              <w:bookmarkStart w:id="2387" w:name="_Toc532141258"/>
              <w:bookmarkStart w:id="2388" w:name="_Toc532141412"/>
              <w:bookmarkStart w:id="2389" w:name="_Toc532141562"/>
              <w:bookmarkStart w:id="2390" w:name="_Toc532150224"/>
              <w:bookmarkStart w:id="2391" w:name="_Toc532150938"/>
              <w:bookmarkStart w:id="2392" w:name="_Toc532151101"/>
              <w:bookmarkStart w:id="2393" w:name="_Toc532151258"/>
              <w:bookmarkStart w:id="2394" w:name="_Toc532151415"/>
              <w:bookmarkStart w:id="2395" w:name="_Toc532157844"/>
              <w:bookmarkStart w:id="2396" w:name="_Toc532158003"/>
              <w:bookmarkStart w:id="2397" w:name="_Toc532323928"/>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del>
          </w:p>
        </w:tc>
        <w:tc>
          <w:tcPr>
            <w:tcW w:w="987" w:type="dxa"/>
            <w:shd w:val="clear" w:color="auto" w:fill="auto"/>
          </w:tcPr>
          <w:p w:rsidR="00CF2A06" w:rsidRPr="005019AF" w:rsidDel="009E4C8D" w:rsidRDefault="00CF2A06" w:rsidP="005019AF">
            <w:pPr>
              <w:pStyle w:val="template"/>
              <w:jc w:val="center"/>
              <w:rPr>
                <w:del w:id="2398" w:author="Hp" w:date="2018-12-05T00:49:00Z"/>
                <w:i w:val="0"/>
              </w:rPr>
            </w:pPr>
            <w:del w:id="2399" w:author="Hp" w:date="2018-12-05T00:49:00Z">
              <w:r w:rsidRPr="005019AF" w:rsidDel="009E4C8D">
                <w:rPr>
                  <w:i w:val="0"/>
                </w:rPr>
                <w:delText>*</w:delText>
              </w:r>
              <w:bookmarkStart w:id="2400" w:name="_Toc531735491"/>
              <w:bookmarkStart w:id="2401" w:name="_Toc532000102"/>
              <w:bookmarkStart w:id="2402" w:name="_Toc532000501"/>
              <w:bookmarkStart w:id="2403" w:name="_Toc532141111"/>
              <w:bookmarkStart w:id="2404" w:name="_Toc532141259"/>
              <w:bookmarkStart w:id="2405" w:name="_Toc532141413"/>
              <w:bookmarkStart w:id="2406" w:name="_Toc532141563"/>
              <w:bookmarkStart w:id="2407" w:name="_Toc532150225"/>
              <w:bookmarkStart w:id="2408" w:name="_Toc532150939"/>
              <w:bookmarkStart w:id="2409" w:name="_Toc532151102"/>
              <w:bookmarkStart w:id="2410" w:name="_Toc532151259"/>
              <w:bookmarkStart w:id="2411" w:name="_Toc532151416"/>
              <w:bookmarkStart w:id="2412" w:name="_Toc532157845"/>
              <w:bookmarkStart w:id="2413" w:name="_Toc532158004"/>
              <w:bookmarkStart w:id="2414" w:name="_Toc53232392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del>
          </w:p>
        </w:tc>
        <w:tc>
          <w:tcPr>
            <w:tcW w:w="901" w:type="dxa"/>
            <w:shd w:val="clear" w:color="auto" w:fill="auto"/>
          </w:tcPr>
          <w:p w:rsidR="00CF2A06" w:rsidRPr="005019AF" w:rsidDel="009E4C8D" w:rsidRDefault="00CF2A06" w:rsidP="005019AF">
            <w:pPr>
              <w:pStyle w:val="template"/>
              <w:jc w:val="center"/>
              <w:rPr>
                <w:del w:id="2415" w:author="Hp" w:date="2018-12-05T00:49:00Z"/>
                <w:i w:val="0"/>
              </w:rPr>
            </w:pPr>
            <w:del w:id="2416" w:author="Hp" w:date="2018-12-05T00:49:00Z">
              <w:r w:rsidRPr="005019AF" w:rsidDel="009E4C8D">
                <w:rPr>
                  <w:i w:val="0"/>
                </w:rPr>
                <w:delText>*</w:delText>
              </w:r>
              <w:bookmarkStart w:id="2417" w:name="_Toc531735492"/>
              <w:bookmarkStart w:id="2418" w:name="_Toc532000103"/>
              <w:bookmarkStart w:id="2419" w:name="_Toc532000502"/>
              <w:bookmarkStart w:id="2420" w:name="_Toc532141112"/>
              <w:bookmarkStart w:id="2421" w:name="_Toc532141260"/>
              <w:bookmarkStart w:id="2422" w:name="_Toc532141414"/>
              <w:bookmarkStart w:id="2423" w:name="_Toc532141564"/>
              <w:bookmarkStart w:id="2424" w:name="_Toc532150226"/>
              <w:bookmarkStart w:id="2425" w:name="_Toc532150940"/>
              <w:bookmarkStart w:id="2426" w:name="_Toc532151103"/>
              <w:bookmarkStart w:id="2427" w:name="_Toc532151260"/>
              <w:bookmarkStart w:id="2428" w:name="_Toc532151417"/>
              <w:bookmarkStart w:id="2429" w:name="_Toc532157846"/>
              <w:bookmarkStart w:id="2430" w:name="_Toc532158005"/>
              <w:bookmarkStart w:id="2431" w:name="_Toc532323930"/>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del>
          </w:p>
        </w:tc>
        <w:bookmarkStart w:id="2432" w:name="_Toc531735493"/>
        <w:bookmarkStart w:id="2433" w:name="_Toc532000104"/>
        <w:bookmarkStart w:id="2434" w:name="_Toc532000503"/>
        <w:bookmarkStart w:id="2435" w:name="_Toc532141113"/>
        <w:bookmarkStart w:id="2436" w:name="_Toc532141261"/>
        <w:bookmarkStart w:id="2437" w:name="_Toc532141415"/>
        <w:bookmarkStart w:id="2438" w:name="_Toc532141565"/>
        <w:bookmarkStart w:id="2439" w:name="_Toc532150227"/>
        <w:bookmarkStart w:id="2440" w:name="_Toc532150941"/>
        <w:bookmarkStart w:id="2441" w:name="_Toc532151104"/>
        <w:bookmarkStart w:id="2442" w:name="_Toc532151261"/>
        <w:bookmarkStart w:id="2443" w:name="_Toc532151418"/>
        <w:bookmarkStart w:id="2444" w:name="_Toc532157847"/>
        <w:bookmarkStart w:id="2445" w:name="_Toc532158006"/>
        <w:bookmarkStart w:id="2446" w:name="_Toc5323239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tr>
      <w:tr w:rsidR="00F174FC" w:rsidRPr="005019AF" w:rsidDel="009E4C8D" w:rsidTr="005019AF">
        <w:trPr>
          <w:jc w:val="center"/>
          <w:del w:id="2447" w:author="Hp" w:date="2018-12-05T00:49:00Z"/>
        </w:trPr>
        <w:tc>
          <w:tcPr>
            <w:tcW w:w="4068" w:type="dxa"/>
            <w:shd w:val="clear" w:color="auto" w:fill="auto"/>
          </w:tcPr>
          <w:p w:rsidR="00F174FC" w:rsidRPr="005019AF" w:rsidDel="009E4C8D" w:rsidRDefault="00F174FC" w:rsidP="005019AF">
            <w:pPr>
              <w:pStyle w:val="template"/>
              <w:ind w:left="720"/>
              <w:rPr>
                <w:del w:id="2448" w:author="Hp" w:date="2018-12-05T00:49:00Z"/>
                <w:i w:val="0"/>
              </w:rPr>
            </w:pPr>
            <w:del w:id="2449" w:author="Hp" w:date="2018-12-05T00:49:00Z">
              <w:r w:rsidRPr="005019AF" w:rsidDel="009E4C8D">
                <w:rPr>
                  <w:i w:val="0"/>
                </w:rPr>
                <w:delText>Retrieve Node Status</w:delText>
              </w:r>
              <w:bookmarkStart w:id="2450" w:name="_Toc531735494"/>
              <w:bookmarkStart w:id="2451" w:name="_Toc532000105"/>
              <w:bookmarkStart w:id="2452" w:name="_Toc532000504"/>
              <w:bookmarkStart w:id="2453" w:name="_Toc532141114"/>
              <w:bookmarkStart w:id="2454" w:name="_Toc532141262"/>
              <w:bookmarkStart w:id="2455" w:name="_Toc532141416"/>
              <w:bookmarkStart w:id="2456" w:name="_Toc532141566"/>
              <w:bookmarkStart w:id="2457" w:name="_Toc532150228"/>
              <w:bookmarkStart w:id="2458" w:name="_Toc532150942"/>
              <w:bookmarkStart w:id="2459" w:name="_Toc532151105"/>
              <w:bookmarkStart w:id="2460" w:name="_Toc532151262"/>
              <w:bookmarkStart w:id="2461" w:name="_Toc532151419"/>
              <w:bookmarkStart w:id="2462" w:name="_Toc532157848"/>
              <w:bookmarkStart w:id="2463" w:name="_Toc532158007"/>
              <w:bookmarkStart w:id="2464" w:name="_Toc532323932"/>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del>
          </w:p>
        </w:tc>
        <w:tc>
          <w:tcPr>
            <w:tcW w:w="987" w:type="dxa"/>
            <w:shd w:val="clear" w:color="auto" w:fill="auto"/>
          </w:tcPr>
          <w:p w:rsidR="00F174FC" w:rsidRPr="005019AF" w:rsidDel="009E4C8D" w:rsidRDefault="00F174FC" w:rsidP="005019AF">
            <w:pPr>
              <w:pStyle w:val="template"/>
              <w:jc w:val="center"/>
              <w:rPr>
                <w:del w:id="2465" w:author="Hp" w:date="2018-12-05T00:49:00Z"/>
                <w:i w:val="0"/>
              </w:rPr>
            </w:pPr>
            <w:del w:id="2466" w:author="Hp" w:date="2018-12-05T00:49:00Z">
              <w:r w:rsidRPr="005019AF" w:rsidDel="009E4C8D">
                <w:rPr>
                  <w:i w:val="0"/>
                </w:rPr>
                <w:delText>*</w:delText>
              </w:r>
              <w:bookmarkStart w:id="2467" w:name="_Toc531735495"/>
              <w:bookmarkStart w:id="2468" w:name="_Toc532000106"/>
              <w:bookmarkStart w:id="2469" w:name="_Toc532000505"/>
              <w:bookmarkStart w:id="2470" w:name="_Toc532141115"/>
              <w:bookmarkStart w:id="2471" w:name="_Toc532141263"/>
              <w:bookmarkStart w:id="2472" w:name="_Toc532141417"/>
              <w:bookmarkStart w:id="2473" w:name="_Toc532141567"/>
              <w:bookmarkStart w:id="2474" w:name="_Toc532150229"/>
              <w:bookmarkStart w:id="2475" w:name="_Toc532150943"/>
              <w:bookmarkStart w:id="2476" w:name="_Toc532151106"/>
              <w:bookmarkStart w:id="2477" w:name="_Toc532151263"/>
              <w:bookmarkStart w:id="2478" w:name="_Toc532151420"/>
              <w:bookmarkStart w:id="2479" w:name="_Toc532157849"/>
              <w:bookmarkStart w:id="2480" w:name="_Toc532158008"/>
              <w:bookmarkStart w:id="2481" w:name="_Toc532323933"/>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del>
          </w:p>
        </w:tc>
        <w:tc>
          <w:tcPr>
            <w:tcW w:w="901" w:type="dxa"/>
            <w:shd w:val="clear" w:color="auto" w:fill="auto"/>
          </w:tcPr>
          <w:p w:rsidR="00F174FC" w:rsidRPr="005019AF" w:rsidDel="009E4C8D" w:rsidRDefault="00F174FC" w:rsidP="005019AF">
            <w:pPr>
              <w:pStyle w:val="template"/>
              <w:jc w:val="center"/>
              <w:rPr>
                <w:del w:id="2482" w:author="Hp" w:date="2018-12-05T00:49:00Z"/>
                <w:i w:val="0"/>
              </w:rPr>
            </w:pPr>
            <w:del w:id="2483" w:author="Hp" w:date="2018-12-05T00:49:00Z">
              <w:r w:rsidRPr="005019AF" w:rsidDel="009E4C8D">
                <w:rPr>
                  <w:i w:val="0"/>
                </w:rPr>
                <w:delText>*</w:delText>
              </w:r>
              <w:bookmarkStart w:id="2484" w:name="_Toc531735496"/>
              <w:bookmarkStart w:id="2485" w:name="_Toc532000107"/>
              <w:bookmarkStart w:id="2486" w:name="_Toc532000506"/>
              <w:bookmarkStart w:id="2487" w:name="_Toc532141116"/>
              <w:bookmarkStart w:id="2488" w:name="_Toc532141264"/>
              <w:bookmarkStart w:id="2489" w:name="_Toc532141418"/>
              <w:bookmarkStart w:id="2490" w:name="_Toc532141568"/>
              <w:bookmarkStart w:id="2491" w:name="_Toc532150230"/>
              <w:bookmarkStart w:id="2492" w:name="_Toc532150944"/>
              <w:bookmarkStart w:id="2493" w:name="_Toc532151107"/>
              <w:bookmarkStart w:id="2494" w:name="_Toc532151264"/>
              <w:bookmarkStart w:id="2495" w:name="_Toc532151421"/>
              <w:bookmarkStart w:id="2496" w:name="_Toc532157850"/>
              <w:bookmarkStart w:id="2497" w:name="_Toc532158009"/>
              <w:bookmarkStart w:id="2498" w:name="_Toc532323934"/>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del>
          </w:p>
        </w:tc>
        <w:bookmarkStart w:id="2499" w:name="_Toc531735497"/>
        <w:bookmarkStart w:id="2500" w:name="_Toc532000108"/>
        <w:bookmarkStart w:id="2501" w:name="_Toc532000507"/>
        <w:bookmarkStart w:id="2502" w:name="_Toc532141117"/>
        <w:bookmarkStart w:id="2503" w:name="_Toc532141265"/>
        <w:bookmarkStart w:id="2504" w:name="_Toc532141419"/>
        <w:bookmarkStart w:id="2505" w:name="_Toc532141569"/>
        <w:bookmarkStart w:id="2506" w:name="_Toc532150231"/>
        <w:bookmarkStart w:id="2507" w:name="_Toc532150945"/>
        <w:bookmarkStart w:id="2508" w:name="_Toc532151108"/>
        <w:bookmarkStart w:id="2509" w:name="_Toc532151265"/>
        <w:bookmarkStart w:id="2510" w:name="_Toc532151422"/>
        <w:bookmarkStart w:id="2511" w:name="_Toc532157851"/>
        <w:bookmarkStart w:id="2512" w:name="_Toc532158010"/>
        <w:bookmarkStart w:id="2513" w:name="_Toc532323935"/>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tr>
      <w:tr w:rsidR="00F174FC" w:rsidRPr="005019AF" w:rsidDel="009E4C8D" w:rsidTr="005019AF">
        <w:trPr>
          <w:jc w:val="center"/>
          <w:del w:id="2514" w:author="Hp" w:date="2018-12-05T00:49:00Z"/>
        </w:trPr>
        <w:tc>
          <w:tcPr>
            <w:tcW w:w="4068" w:type="dxa"/>
            <w:shd w:val="clear" w:color="auto" w:fill="auto"/>
          </w:tcPr>
          <w:p w:rsidR="00F174FC" w:rsidRPr="005019AF" w:rsidDel="009E4C8D" w:rsidRDefault="00F174FC" w:rsidP="002D7C6D">
            <w:pPr>
              <w:pStyle w:val="template"/>
              <w:rPr>
                <w:del w:id="2515" w:author="Hp" w:date="2018-12-05T00:49:00Z"/>
                <w:i w:val="0"/>
              </w:rPr>
            </w:pPr>
            <w:del w:id="2516" w:author="Hp" w:date="2018-12-05T00:49:00Z">
              <w:r w:rsidRPr="005019AF" w:rsidDel="009E4C8D">
                <w:rPr>
                  <w:i w:val="0"/>
                </w:rPr>
                <w:delText>Cluster Control</w:delText>
              </w:r>
              <w:bookmarkStart w:id="2517" w:name="_Toc531735498"/>
              <w:bookmarkStart w:id="2518" w:name="_Toc532000109"/>
              <w:bookmarkStart w:id="2519" w:name="_Toc532000508"/>
              <w:bookmarkStart w:id="2520" w:name="_Toc532141118"/>
              <w:bookmarkStart w:id="2521" w:name="_Toc532141266"/>
              <w:bookmarkStart w:id="2522" w:name="_Toc532141420"/>
              <w:bookmarkStart w:id="2523" w:name="_Toc532141570"/>
              <w:bookmarkStart w:id="2524" w:name="_Toc532150232"/>
              <w:bookmarkStart w:id="2525" w:name="_Toc532150946"/>
              <w:bookmarkStart w:id="2526" w:name="_Toc532151109"/>
              <w:bookmarkStart w:id="2527" w:name="_Toc532151266"/>
              <w:bookmarkStart w:id="2528" w:name="_Toc532151423"/>
              <w:bookmarkStart w:id="2529" w:name="_Toc532157852"/>
              <w:bookmarkStart w:id="2530" w:name="_Toc532158011"/>
              <w:bookmarkStart w:id="2531" w:name="_Toc53232393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del>
          </w:p>
        </w:tc>
        <w:tc>
          <w:tcPr>
            <w:tcW w:w="987" w:type="dxa"/>
            <w:shd w:val="clear" w:color="auto" w:fill="auto"/>
          </w:tcPr>
          <w:p w:rsidR="00F174FC" w:rsidRPr="005019AF" w:rsidDel="009E4C8D" w:rsidRDefault="00F174FC" w:rsidP="005019AF">
            <w:pPr>
              <w:pStyle w:val="template"/>
              <w:jc w:val="center"/>
              <w:rPr>
                <w:del w:id="2532" w:author="Hp" w:date="2018-12-05T00:49:00Z"/>
                <w:i w:val="0"/>
              </w:rPr>
            </w:pPr>
            <w:bookmarkStart w:id="2533" w:name="_Toc531735499"/>
            <w:bookmarkStart w:id="2534" w:name="_Toc532000110"/>
            <w:bookmarkStart w:id="2535" w:name="_Toc532000509"/>
            <w:bookmarkStart w:id="2536" w:name="_Toc532141119"/>
            <w:bookmarkStart w:id="2537" w:name="_Toc532141267"/>
            <w:bookmarkStart w:id="2538" w:name="_Toc532141421"/>
            <w:bookmarkStart w:id="2539" w:name="_Toc532141571"/>
            <w:bookmarkStart w:id="2540" w:name="_Toc532150233"/>
            <w:bookmarkStart w:id="2541" w:name="_Toc532150947"/>
            <w:bookmarkStart w:id="2542" w:name="_Toc532151110"/>
            <w:bookmarkStart w:id="2543" w:name="_Toc532151267"/>
            <w:bookmarkStart w:id="2544" w:name="_Toc532151424"/>
            <w:bookmarkStart w:id="2545" w:name="_Toc532157853"/>
            <w:bookmarkStart w:id="2546" w:name="_Toc532158012"/>
            <w:bookmarkStart w:id="2547" w:name="_Toc532323937"/>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p>
        </w:tc>
        <w:tc>
          <w:tcPr>
            <w:tcW w:w="901" w:type="dxa"/>
            <w:shd w:val="clear" w:color="auto" w:fill="auto"/>
          </w:tcPr>
          <w:p w:rsidR="00F174FC" w:rsidRPr="005019AF" w:rsidDel="009E4C8D" w:rsidRDefault="00F174FC" w:rsidP="005019AF">
            <w:pPr>
              <w:pStyle w:val="template"/>
              <w:jc w:val="center"/>
              <w:rPr>
                <w:del w:id="2548" w:author="Hp" w:date="2018-12-05T00:49:00Z"/>
                <w:i w:val="0"/>
              </w:rPr>
            </w:pPr>
            <w:bookmarkStart w:id="2549" w:name="_Toc531735500"/>
            <w:bookmarkStart w:id="2550" w:name="_Toc532000111"/>
            <w:bookmarkStart w:id="2551" w:name="_Toc532000510"/>
            <w:bookmarkStart w:id="2552" w:name="_Toc532141120"/>
            <w:bookmarkStart w:id="2553" w:name="_Toc532141268"/>
            <w:bookmarkStart w:id="2554" w:name="_Toc532141422"/>
            <w:bookmarkStart w:id="2555" w:name="_Toc532141572"/>
            <w:bookmarkStart w:id="2556" w:name="_Toc532150234"/>
            <w:bookmarkStart w:id="2557" w:name="_Toc532150948"/>
            <w:bookmarkStart w:id="2558" w:name="_Toc532151111"/>
            <w:bookmarkStart w:id="2559" w:name="_Toc532151268"/>
            <w:bookmarkStart w:id="2560" w:name="_Toc532151425"/>
            <w:bookmarkStart w:id="2561" w:name="_Toc532157854"/>
            <w:bookmarkStart w:id="2562" w:name="_Toc532158013"/>
            <w:bookmarkStart w:id="2563" w:name="_Toc53232393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p>
        </w:tc>
        <w:bookmarkStart w:id="2564" w:name="_Toc531735501"/>
        <w:bookmarkStart w:id="2565" w:name="_Toc532000112"/>
        <w:bookmarkStart w:id="2566" w:name="_Toc532000511"/>
        <w:bookmarkStart w:id="2567" w:name="_Toc532141121"/>
        <w:bookmarkStart w:id="2568" w:name="_Toc532141269"/>
        <w:bookmarkStart w:id="2569" w:name="_Toc532141423"/>
        <w:bookmarkStart w:id="2570" w:name="_Toc532141573"/>
        <w:bookmarkStart w:id="2571" w:name="_Toc532150235"/>
        <w:bookmarkStart w:id="2572" w:name="_Toc532150949"/>
        <w:bookmarkStart w:id="2573" w:name="_Toc532151112"/>
        <w:bookmarkStart w:id="2574" w:name="_Toc532151269"/>
        <w:bookmarkStart w:id="2575" w:name="_Toc532151426"/>
        <w:bookmarkStart w:id="2576" w:name="_Toc532157855"/>
        <w:bookmarkStart w:id="2577" w:name="_Toc532158014"/>
        <w:bookmarkStart w:id="2578" w:name="_Toc532323939"/>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tr>
      <w:tr w:rsidR="00F174FC" w:rsidDel="009E4C8D" w:rsidTr="005019AF">
        <w:trPr>
          <w:jc w:val="center"/>
          <w:del w:id="2579" w:author="Hp" w:date="2018-12-05T00:49:00Z"/>
        </w:trPr>
        <w:tc>
          <w:tcPr>
            <w:tcW w:w="4068" w:type="dxa"/>
            <w:shd w:val="clear" w:color="auto" w:fill="auto"/>
          </w:tcPr>
          <w:p w:rsidR="00F174FC" w:rsidRPr="005019AF" w:rsidDel="009E4C8D" w:rsidRDefault="00F174FC" w:rsidP="005019AF">
            <w:pPr>
              <w:pStyle w:val="template"/>
              <w:ind w:left="720"/>
              <w:rPr>
                <w:del w:id="2580" w:author="Hp" w:date="2018-12-05T00:49:00Z"/>
                <w:i w:val="0"/>
              </w:rPr>
            </w:pPr>
            <w:del w:id="2581" w:author="Hp" w:date="2018-12-05T00:49:00Z">
              <w:r w:rsidRPr="005019AF" w:rsidDel="009E4C8D">
                <w:rPr>
                  <w:i w:val="0"/>
                </w:rPr>
                <w:delText>Add Node</w:delText>
              </w:r>
              <w:bookmarkStart w:id="2582" w:name="_Toc531735502"/>
              <w:bookmarkStart w:id="2583" w:name="_Toc532000113"/>
              <w:bookmarkStart w:id="2584" w:name="_Toc532000512"/>
              <w:bookmarkStart w:id="2585" w:name="_Toc532141122"/>
              <w:bookmarkStart w:id="2586" w:name="_Toc532141270"/>
              <w:bookmarkStart w:id="2587" w:name="_Toc532141424"/>
              <w:bookmarkStart w:id="2588" w:name="_Toc532141574"/>
              <w:bookmarkStart w:id="2589" w:name="_Toc532150236"/>
              <w:bookmarkStart w:id="2590" w:name="_Toc532150950"/>
              <w:bookmarkStart w:id="2591" w:name="_Toc532151113"/>
              <w:bookmarkStart w:id="2592" w:name="_Toc532151270"/>
              <w:bookmarkStart w:id="2593" w:name="_Toc532151427"/>
              <w:bookmarkStart w:id="2594" w:name="_Toc532157856"/>
              <w:bookmarkStart w:id="2595" w:name="_Toc532158015"/>
              <w:bookmarkStart w:id="2596" w:name="_Toc532323940"/>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del>
          </w:p>
        </w:tc>
        <w:tc>
          <w:tcPr>
            <w:tcW w:w="987" w:type="dxa"/>
            <w:shd w:val="clear" w:color="auto" w:fill="auto"/>
          </w:tcPr>
          <w:p w:rsidR="00F174FC" w:rsidRPr="005019AF" w:rsidDel="009E4C8D" w:rsidRDefault="00F174FC" w:rsidP="005019AF">
            <w:pPr>
              <w:pStyle w:val="template"/>
              <w:jc w:val="center"/>
              <w:rPr>
                <w:del w:id="2597" w:author="Hp" w:date="2018-12-05T00:49:00Z"/>
                <w:i w:val="0"/>
              </w:rPr>
            </w:pPr>
            <w:bookmarkStart w:id="2598" w:name="_Toc531735503"/>
            <w:bookmarkStart w:id="2599" w:name="_Toc532000114"/>
            <w:bookmarkStart w:id="2600" w:name="_Toc532000513"/>
            <w:bookmarkStart w:id="2601" w:name="_Toc532141123"/>
            <w:bookmarkStart w:id="2602" w:name="_Toc532141271"/>
            <w:bookmarkStart w:id="2603" w:name="_Toc532141425"/>
            <w:bookmarkStart w:id="2604" w:name="_Toc532141575"/>
            <w:bookmarkStart w:id="2605" w:name="_Toc532150237"/>
            <w:bookmarkStart w:id="2606" w:name="_Toc532150951"/>
            <w:bookmarkStart w:id="2607" w:name="_Toc532151114"/>
            <w:bookmarkStart w:id="2608" w:name="_Toc532151271"/>
            <w:bookmarkStart w:id="2609" w:name="_Toc532151428"/>
            <w:bookmarkStart w:id="2610" w:name="_Toc532157857"/>
            <w:bookmarkStart w:id="2611" w:name="_Toc532158016"/>
            <w:bookmarkStart w:id="2612" w:name="_Toc532323941"/>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p>
        </w:tc>
        <w:tc>
          <w:tcPr>
            <w:tcW w:w="901" w:type="dxa"/>
            <w:shd w:val="clear" w:color="auto" w:fill="auto"/>
          </w:tcPr>
          <w:p w:rsidR="00F174FC" w:rsidRPr="005019AF" w:rsidDel="009E4C8D" w:rsidRDefault="00F174FC" w:rsidP="005019AF">
            <w:pPr>
              <w:pStyle w:val="template"/>
              <w:jc w:val="center"/>
              <w:rPr>
                <w:del w:id="2613" w:author="Hp" w:date="2018-12-05T00:49:00Z"/>
                <w:i w:val="0"/>
              </w:rPr>
            </w:pPr>
            <w:del w:id="2614" w:author="Hp" w:date="2018-12-05T00:49:00Z">
              <w:r w:rsidRPr="005019AF" w:rsidDel="009E4C8D">
                <w:rPr>
                  <w:i w:val="0"/>
                </w:rPr>
                <w:delText>*</w:delText>
              </w:r>
              <w:bookmarkStart w:id="2615" w:name="_Toc531735504"/>
              <w:bookmarkStart w:id="2616" w:name="_Toc532000115"/>
              <w:bookmarkStart w:id="2617" w:name="_Toc532000514"/>
              <w:bookmarkStart w:id="2618" w:name="_Toc532141124"/>
              <w:bookmarkStart w:id="2619" w:name="_Toc532141272"/>
              <w:bookmarkStart w:id="2620" w:name="_Toc532141426"/>
              <w:bookmarkStart w:id="2621" w:name="_Toc532141576"/>
              <w:bookmarkStart w:id="2622" w:name="_Toc532150238"/>
              <w:bookmarkStart w:id="2623" w:name="_Toc532150952"/>
              <w:bookmarkStart w:id="2624" w:name="_Toc532151115"/>
              <w:bookmarkStart w:id="2625" w:name="_Toc532151272"/>
              <w:bookmarkStart w:id="2626" w:name="_Toc532151429"/>
              <w:bookmarkStart w:id="2627" w:name="_Toc532157858"/>
              <w:bookmarkStart w:id="2628" w:name="_Toc532158017"/>
              <w:bookmarkStart w:id="2629" w:name="_Toc532323942"/>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del>
          </w:p>
        </w:tc>
        <w:bookmarkStart w:id="2630" w:name="_Toc531735505"/>
        <w:bookmarkStart w:id="2631" w:name="_Toc532000116"/>
        <w:bookmarkStart w:id="2632" w:name="_Toc532000515"/>
        <w:bookmarkStart w:id="2633" w:name="_Toc532141125"/>
        <w:bookmarkStart w:id="2634" w:name="_Toc532141273"/>
        <w:bookmarkStart w:id="2635" w:name="_Toc532141427"/>
        <w:bookmarkStart w:id="2636" w:name="_Toc532141577"/>
        <w:bookmarkStart w:id="2637" w:name="_Toc532150239"/>
        <w:bookmarkStart w:id="2638" w:name="_Toc532150953"/>
        <w:bookmarkStart w:id="2639" w:name="_Toc532151116"/>
        <w:bookmarkStart w:id="2640" w:name="_Toc532151273"/>
        <w:bookmarkStart w:id="2641" w:name="_Toc532151430"/>
        <w:bookmarkStart w:id="2642" w:name="_Toc532157859"/>
        <w:bookmarkStart w:id="2643" w:name="_Toc532158018"/>
        <w:bookmarkStart w:id="2644" w:name="_Toc532323943"/>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tr>
      <w:tr w:rsidR="00F174FC" w:rsidRPr="005019AF" w:rsidDel="009E4C8D" w:rsidTr="005019AF">
        <w:trPr>
          <w:jc w:val="center"/>
          <w:del w:id="2645" w:author="Hp" w:date="2018-12-05T00:49:00Z"/>
        </w:trPr>
        <w:tc>
          <w:tcPr>
            <w:tcW w:w="4068" w:type="dxa"/>
            <w:shd w:val="clear" w:color="auto" w:fill="auto"/>
          </w:tcPr>
          <w:p w:rsidR="00F174FC" w:rsidRPr="005019AF" w:rsidDel="009E4C8D" w:rsidRDefault="00F174FC" w:rsidP="005019AF">
            <w:pPr>
              <w:pStyle w:val="template"/>
              <w:ind w:left="720"/>
              <w:rPr>
                <w:del w:id="2646" w:author="Hp" w:date="2018-12-05T00:49:00Z"/>
                <w:i w:val="0"/>
              </w:rPr>
            </w:pPr>
            <w:del w:id="2647" w:author="Hp" w:date="2018-12-05T00:49:00Z">
              <w:r w:rsidRPr="005019AF" w:rsidDel="009E4C8D">
                <w:rPr>
                  <w:i w:val="0"/>
                </w:rPr>
                <w:delText>Modify Node Properties</w:delText>
              </w:r>
              <w:bookmarkStart w:id="2648" w:name="_Toc531735506"/>
              <w:bookmarkStart w:id="2649" w:name="_Toc532000117"/>
              <w:bookmarkStart w:id="2650" w:name="_Toc532000516"/>
              <w:bookmarkStart w:id="2651" w:name="_Toc532141126"/>
              <w:bookmarkStart w:id="2652" w:name="_Toc532141274"/>
              <w:bookmarkStart w:id="2653" w:name="_Toc532141428"/>
              <w:bookmarkStart w:id="2654" w:name="_Toc532141578"/>
              <w:bookmarkStart w:id="2655" w:name="_Toc532150240"/>
              <w:bookmarkStart w:id="2656" w:name="_Toc532150954"/>
              <w:bookmarkStart w:id="2657" w:name="_Toc532151117"/>
              <w:bookmarkStart w:id="2658" w:name="_Toc532151274"/>
              <w:bookmarkStart w:id="2659" w:name="_Toc532151431"/>
              <w:bookmarkStart w:id="2660" w:name="_Toc532157860"/>
              <w:bookmarkStart w:id="2661" w:name="_Toc532158019"/>
              <w:bookmarkStart w:id="2662" w:name="_Toc532323944"/>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del>
          </w:p>
        </w:tc>
        <w:tc>
          <w:tcPr>
            <w:tcW w:w="987" w:type="dxa"/>
            <w:shd w:val="clear" w:color="auto" w:fill="auto"/>
          </w:tcPr>
          <w:p w:rsidR="00F174FC" w:rsidRPr="005019AF" w:rsidDel="009E4C8D" w:rsidRDefault="00F174FC" w:rsidP="005019AF">
            <w:pPr>
              <w:pStyle w:val="template"/>
              <w:jc w:val="center"/>
              <w:rPr>
                <w:del w:id="2663" w:author="Hp" w:date="2018-12-05T00:49:00Z"/>
                <w:i w:val="0"/>
              </w:rPr>
            </w:pPr>
            <w:bookmarkStart w:id="2664" w:name="_Toc531735507"/>
            <w:bookmarkStart w:id="2665" w:name="_Toc532000118"/>
            <w:bookmarkStart w:id="2666" w:name="_Toc532000517"/>
            <w:bookmarkStart w:id="2667" w:name="_Toc532141127"/>
            <w:bookmarkStart w:id="2668" w:name="_Toc532141275"/>
            <w:bookmarkStart w:id="2669" w:name="_Toc532141429"/>
            <w:bookmarkStart w:id="2670" w:name="_Toc532141579"/>
            <w:bookmarkStart w:id="2671" w:name="_Toc532150241"/>
            <w:bookmarkStart w:id="2672" w:name="_Toc532150955"/>
            <w:bookmarkStart w:id="2673" w:name="_Toc532151118"/>
            <w:bookmarkStart w:id="2674" w:name="_Toc532151275"/>
            <w:bookmarkStart w:id="2675" w:name="_Toc532151432"/>
            <w:bookmarkStart w:id="2676" w:name="_Toc532157861"/>
            <w:bookmarkStart w:id="2677" w:name="_Toc532158020"/>
            <w:bookmarkStart w:id="2678" w:name="_Toc532323945"/>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p>
        </w:tc>
        <w:tc>
          <w:tcPr>
            <w:tcW w:w="901" w:type="dxa"/>
            <w:shd w:val="clear" w:color="auto" w:fill="auto"/>
          </w:tcPr>
          <w:p w:rsidR="00F174FC" w:rsidRPr="005019AF" w:rsidDel="009E4C8D" w:rsidRDefault="00F174FC" w:rsidP="005019AF">
            <w:pPr>
              <w:pStyle w:val="template"/>
              <w:jc w:val="center"/>
              <w:rPr>
                <w:del w:id="2679" w:author="Hp" w:date="2018-12-05T00:49:00Z"/>
                <w:i w:val="0"/>
              </w:rPr>
            </w:pPr>
            <w:del w:id="2680" w:author="Hp" w:date="2018-12-05T00:49:00Z">
              <w:r w:rsidRPr="005019AF" w:rsidDel="009E4C8D">
                <w:rPr>
                  <w:i w:val="0"/>
                </w:rPr>
                <w:delText>*</w:delText>
              </w:r>
              <w:bookmarkStart w:id="2681" w:name="_Toc531735508"/>
              <w:bookmarkStart w:id="2682" w:name="_Toc532000119"/>
              <w:bookmarkStart w:id="2683" w:name="_Toc532000518"/>
              <w:bookmarkStart w:id="2684" w:name="_Toc532141128"/>
              <w:bookmarkStart w:id="2685" w:name="_Toc532141276"/>
              <w:bookmarkStart w:id="2686" w:name="_Toc532141430"/>
              <w:bookmarkStart w:id="2687" w:name="_Toc532141580"/>
              <w:bookmarkStart w:id="2688" w:name="_Toc532150242"/>
              <w:bookmarkStart w:id="2689" w:name="_Toc532150956"/>
              <w:bookmarkStart w:id="2690" w:name="_Toc532151119"/>
              <w:bookmarkStart w:id="2691" w:name="_Toc532151276"/>
              <w:bookmarkStart w:id="2692" w:name="_Toc532151433"/>
              <w:bookmarkStart w:id="2693" w:name="_Toc532157862"/>
              <w:bookmarkStart w:id="2694" w:name="_Toc532158021"/>
              <w:bookmarkStart w:id="2695" w:name="_Toc532323946"/>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del>
          </w:p>
        </w:tc>
        <w:bookmarkStart w:id="2696" w:name="_Toc531735509"/>
        <w:bookmarkStart w:id="2697" w:name="_Toc532000120"/>
        <w:bookmarkStart w:id="2698" w:name="_Toc532000519"/>
        <w:bookmarkStart w:id="2699" w:name="_Toc532141129"/>
        <w:bookmarkStart w:id="2700" w:name="_Toc532141277"/>
        <w:bookmarkStart w:id="2701" w:name="_Toc532141431"/>
        <w:bookmarkStart w:id="2702" w:name="_Toc532141581"/>
        <w:bookmarkStart w:id="2703" w:name="_Toc532150243"/>
        <w:bookmarkStart w:id="2704" w:name="_Toc532150957"/>
        <w:bookmarkStart w:id="2705" w:name="_Toc532151120"/>
        <w:bookmarkStart w:id="2706" w:name="_Toc532151277"/>
        <w:bookmarkStart w:id="2707" w:name="_Toc532151434"/>
        <w:bookmarkStart w:id="2708" w:name="_Toc532157863"/>
        <w:bookmarkStart w:id="2709" w:name="_Toc532158022"/>
        <w:bookmarkStart w:id="2710" w:name="_Toc532323947"/>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tr>
      <w:tr w:rsidR="00F174FC" w:rsidDel="009E4C8D" w:rsidTr="005019AF">
        <w:trPr>
          <w:jc w:val="center"/>
          <w:del w:id="2711" w:author="Hp" w:date="2018-12-05T00:49:00Z"/>
        </w:trPr>
        <w:tc>
          <w:tcPr>
            <w:tcW w:w="4068" w:type="dxa"/>
            <w:shd w:val="clear" w:color="auto" w:fill="auto"/>
          </w:tcPr>
          <w:p w:rsidR="00F174FC" w:rsidRPr="005019AF" w:rsidDel="009E4C8D" w:rsidRDefault="00F174FC" w:rsidP="005019AF">
            <w:pPr>
              <w:pStyle w:val="template"/>
              <w:ind w:left="720"/>
              <w:rPr>
                <w:del w:id="2712" w:author="Hp" w:date="2018-12-05T00:49:00Z"/>
                <w:i w:val="0"/>
              </w:rPr>
            </w:pPr>
            <w:del w:id="2713" w:author="Hp" w:date="2018-12-05T00:49:00Z">
              <w:r w:rsidRPr="005019AF" w:rsidDel="009E4C8D">
                <w:rPr>
                  <w:i w:val="0"/>
                </w:rPr>
                <w:delText>Delete Node</w:delText>
              </w:r>
              <w:bookmarkStart w:id="2714" w:name="_Toc531735510"/>
              <w:bookmarkStart w:id="2715" w:name="_Toc532000121"/>
              <w:bookmarkStart w:id="2716" w:name="_Toc532000520"/>
              <w:bookmarkStart w:id="2717" w:name="_Toc532141130"/>
              <w:bookmarkStart w:id="2718" w:name="_Toc532141278"/>
              <w:bookmarkStart w:id="2719" w:name="_Toc532141432"/>
              <w:bookmarkStart w:id="2720" w:name="_Toc532141582"/>
              <w:bookmarkStart w:id="2721" w:name="_Toc532150244"/>
              <w:bookmarkStart w:id="2722" w:name="_Toc532150958"/>
              <w:bookmarkStart w:id="2723" w:name="_Toc532151121"/>
              <w:bookmarkStart w:id="2724" w:name="_Toc532151278"/>
              <w:bookmarkStart w:id="2725" w:name="_Toc532151435"/>
              <w:bookmarkStart w:id="2726" w:name="_Toc532157864"/>
              <w:bookmarkStart w:id="2727" w:name="_Toc532158023"/>
              <w:bookmarkStart w:id="2728" w:name="_Toc532323948"/>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del>
          </w:p>
        </w:tc>
        <w:tc>
          <w:tcPr>
            <w:tcW w:w="987" w:type="dxa"/>
            <w:shd w:val="clear" w:color="auto" w:fill="auto"/>
          </w:tcPr>
          <w:p w:rsidR="00F174FC" w:rsidRPr="005019AF" w:rsidDel="009E4C8D" w:rsidRDefault="00F174FC" w:rsidP="005019AF">
            <w:pPr>
              <w:pStyle w:val="template"/>
              <w:jc w:val="center"/>
              <w:rPr>
                <w:del w:id="2729" w:author="Hp" w:date="2018-12-05T00:49:00Z"/>
                <w:i w:val="0"/>
              </w:rPr>
            </w:pPr>
            <w:bookmarkStart w:id="2730" w:name="_Toc531735511"/>
            <w:bookmarkStart w:id="2731" w:name="_Toc532000122"/>
            <w:bookmarkStart w:id="2732" w:name="_Toc532000521"/>
            <w:bookmarkStart w:id="2733" w:name="_Toc532141131"/>
            <w:bookmarkStart w:id="2734" w:name="_Toc532141279"/>
            <w:bookmarkStart w:id="2735" w:name="_Toc532141433"/>
            <w:bookmarkStart w:id="2736" w:name="_Toc532141583"/>
            <w:bookmarkStart w:id="2737" w:name="_Toc532150245"/>
            <w:bookmarkStart w:id="2738" w:name="_Toc532150959"/>
            <w:bookmarkStart w:id="2739" w:name="_Toc532151122"/>
            <w:bookmarkStart w:id="2740" w:name="_Toc532151279"/>
            <w:bookmarkStart w:id="2741" w:name="_Toc532151436"/>
            <w:bookmarkStart w:id="2742" w:name="_Toc532157865"/>
            <w:bookmarkStart w:id="2743" w:name="_Toc532158024"/>
            <w:bookmarkStart w:id="2744" w:name="_Toc53232394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p>
        </w:tc>
        <w:tc>
          <w:tcPr>
            <w:tcW w:w="901" w:type="dxa"/>
            <w:shd w:val="clear" w:color="auto" w:fill="auto"/>
          </w:tcPr>
          <w:p w:rsidR="00F174FC" w:rsidRPr="005019AF" w:rsidDel="009E4C8D" w:rsidRDefault="00F174FC" w:rsidP="005019AF">
            <w:pPr>
              <w:pStyle w:val="template"/>
              <w:jc w:val="center"/>
              <w:rPr>
                <w:del w:id="2745" w:author="Hp" w:date="2018-12-05T00:49:00Z"/>
                <w:i w:val="0"/>
              </w:rPr>
            </w:pPr>
            <w:del w:id="2746" w:author="Hp" w:date="2018-12-05T00:49:00Z">
              <w:r w:rsidRPr="005019AF" w:rsidDel="009E4C8D">
                <w:rPr>
                  <w:i w:val="0"/>
                </w:rPr>
                <w:delText>*</w:delText>
              </w:r>
              <w:bookmarkStart w:id="2747" w:name="_Toc531735512"/>
              <w:bookmarkStart w:id="2748" w:name="_Toc532000123"/>
              <w:bookmarkStart w:id="2749" w:name="_Toc532000522"/>
              <w:bookmarkStart w:id="2750" w:name="_Toc532141132"/>
              <w:bookmarkStart w:id="2751" w:name="_Toc532141280"/>
              <w:bookmarkStart w:id="2752" w:name="_Toc532141434"/>
              <w:bookmarkStart w:id="2753" w:name="_Toc532141584"/>
              <w:bookmarkStart w:id="2754" w:name="_Toc532150246"/>
              <w:bookmarkStart w:id="2755" w:name="_Toc532150960"/>
              <w:bookmarkStart w:id="2756" w:name="_Toc532151123"/>
              <w:bookmarkStart w:id="2757" w:name="_Toc532151280"/>
              <w:bookmarkStart w:id="2758" w:name="_Toc532151437"/>
              <w:bookmarkStart w:id="2759" w:name="_Toc532157866"/>
              <w:bookmarkStart w:id="2760" w:name="_Toc532158025"/>
              <w:bookmarkStart w:id="2761" w:name="_Toc532323950"/>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del>
          </w:p>
        </w:tc>
        <w:bookmarkStart w:id="2762" w:name="_Toc531735513"/>
        <w:bookmarkStart w:id="2763" w:name="_Toc532000124"/>
        <w:bookmarkStart w:id="2764" w:name="_Toc532000523"/>
        <w:bookmarkStart w:id="2765" w:name="_Toc532141133"/>
        <w:bookmarkStart w:id="2766" w:name="_Toc532141281"/>
        <w:bookmarkStart w:id="2767" w:name="_Toc532141435"/>
        <w:bookmarkStart w:id="2768" w:name="_Toc532141585"/>
        <w:bookmarkStart w:id="2769" w:name="_Toc532150247"/>
        <w:bookmarkStart w:id="2770" w:name="_Toc532150961"/>
        <w:bookmarkStart w:id="2771" w:name="_Toc532151124"/>
        <w:bookmarkStart w:id="2772" w:name="_Toc532151281"/>
        <w:bookmarkStart w:id="2773" w:name="_Toc532151438"/>
        <w:bookmarkStart w:id="2774" w:name="_Toc532157867"/>
        <w:bookmarkStart w:id="2775" w:name="_Toc532158026"/>
        <w:bookmarkStart w:id="2776" w:name="_Toc53232395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tr>
      <w:tr w:rsidR="00F174FC" w:rsidRPr="005019AF" w:rsidDel="009E4C8D" w:rsidTr="005019AF">
        <w:trPr>
          <w:jc w:val="center"/>
          <w:del w:id="2777" w:author="Hp" w:date="2018-12-05T00:49:00Z"/>
        </w:trPr>
        <w:tc>
          <w:tcPr>
            <w:tcW w:w="4068" w:type="dxa"/>
            <w:shd w:val="clear" w:color="auto" w:fill="auto"/>
          </w:tcPr>
          <w:p w:rsidR="00F174FC" w:rsidRPr="005019AF" w:rsidDel="009E4C8D" w:rsidRDefault="00F174FC" w:rsidP="005019AF">
            <w:pPr>
              <w:pStyle w:val="template"/>
              <w:ind w:left="720"/>
              <w:rPr>
                <w:del w:id="2778" w:author="Hp" w:date="2018-12-05T00:49:00Z"/>
                <w:i w:val="0"/>
              </w:rPr>
            </w:pPr>
            <w:del w:id="2779" w:author="Hp" w:date="2018-12-05T00:49:00Z">
              <w:r w:rsidRPr="005019AF" w:rsidDel="009E4C8D">
                <w:rPr>
                  <w:i w:val="0"/>
                </w:rPr>
                <w:delText>Turn On Node</w:delText>
              </w:r>
              <w:bookmarkStart w:id="2780" w:name="_Toc531735514"/>
              <w:bookmarkStart w:id="2781" w:name="_Toc532000125"/>
              <w:bookmarkStart w:id="2782" w:name="_Toc532000524"/>
              <w:bookmarkStart w:id="2783" w:name="_Toc532141134"/>
              <w:bookmarkStart w:id="2784" w:name="_Toc532141282"/>
              <w:bookmarkStart w:id="2785" w:name="_Toc532141436"/>
              <w:bookmarkStart w:id="2786" w:name="_Toc532141586"/>
              <w:bookmarkStart w:id="2787" w:name="_Toc532150248"/>
              <w:bookmarkStart w:id="2788" w:name="_Toc532150962"/>
              <w:bookmarkStart w:id="2789" w:name="_Toc532151125"/>
              <w:bookmarkStart w:id="2790" w:name="_Toc532151282"/>
              <w:bookmarkStart w:id="2791" w:name="_Toc532151439"/>
              <w:bookmarkStart w:id="2792" w:name="_Toc532157868"/>
              <w:bookmarkStart w:id="2793" w:name="_Toc532158027"/>
              <w:bookmarkStart w:id="2794" w:name="_Toc532323952"/>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del>
          </w:p>
        </w:tc>
        <w:tc>
          <w:tcPr>
            <w:tcW w:w="987" w:type="dxa"/>
            <w:shd w:val="clear" w:color="auto" w:fill="auto"/>
          </w:tcPr>
          <w:p w:rsidR="00F174FC" w:rsidRPr="005019AF" w:rsidDel="009E4C8D" w:rsidRDefault="00F174FC" w:rsidP="005019AF">
            <w:pPr>
              <w:pStyle w:val="template"/>
              <w:jc w:val="center"/>
              <w:rPr>
                <w:del w:id="2795" w:author="Hp" w:date="2018-12-05T00:49:00Z"/>
                <w:i w:val="0"/>
              </w:rPr>
            </w:pPr>
            <w:bookmarkStart w:id="2796" w:name="_Toc531735515"/>
            <w:bookmarkStart w:id="2797" w:name="_Toc532000126"/>
            <w:bookmarkStart w:id="2798" w:name="_Toc532000525"/>
            <w:bookmarkStart w:id="2799" w:name="_Toc532141135"/>
            <w:bookmarkStart w:id="2800" w:name="_Toc532141283"/>
            <w:bookmarkStart w:id="2801" w:name="_Toc532141437"/>
            <w:bookmarkStart w:id="2802" w:name="_Toc532141587"/>
            <w:bookmarkStart w:id="2803" w:name="_Toc532150249"/>
            <w:bookmarkStart w:id="2804" w:name="_Toc532150963"/>
            <w:bookmarkStart w:id="2805" w:name="_Toc532151126"/>
            <w:bookmarkStart w:id="2806" w:name="_Toc532151283"/>
            <w:bookmarkStart w:id="2807" w:name="_Toc532151440"/>
            <w:bookmarkStart w:id="2808" w:name="_Toc532157869"/>
            <w:bookmarkStart w:id="2809" w:name="_Toc532158028"/>
            <w:bookmarkStart w:id="2810" w:name="_Toc532323953"/>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p>
        </w:tc>
        <w:tc>
          <w:tcPr>
            <w:tcW w:w="901" w:type="dxa"/>
            <w:shd w:val="clear" w:color="auto" w:fill="auto"/>
          </w:tcPr>
          <w:p w:rsidR="00F174FC" w:rsidRPr="005019AF" w:rsidDel="009E4C8D" w:rsidRDefault="00F174FC" w:rsidP="005019AF">
            <w:pPr>
              <w:pStyle w:val="template"/>
              <w:jc w:val="center"/>
              <w:rPr>
                <w:del w:id="2811" w:author="Hp" w:date="2018-12-05T00:49:00Z"/>
                <w:i w:val="0"/>
              </w:rPr>
            </w:pPr>
            <w:del w:id="2812" w:author="Hp" w:date="2018-12-05T00:49:00Z">
              <w:r w:rsidRPr="005019AF" w:rsidDel="009E4C8D">
                <w:rPr>
                  <w:i w:val="0"/>
                </w:rPr>
                <w:delText>*</w:delText>
              </w:r>
              <w:bookmarkStart w:id="2813" w:name="_Toc531735516"/>
              <w:bookmarkStart w:id="2814" w:name="_Toc532000127"/>
              <w:bookmarkStart w:id="2815" w:name="_Toc532000526"/>
              <w:bookmarkStart w:id="2816" w:name="_Toc532141136"/>
              <w:bookmarkStart w:id="2817" w:name="_Toc532141284"/>
              <w:bookmarkStart w:id="2818" w:name="_Toc532141438"/>
              <w:bookmarkStart w:id="2819" w:name="_Toc532141588"/>
              <w:bookmarkStart w:id="2820" w:name="_Toc532150250"/>
              <w:bookmarkStart w:id="2821" w:name="_Toc532150964"/>
              <w:bookmarkStart w:id="2822" w:name="_Toc532151127"/>
              <w:bookmarkStart w:id="2823" w:name="_Toc532151284"/>
              <w:bookmarkStart w:id="2824" w:name="_Toc532151441"/>
              <w:bookmarkStart w:id="2825" w:name="_Toc532157870"/>
              <w:bookmarkStart w:id="2826" w:name="_Toc532158029"/>
              <w:bookmarkStart w:id="2827" w:name="_Toc532323954"/>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del>
          </w:p>
        </w:tc>
        <w:bookmarkStart w:id="2828" w:name="_Toc531735517"/>
        <w:bookmarkStart w:id="2829" w:name="_Toc532000128"/>
        <w:bookmarkStart w:id="2830" w:name="_Toc532000527"/>
        <w:bookmarkStart w:id="2831" w:name="_Toc532141137"/>
        <w:bookmarkStart w:id="2832" w:name="_Toc532141285"/>
        <w:bookmarkStart w:id="2833" w:name="_Toc532141439"/>
        <w:bookmarkStart w:id="2834" w:name="_Toc532141589"/>
        <w:bookmarkStart w:id="2835" w:name="_Toc532150251"/>
        <w:bookmarkStart w:id="2836" w:name="_Toc532150965"/>
        <w:bookmarkStart w:id="2837" w:name="_Toc532151128"/>
        <w:bookmarkStart w:id="2838" w:name="_Toc532151285"/>
        <w:bookmarkStart w:id="2839" w:name="_Toc532151442"/>
        <w:bookmarkStart w:id="2840" w:name="_Toc532157871"/>
        <w:bookmarkStart w:id="2841" w:name="_Toc532158030"/>
        <w:bookmarkStart w:id="2842" w:name="_Toc532323955"/>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tr>
      <w:tr w:rsidR="00F174FC" w:rsidDel="009E4C8D" w:rsidTr="005019AF">
        <w:trPr>
          <w:jc w:val="center"/>
          <w:del w:id="2843" w:author="Hp" w:date="2018-12-05T00:49:00Z"/>
        </w:trPr>
        <w:tc>
          <w:tcPr>
            <w:tcW w:w="4068" w:type="dxa"/>
            <w:shd w:val="clear" w:color="auto" w:fill="auto"/>
          </w:tcPr>
          <w:p w:rsidR="00F174FC" w:rsidRPr="005019AF" w:rsidDel="009E4C8D" w:rsidRDefault="00F174FC" w:rsidP="005019AF">
            <w:pPr>
              <w:pStyle w:val="template"/>
              <w:ind w:left="720"/>
              <w:rPr>
                <w:del w:id="2844" w:author="Hp" w:date="2018-12-05T00:49:00Z"/>
                <w:i w:val="0"/>
              </w:rPr>
            </w:pPr>
            <w:del w:id="2845" w:author="Hp" w:date="2018-12-05T00:49:00Z">
              <w:r w:rsidRPr="005019AF" w:rsidDel="009E4C8D">
                <w:rPr>
                  <w:i w:val="0"/>
                </w:rPr>
                <w:delText>Turn Off Node</w:delText>
              </w:r>
              <w:bookmarkStart w:id="2846" w:name="_Toc531735518"/>
              <w:bookmarkStart w:id="2847" w:name="_Toc532000129"/>
              <w:bookmarkStart w:id="2848" w:name="_Toc532000528"/>
              <w:bookmarkStart w:id="2849" w:name="_Toc532141138"/>
              <w:bookmarkStart w:id="2850" w:name="_Toc532141286"/>
              <w:bookmarkStart w:id="2851" w:name="_Toc532141440"/>
              <w:bookmarkStart w:id="2852" w:name="_Toc532141590"/>
              <w:bookmarkStart w:id="2853" w:name="_Toc532150252"/>
              <w:bookmarkStart w:id="2854" w:name="_Toc532150966"/>
              <w:bookmarkStart w:id="2855" w:name="_Toc532151129"/>
              <w:bookmarkStart w:id="2856" w:name="_Toc532151286"/>
              <w:bookmarkStart w:id="2857" w:name="_Toc532151443"/>
              <w:bookmarkStart w:id="2858" w:name="_Toc532157872"/>
              <w:bookmarkStart w:id="2859" w:name="_Toc532158031"/>
              <w:bookmarkStart w:id="2860" w:name="_Toc532323956"/>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del>
          </w:p>
        </w:tc>
        <w:tc>
          <w:tcPr>
            <w:tcW w:w="987" w:type="dxa"/>
            <w:shd w:val="clear" w:color="auto" w:fill="auto"/>
          </w:tcPr>
          <w:p w:rsidR="00F174FC" w:rsidRPr="005019AF" w:rsidDel="009E4C8D" w:rsidRDefault="00F174FC" w:rsidP="005019AF">
            <w:pPr>
              <w:pStyle w:val="template"/>
              <w:jc w:val="center"/>
              <w:rPr>
                <w:del w:id="2861" w:author="Hp" w:date="2018-12-05T00:49:00Z"/>
                <w:i w:val="0"/>
              </w:rPr>
            </w:pPr>
            <w:bookmarkStart w:id="2862" w:name="_Toc531735519"/>
            <w:bookmarkStart w:id="2863" w:name="_Toc532000130"/>
            <w:bookmarkStart w:id="2864" w:name="_Toc532000529"/>
            <w:bookmarkStart w:id="2865" w:name="_Toc532141139"/>
            <w:bookmarkStart w:id="2866" w:name="_Toc532141287"/>
            <w:bookmarkStart w:id="2867" w:name="_Toc532141441"/>
            <w:bookmarkStart w:id="2868" w:name="_Toc532141591"/>
            <w:bookmarkStart w:id="2869" w:name="_Toc532150253"/>
            <w:bookmarkStart w:id="2870" w:name="_Toc532150967"/>
            <w:bookmarkStart w:id="2871" w:name="_Toc532151130"/>
            <w:bookmarkStart w:id="2872" w:name="_Toc532151287"/>
            <w:bookmarkStart w:id="2873" w:name="_Toc532151444"/>
            <w:bookmarkStart w:id="2874" w:name="_Toc532157873"/>
            <w:bookmarkStart w:id="2875" w:name="_Toc532158032"/>
            <w:bookmarkStart w:id="2876" w:name="_Toc532323957"/>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p>
        </w:tc>
        <w:tc>
          <w:tcPr>
            <w:tcW w:w="901" w:type="dxa"/>
            <w:shd w:val="clear" w:color="auto" w:fill="auto"/>
          </w:tcPr>
          <w:p w:rsidR="00F174FC" w:rsidRPr="005019AF" w:rsidDel="009E4C8D" w:rsidRDefault="00F174FC" w:rsidP="005019AF">
            <w:pPr>
              <w:pStyle w:val="template"/>
              <w:jc w:val="center"/>
              <w:rPr>
                <w:del w:id="2877" w:author="Hp" w:date="2018-12-05T00:49:00Z"/>
                <w:i w:val="0"/>
              </w:rPr>
            </w:pPr>
            <w:del w:id="2878" w:author="Hp" w:date="2018-12-05T00:49:00Z">
              <w:r w:rsidRPr="005019AF" w:rsidDel="009E4C8D">
                <w:rPr>
                  <w:i w:val="0"/>
                </w:rPr>
                <w:delText>*</w:delText>
              </w:r>
              <w:bookmarkStart w:id="2879" w:name="_Toc531735520"/>
              <w:bookmarkStart w:id="2880" w:name="_Toc532000131"/>
              <w:bookmarkStart w:id="2881" w:name="_Toc532000530"/>
              <w:bookmarkStart w:id="2882" w:name="_Toc532141140"/>
              <w:bookmarkStart w:id="2883" w:name="_Toc532141288"/>
              <w:bookmarkStart w:id="2884" w:name="_Toc532141442"/>
              <w:bookmarkStart w:id="2885" w:name="_Toc532141592"/>
              <w:bookmarkStart w:id="2886" w:name="_Toc532150254"/>
              <w:bookmarkStart w:id="2887" w:name="_Toc532150968"/>
              <w:bookmarkStart w:id="2888" w:name="_Toc532151131"/>
              <w:bookmarkStart w:id="2889" w:name="_Toc532151288"/>
              <w:bookmarkStart w:id="2890" w:name="_Toc532151445"/>
              <w:bookmarkStart w:id="2891" w:name="_Toc532157874"/>
              <w:bookmarkStart w:id="2892" w:name="_Toc532158033"/>
              <w:bookmarkStart w:id="2893" w:name="_Toc53232395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del>
          </w:p>
        </w:tc>
        <w:bookmarkStart w:id="2894" w:name="_Toc531735521"/>
        <w:bookmarkStart w:id="2895" w:name="_Toc532000132"/>
        <w:bookmarkStart w:id="2896" w:name="_Toc532000531"/>
        <w:bookmarkStart w:id="2897" w:name="_Toc532141141"/>
        <w:bookmarkStart w:id="2898" w:name="_Toc532141289"/>
        <w:bookmarkStart w:id="2899" w:name="_Toc532141443"/>
        <w:bookmarkStart w:id="2900" w:name="_Toc532141593"/>
        <w:bookmarkStart w:id="2901" w:name="_Toc532150255"/>
        <w:bookmarkStart w:id="2902" w:name="_Toc532150969"/>
        <w:bookmarkStart w:id="2903" w:name="_Toc532151132"/>
        <w:bookmarkStart w:id="2904" w:name="_Toc532151289"/>
        <w:bookmarkStart w:id="2905" w:name="_Toc532151446"/>
        <w:bookmarkStart w:id="2906" w:name="_Toc532157875"/>
        <w:bookmarkStart w:id="2907" w:name="_Toc532158034"/>
        <w:bookmarkStart w:id="2908" w:name="_Toc532323959"/>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tr>
      <w:tr w:rsidR="00F174FC" w:rsidDel="009E4C8D" w:rsidTr="005019AF">
        <w:trPr>
          <w:jc w:val="center"/>
          <w:del w:id="2909" w:author="Hp" w:date="2018-12-05T00:49:00Z"/>
        </w:trPr>
        <w:tc>
          <w:tcPr>
            <w:tcW w:w="4068" w:type="dxa"/>
            <w:shd w:val="clear" w:color="auto" w:fill="auto"/>
          </w:tcPr>
          <w:p w:rsidR="00F174FC" w:rsidRPr="005019AF" w:rsidDel="009E4C8D" w:rsidRDefault="00F174FC" w:rsidP="005019AF">
            <w:pPr>
              <w:pStyle w:val="template"/>
              <w:ind w:left="720"/>
              <w:rPr>
                <w:del w:id="2910" w:author="Hp" w:date="2018-12-05T00:49:00Z"/>
                <w:i w:val="0"/>
              </w:rPr>
            </w:pPr>
            <w:del w:id="2911" w:author="Hp" w:date="2018-12-05T00:49:00Z">
              <w:r w:rsidRPr="005019AF" w:rsidDel="009E4C8D">
                <w:rPr>
                  <w:i w:val="0"/>
                </w:rPr>
                <w:delText>Restart Node</w:delText>
              </w:r>
              <w:bookmarkStart w:id="2912" w:name="_Toc531735522"/>
              <w:bookmarkStart w:id="2913" w:name="_Toc532000133"/>
              <w:bookmarkStart w:id="2914" w:name="_Toc532000532"/>
              <w:bookmarkStart w:id="2915" w:name="_Toc532141142"/>
              <w:bookmarkStart w:id="2916" w:name="_Toc532141290"/>
              <w:bookmarkStart w:id="2917" w:name="_Toc532141444"/>
              <w:bookmarkStart w:id="2918" w:name="_Toc532141594"/>
              <w:bookmarkStart w:id="2919" w:name="_Toc532150256"/>
              <w:bookmarkStart w:id="2920" w:name="_Toc532150970"/>
              <w:bookmarkStart w:id="2921" w:name="_Toc532151133"/>
              <w:bookmarkStart w:id="2922" w:name="_Toc532151290"/>
              <w:bookmarkStart w:id="2923" w:name="_Toc532151447"/>
              <w:bookmarkStart w:id="2924" w:name="_Toc532157876"/>
              <w:bookmarkStart w:id="2925" w:name="_Toc532158035"/>
              <w:bookmarkStart w:id="2926" w:name="_Toc532323960"/>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del>
          </w:p>
        </w:tc>
        <w:tc>
          <w:tcPr>
            <w:tcW w:w="987" w:type="dxa"/>
            <w:shd w:val="clear" w:color="auto" w:fill="auto"/>
          </w:tcPr>
          <w:p w:rsidR="00F174FC" w:rsidRPr="005019AF" w:rsidDel="009E4C8D" w:rsidRDefault="00F174FC" w:rsidP="005019AF">
            <w:pPr>
              <w:pStyle w:val="template"/>
              <w:jc w:val="center"/>
              <w:rPr>
                <w:del w:id="2927" w:author="Hp" w:date="2018-12-05T00:49:00Z"/>
                <w:i w:val="0"/>
              </w:rPr>
            </w:pPr>
            <w:bookmarkStart w:id="2928" w:name="_Toc531735523"/>
            <w:bookmarkStart w:id="2929" w:name="_Toc532000134"/>
            <w:bookmarkStart w:id="2930" w:name="_Toc532000533"/>
            <w:bookmarkStart w:id="2931" w:name="_Toc532141143"/>
            <w:bookmarkStart w:id="2932" w:name="_Toc532141291"/>
            <w:bookmarkStart w:id="2933" w:name="_Toc532141445"/>
            <w:bookmarkStart w:id="2934" w:name="_Toc532141595"/>
            <w:bookmarkStart w:id="2935" w:name="_Toc532150257"/>
            <w:bookmarkStart w:id="2936" w:name="_Toc532150971"/>
            <w:bookmarkStart w:id="2937" w:name="_Toc532151134"/>
            <w:bookmarkStart w:id="2938" w:name="_Toc532151291"/>
            <w:bookmarkStart w:id="2939" w:name="_Toc532151448"/>
            <w:bookmarkStart w:id="2940" w:name="_Toc532157877"/>
            <w:bookmarkStart w:id="2941" w:name="_Toc532158036"/>
            <w:bookmarkStart w:id="2942" w:name="_Toc532323961"/>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p>
        </w:tc>
        <w:tc>
          <w:tcPr>
            <w:tcW w:w="901" w:type="dxa"/>
            <w:shd w:val="clear" w:color="auto" w:fill="auto"/>
          </w:tcPr>
          <w:p w:rsidR="00F174FC" w:rsidRPr="005019AF" w:rsidDel="009E4C8D" w:rsidRDefault="00F174FC" w:rsidP="005019AF">
            <w:pPr>
              <w:pStyle w:val="template"/>
              <w:jc w:val="center"/>
              <w:rPr>
                <w:del w:id="2943" w:author="Hp" w:date="2018-12-05T00:49:00Z"/>
                <w:i w:val="0"/>
              </w:rPr>
            </w:pPr>
            <w:del w:id="2944" w:author="Hp" w:date="2018-12-05T00:49:00Z">
              <w:r w:rsidRPr="005019AF" w:rsidDel="009E4C8D">
                <w:rPr>
                  <w:i w:val="0"/>
                </w:rPr>
                <w:delText>*</w:delText>
              </w:r>
              <w:bookmarkStart w:id="2945" w:name="_Toc531735524"/>
              <w:bookmarkStart w:id="2946" w:name="_Toc532000135"/>
              <w:bookmarkStart w:id="2947" w:name="_Toc532000534"/>
              <w:bookmarkStart w:id="2948" w:name="_Toc532141144"/>
              <w:bookmarkStart w:id="2949" w:name="_Toc532141292"/>
              <w:bookmarkStart w:id="2950" w:name="_Toc532141446"/>
              <w:bookmarkStart w:id="2951" w:name="_Toc532141596"/>
              <w:bookmarkStart w:id="2952" w:name="_Toc532150258"/>
              <w:bookmarkStart w:id="2953" w:name="_Toc532150972"/>
              <w:bookmarkStart w:id="2954" w:name="_Toc532151135"/>
              <w:bookmarkStart w:id="2955" w:name="_Toc532151292"/>
              <w:bookmarkStart w:id="2956" w:name="_Toc532151449"/>
              <w:bookmarkStart w:id="2957" w:name="_Toc532157878"/>
              <w:bookmarkStart w:id="2958" w:name="_Toc532158037"/>
              <w:bookmarkStart w:id="2959" w:name="_Toc532323962"/>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del>
          </w:p>
        </w:tc>
        <w:bookmarkStart w:id="2960" w:name="_Toc531735525"/>
        <w:bookmarkStart w:id="2961" w:name="_Toc532000136"/>
        <w:bookmarkStart w:id="2962" w:name="_Toc532000535"/>
        <w:bookmarkStart w:id="2963" w:name="_Toc532141145"/>
        <w:bookmarkStart w:id="2964" w:name="_Toc532141293"/>
        <w:bookmarkStart w:id="2965" w:name="_Toc532141447"/>
        <w:bookmarkStart w:id="2966" w:name="_Toc532141597"/>
        <w:bookmarkStart w:id="2967" w:name="_Toc532150259"/>
        <w:bookmarkStart w:id="2968" w:name="_Toc532150973"/>
        <w:bookmarkStart w:id="2969" w:name="_Toc532151136"/>
        <w:bookmarkStart w:id="2970" w:name="_Toc532151293"/>
        <w:bookmarkStart w:id="2971" w:name="_Toc532151450"/>
        <w:bookmarkStart w:id="2972" w:name="_Toc532157879"/>
        <w:bookmarkStart w:id="2973" w:name="_Toc532158038"/>
        <w:bookmarkStart w:id="2974" w:name="_Toc532323963"/>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tr>
      <w:tr w:rsidR="00F174FC" w:rsidRPr="005019AF" w:rsidDel="009E4C8D" w:rsidTr="005019AF">
        <w:trPr>
          <w:jc w:val="center"/>
          <w:del w:id="2975" w:author="Hp" w:date="2018-12-05T00:49:00Z"/>
        </w:trPr>
        <w:tc>
          <w:tcPr>
            <w:tcW w:w="4068" w:type="dxa"/>
            <w:shd w:val="clear" w:color="auto" w:fill="auto"/>
          </w:tcPr>
          <w:p w:rsidR="00F174FC" w:rsidRPr="005019AF" w:rsidDel="009E4C8D" w:rsidRDefault="00F174FC" w:rsidP="005019AF">
            <w:pPr>
              <w:pStyle w:val="template"/>
              <w:ind w:left="720"/>
              <w:rPr>
                <w:del w:id="2976" w:author="Hp" w:date="2018-12-05T00:49:00Z"/>
                <w:i w:val="0"/>
              </w:rPr>
            </w:pPr>
            <w:del w:id="2977" w:author="Hp" w:date="2018-12-05T00:49:00Z">
              <w:r w:rsidRPr="005019AF" w:rsidDel="009E4C8D">
                <w:rPr>
                  <w:i w:val="0"/>
                </w:rPr>
                <w:delText>Identify Node</w:delText>
              </w:r>
              <w:bookmarkStart w:id="2978" w:name="_Toc531735526"/>
              <w:bookmarkStart w:id="2979" w:name="_Toc532000137"/>
              <w:bookmarkStart w:id="2980" w:name="_Toc532000536"/>
              <w:bookmarkStart w:id="2981" w:name="_Toc532141146"/>
              <w:bookmarkStart w:id="2982" w:name="_Toc532141294"/>
              <w:bookmarkStart w:id="2983" w:name="_Toc532141448"/>
              <w:bookmarkStart w:id="2984" w:name="_Toc532141598"/>
              <w:bookmarkStart w:id="2985" w:name="_Toc532150260"/>
              <w:bookmarkStart w:id="2986" w:name="_Toc532150974"/>
              <w:bookmarkStart w:id="2987" w:name="_Toc532151137"/>
              <w:bookmarkStart w:id="2988" w:name="_Toc532151294"/>
              <w:bookmarkStart w:id="2989" w:name="_Toc532151451"/>
              <w:bookmarkStart w:id="2990" w:name="_Toc532157880"/>
              <w:bookmarkStart w:id="2991" w:name="_Toc532158039"/>
              <w:bookmarkStart w:id="2992" w:name="_Toc532323964"/>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del>
          </w:p>
        </w:tc>
        <w:tc>
          <w:tcPr>
            <w:tcW w:w="987" w:type="dxa"/>
            <w:shd w:val="clear" w:color="auto" w:fill="auto"/>
          </w:tcPr>
          <w:p w:rsidR="00F174FC" w:rsidRPr="005019AF" w:rsidDel="009E4C8D" w:rsidRDefault="00F174FC" w:rsidP="005019AF">
            <w:pPr>
              <w:pStyle w:val="template"/>
              <w:jc w:val="center"/>
              <w:rPr>
                <w:del w:id="2993" w:author="Hp" w:date="2018-12-05T00:49:00Z"/>
                <w:i w:val="0"/>
              </w:rPr>
            </w:pPr>
            <w:bookmarkStart w:id="2994" w:name="_Toc531735527"/>
            <w:bookmarkStart w:id="2995" w:name="_Toc532000138"/>
            <w:bookmarkStart w:id="2996" w:name="_Toc532000537"/>
            <w:bookmarkStart w:id="2997" w:name="_Toc532141147"/>
            <w:bookmarkStart w:id="2998" w:name="_Toc532141295"/>
            <w:bookmarkStart w:id="2999" w:name="_Toc532141449"/>
            <w:bookmarkStart w:id="3000" w:name="_Toc532141599"/>
            <w:bookmarkStart w:id="3001" w:name="_Toc532150261"/>
            <w:bookmarkStart w:id="3002" w:name="_Toc532150975"/>
            <w:bookmarkStart w:id="3003" w:name="_Toc532151138"/>
            <w:bookmarkStart w:id="3004" w:name="_Toc532151295"/>
            <w:bookmarkStart w:id="3005" w:name="_Toc532151452"/>
            <w:bookmarkStart w:id="3006" w:name="_Toc532157881"/>
            <w:bookmarkStart w:id="3007" w:name="_Toc532158040"/>
            <w:bookmarkStart w:id="3008" w:name="_Toc532323965"/>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p>
        </w:tc>
        <w:tc>
          <w:tcPr>
            <w:tcW w:w="901" w:type="dxa"/>
            <w:shd w:val="clear" w:color="auto" w:fill="auto"/>
          </w:tcPr>
          <w:p w:rsidR="00F174FC" w:rsidRPr="005019AF" w:rsidDel="009E4C8D" w:rsidRDefault="00F174FC" w:rsidP="005019AF">
            <w:pPr>
              <w:pStyle w:val="template"/>
              <w:jc w:val="center"/>
              <w:rPr>
                <w:del w:id="3009" w:author="Hp" w:date="2018-12-05T00:49:00Z"/>
                <w:i w:val="0"/>
              </w:rPr>
            </w:pPr>
            <w:del w:id="3010" w:author="Hp" w:date="2018-12-05T00:49:00Z">
              <w:r w:rsidRPr="005019AF" w:rsidDel="009E4C8D">
                <w:rPr>
                  <w:i w:val="0"/>
                </w:rPr>
                <w:delText>*</w:delText>
              </w:r>
              <w:bookmarkStart w:id="3011" w:name="_Toc531735528"/>
              <w:bookmarkStart w:id="3012" w:name="_Toc532000139"/>
              <w:bookmarkStart w:id="3013" w:name="_Toc532000538"/>
              <w:bookmarkStart w:id="3014" w:name="_Toc532141148"/>
              <w:bookmarkStart w:id="3015" w:name="_Toc532141296"/>
              <w:bookmarkStart w:id="3016" w:name="_Toc532141450"/>
              <w:bookmarkStart w:id="3017" w:name="_Toc532141600"/>
              <w:bookmarkStart w:id="3018" w:name="_Toc532150262"/>
              <w:bookmarkStart w:id="3019" w:name="_Toc532150976"/>
              <w:bookmarkStart w:id="3020" w:name="_Toc532151139"/>
              <w:bookmarkStart w:id="3021" w:name="_Toc532151296"/>
              <w:bookmarkStart w:id="3022" w:name="_Toc532151453"/>
              <w:bookmarkStart w:id="3023" w:name="_Toc532157882"/>
              <w:bookmarkStart w:id="3024" w:name="_Toc532158041"/>
              <w:bookmarkStart w:id="3025" w:name="_Toc532323966"/>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del>
          </w:p>
        </w:tc>
        <w:bookmarkStart w:id="3026" w:name="_Toc531735529"/>
        <w:bookmarkStart w:id="3027" w:name="_Toc532000140"/>
        <w:bookmarkStart w:id="3028" w:name="_Toc532000539"/>
        <w:bookmarkStart w:id="3029" w:name="_Toc532141149"/>
        <w:bookmarkStart w:id="3030" w:name="_Toc532141297"/>
        <w:bookmarkStart w:id="3031" w:name="_Toc532141451"/>
        <w:bookmarkStart w:id="3032" w:name="_Toc532141601"/>
        <w:bookmarkStart w:id="3033" w:name="_Toc532150263"/>
        <w:bookmarkStart w:id="3034" w:name="_Toc532150977"/>
        <w:bookmarkStart w:id="3035" w:name="_Toc532151140"/>
        <w:bookmarkStart w:id="3036" w:name="_Toc532151297"/>
        <w:bookmarkStart w:id="3037" w:name="_Toc532151454"/>
        <w:bookmarkStart w:id="3038" w:name="_Toc532157883"/>
        <w:bookmarkStart w:id="3039" w:name="_Toc532158042"/>
        <w:bookmarkStart w:id="3040" w:name="_Toc532323967"/>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tr>
      <w:tr w:rsidR="00F174FC" w:rsidDel="009E4C8D" w:rsidTr="005019AF">
        <w:trPr>
          <w:jc w:val="center"/>
          <w:del w:id="3041" w:author="Hp" w:date="2018-12-05T00:49:00Z"/>
        </w:trPr>
        <w:tc>
          <w:tcPr>
            <w:tcW w:w="4068" w:type="dxa"/>
            <w:shd w:val="clear" w:color="auto" w:fill="auto"/>
          </w:tcPr>
          <w:p w:rsidR="00F174FC" w:rsidRPr="005019AF" w:rsidDel="009E4C8D" w:rsidRDefault="00F174FC" w:rsidP="005019AF">
            <w:pPr>
              <w:pStyle w:val="template"/>
              <w:ind w:left="720"/>
              <w:rPr>
                <w:del w:id="3042" w:author="Hp" w:date="2018-12-05T00:49:00Z"/>
                <w:i w:val="0"/>
              </w:rPr>
            </w:pPr>
            <w:del w:id="3043" w:author="Hp" w:date="2018-12-05T00:49:00Z">
              <w:r w:rsidRPr="005019AF" w:rsidDel="009E4C8D">
                <w:rPr>
                  <w:i w:val="0"/>
                </w:rPr>
                <w:delText>Modify Sensor Thresholds</w:delText>
              </w:r>
              <w:bookmarkStart w:id="3044" w:name="_Toc531735530"/>
              <w:bookmarkStart w:id="3045" w:name="_Toc532000141"/>
              <w:bookmarkStart w:id="3046" w:name="_Toc532000540"/>
              <w:bookmarkStart w:id="3047" w:name="_Toc532141150"/>
              <w:bookmarkStart w:id="3048" w:name="_Toc532141298"/>
              <w:bookmarkStart w:id="3049" w:name="_Toc532141452"/>
              <w:bookmarkStart w:id="3050" w:name="_Toc532141602"/>
              <w:bookmarkStart w:id="3051" w:name="_Toc532150264"/>
              <w:bookmarkStart w:id="3052" w:name="_Toc532150978"/>
              <w:bookmarkStart w:id="3053" w:name="_Toc532151141"/>
              <w:bookmarkStart w:id="3054" w:name="_Toc532151298"/>
              <w:bookmarkStart w:id="3055" w:name="_Toc532151455"/>
              <w:bookmarkStart w:id="3056" w:name="_Toc532157884"/>
              <w:bookmarkStart w:id="3057" w:name="_Toc532158043"/>
              <w:bookmarkStart w:id="3058" w:name="_Toc532323968"/>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del>
          </w:p>
        </w:tc>
        <w:tc>
          <w:tcPr>
            <w:tcW w:w="987" w:type="dxa"/>
            <w:shd w:val="clear" w:color="auto" w:fill="auto"/>
          </w:tcPr>
          <w:p w:rsidR="00F174FC" w:rsidRPr="005019AF" w:rsidDel="009E4C8D" w:rsidRDefault="00F174FC" w:rsidP="005019AF">
            <w:pPr>
              <w:pStyle w:val="template"/>
              <w:jc w:val="center"/>
              <w:rPr>
                <w:del w:id="3059" w:author="Hp" w:date="2018-12-05T00:49:00Z"/>
                <w:i w:val="0"/>
              </w:rPr>
            </w:pPr>
            <w:bookmarkStart w:id="3060" w:name="_Toc531735531"/>
            <w:bookmarkStart w:id="3061" w:name="_Toc532000142"/>
            <w:bookmarkStart w:id="3062" w:name="_Toc532000541"/>
            <w:bookmarkStart w:id="3063" w:name="_Toc532141151"/>
            <w:bookmarkStart w:id="3064" w:name="_Toc532141299"/>
            <w:bookmarkStart w:id="3065" w:name="_Toc532141453"/>
            <w:bookmarkStart w:id="3066" w:name="_Toc532141603"/>
            <w:bookmarkStart w:id="3067" w:name="_Toc532150265"/>
            <w:bookmarkStart w:id="3068" w:name="_Toc532150979"/>
            <w:bookmarkStart w:id="3069" w:name="_Toc532151142"/>
            <w:bookmarkStart w:id="3070" w:name="_Toc532151299"/>
            <w:bookmarkStart w:id="3071" w:name="_Toc532151456"/>
            <w:bookmarkStart w:id="3072" w:name="_Toc532157885"/>
            <w:bookmarkStart w:id="3073" w:name="_Toc532158044"/>
            <w:bookmarkStart w:id="3074" w:name="_Toc53232396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p>
        </w:tc>
        <w:tc>
          <w:tcPr>
            <w:tcW w:w="901" w:type="dxa"/>
            <w:shd w:val="clear" w:color="auto" w:fill="auto"/>
          </w:tcPr>
          <w:p w:rsidR="00F174FC" w:rsidRPr="005019AF" w:rsidDel="009E4C8D" w:rsidRDefault="00F174FC" w:rsidP="005019AF">
            <w:pPr>
              <w:pStyle w:val="template"/>
              <w:jc w:val="center"/>
              <w:rPr>
                <w:del w:id="3075" w:author="Hp" w:date="2018-12-05T00:49:00Z"/>
                <w:i w:val="0"/>
              </w:rPr>
            </w:pPr>
            <w:del w:id="3076" w:author="Hp" w:date="2018-12-05T00:49:00Z">
              <w:r w:rsidRPr="005019AF" w:rsidDel="009E4C8D">
                <w:rPr>
                  <w:i w:val="0"/>
                </w:rPr>
                <w:delText>*</w:delText>
              </w:r>
              <w:bookmarkStart w:id="3077" w:name="_Toc531735532"/>
              <w:bookmarkStart w:id="3078" w:name="_Toc532000143"/>
              <w:bookmarkStart w:id="3079" w:name="_Toc532000542"/>
              <w:bookmarkStart w:id="3080" w:name="_Toc532141152"/>
              <w:bookmarkStart w:id="3081" w:name="_Toc532141300"/>
              <w:bookmarkStart w:id="3082" w:name="_Toc532141454"/>
              <w:bookmarkStart w:id="3083" w:name="_Toc532141604"/>
              <w:bookmarkStart w:id="3084" w:name="_Toc532150266"/>
              <w:bookmarkStart w:id="3085" w:name="_Toc532150980"/>
              <w:bookmarkStart w:id="3086" w:name="_Toc532151143"/>
              <w:bookmarkStart w:id="3087" w:name="_Toc532151300"/>
              <w:bookmarkStart w:id="3088" w:name="_Toc532151457"/>
              <w:bookmarkStart w:id="3089" w:name="_Toc532157886"/>
              <w:bookmarkStart w:id="3090" w:name="_Toc532158045"/>
              <w:bookmarkStart w:id="3091" w:name="_Toc532323970"/>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del>
          </w:p>
        </w:tc>
        <w:bookmarkStart w:id="3092" w:name="_Toc531735533"/>
        <w:bookmarkStart w:id="3093" w:name="_Toc532000144"/>
        <w:bookmarkStart w:id="3094" w:name="_Toc532000543"/>
        <w:bookmarkStart w:id="3095" w:name="_Toc532141153"/>
        <w:bookmarkStart w:id="3096" w:name="_Toc532141301"/>
        <w:bookmarkStart w:id="3097" w:name="_Toc532141455"/>
        <w:bookmarkStart w:id="3098" w:name="_Toc532141605"/>
        <w:bookmarkStart w:id="3099" w:name="_Toc532150267"/>
        <w:bookmarkStart w:id="3100" w:name="_Toc532150981"/>
        <w:bookmarkStart w:id="3101" w:name="_Toc532151144"/>
        <w:bookmarkStart w:id="3102" w:name="_Toc532151301"/>
        <w:bookmarkStart w:id="3103" w:name="_Toc532151458"/>
        <w:bookmarkStart w:id="3104" w:name="_Toc532157887"/>
        <w:bookmarkStart w:id="3105" w:name="_Toc532158046"/>
        <w:bookmarkStart w:id="3106" w:name="_Toc53232397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tr>
    </w:tbl>
    <w:p w:rsidR="002D7C6D" w:rsidRPr="009E4C8D" w:rsidDel="009E4C8D" w:rsidRDefault="002D7C6D" w:rsidP="009E4C8D">
      <w:pPr>
        <w:pStyle w:val="Heading2"/>
        <w:rPr>
          <w:del w:id="3107" w:author="Hp" w:date="2018-12-05T00:52:00Z"/>
          <w:rPrChange w:id="3108" w:author="Hp" w:date="2018-12-05T00:52:00Z">
            <w:rPr>
              <w:del w:id="3109" w:author="Hp" w:date="2018-12-05T00:52:00Z"/>
              <w:i w:val="0"/>
            </w:rPr>
          </w:rPrChange>
        </w:rPr>
        <w:pPrChange w:id="3110" w:author="Hp" w:date="2018-12-05T00:52:00Z">
          <w:pPr>
            <w:pStyle w:val="template"/>
          </w:pPr>
        </w:pPrChange>
      </w:pPr>
      <w:bookmarkStart w:id="3111" w:name="_Toc531735534"/>
      <w:bookmarkStart w:id="3112" w:name="_Toc532000145"/>
      <w:bookmarkStart w:id="3113" w:name="_Toc532000544"/>
      <w:bookmarkStart w:id="3114" w:name="_Toc532141154"/>
      <w:bookmarkStart w:id="3115" w:name="_Toc532141302"/>
      <w:bookmarkStart w:id="3116" w:name="_Toc532141456"/>
      <w:bookmarkStart w:id="3117" w:name="_Toc532141606"/>
      <w:bookmarkStart w:id="3118" w:name="_Toc532150268"/>
      <w:bookmarkStart w:id="3119" w:name="_Toc532150982"/>
      <w:bookmarkStart w:id="3120" w:name="_Toc532151145"/>
      <w:bookmarkStart w:id="3121" w:name="_Toc532151302"/>
      <w:bookmarkStart w:id="3122" w:name="_Toc532151459"/>
      <w:bookmarkStart w:id="3123" w:name="_Toc532157888"/>
      <w:bookmarkStart w:id="3124" w:name="_Toc532158047"/>
      <w:bookmarkStart w:id="3125" w:name="_Toc532323972"/>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p>
    <w:p w:rsidR="00BC17C7" w:rsidRPr="009E4C8D" w:rsidDel="009E4C8D" w:rsidRDefault="00BC17C7" w:rsidP="009E4C8D">
      <w:pPr>
        <w:pStyle w:val="Heading2"/>
        <w:rPr>
          <w:del w:id="3126" w:author="Hp" w:date="2018-12-05T00:52:00Z"/>
          <w:rPrChange w:id="3127" w:author="Hp" w:date="2018-12-05T00:52:00Z">
            <w:rPr>
              <w:del w:id="3128" w:author="Hp" w:date="2018-12-05T00:52:00Z"/>
              <w:i w:val="0"/>
            </w:rPr>
          </w:rPrChange>
        </w:rPr>
        <w:pPrChange w:id="3129" w:author="Hp" w:date="2018-12-05T00:52:00Z">
          <w:pPr>
            <w:pStyle w:val="template"/>
          </w:pPr>
        </w:pPrChange>
      </w:pPr>
      <w:del w:id="3130" w:author="Hp" w:date="2018-12-05T00:52:00Z">
        <w:r w:rsidRPr="009E4C8D" w:rsidDel="009E4C8D">
          <w:rPr>
            <w:rPrChange w:id="3131" w:author="Hp" w:date="2018-12-05T00:52:00Z">
              <w:rPr>
                <w:i w:val="0"/>
              </w:rPr>
            </w:rPrChange>
          </w:rPr>
          <w:delText xml:space="preserve">The Admin User class has full control and utilization of the Cluster Management System as well as full control of all </w:delText>
        </w:r>
        <w:r w:rsidR="004F63DE" w:rsidRPr="009E4C8D" w:rsidDel="009E4C8D">
          <w:rPr>
            <w:rPrChange w:id="3132" w:author="Hp" w:date="2018-12-05T00:52:00Z">
              <w:rPr>
                <w:i w:val="0"/>
              </w:rPr>
            </w:rPrChange>
          </w:rPr>
          <w:delText>user accounts.</w:delText>
        </w:r>
        <w:r w:rsidR="00041C0B" w:rsidRPr="009E4C8D" w:rsidDel="009E4C8D">
          <w:rPr>
            <w:rPrChange w:id="3133" w:author="Hp" w:date="2018-12-05T00:52:00Z">
              <w:rPr>
                <w:i w:val="0"/>
              </w:rPr>
            </w:rPrChange>
          </w:rPr>
          <w:delText xml:space="preserve">  The Global User only has control of his/her individual user account and full Cluster Monitoring capability.  Th</w:delText>
        </w:r>
        <w:r w:rsidR="0008378B" w:rsidRPr="009E4C8D" w:rsidDel="009E4C8D">
          <w:rPr>
            <w:rPrChange w:id="3134" w:author="Hp" w:date="2018-12-05T00:52:00Z">
              <w:rPr>
                <w:i w:val="0"/>
              </w:rPr>
            </w:rPrChange>
          </w:rPr>
          <w:delText>is</w:delText>
        </w:r>
        <w:r w:rsidR="00041C0B" w:rsidRPr="009E4C8D" w:rsidDel="009E4C8D">
          <w:rPr>
            <w:rPrChange w:id="3135" w:author="Hp" w:date="2018-12-05T00:52:00Z">
              <w:rPr>
                <w:i w:val="0"/>
              </w:rPr>
            </w:rPrChange>
          </w:rPr>
          <w:delText xml:space="preserve"> is an example of an application user of the cluster system.</w:delText>
        </w:r>
        <w:bookmarkStart w:id="3136" w:name="_Toc531735535"/>
        <w:bookmarkStart w:id="3137" w:name="_Toc532000146"/>
        <w:bookmarkStart w:id="3138" w:name="_Toc532000545"/>
        <w:bookmarkStart w:id="3139" w:name="_Toc532141155"/>
        <w:bookmarkStart w:id="3140" w:name="_Toc532141303"/>
        <w:bookmarkStart w:id="3141" w:name="_Toc532141457"/>
        <w:bookmarkStart w:id="3142" w:name="_Toc532141607"/>
        <w:bookmarkStart w:id="3143" w:name="_Toc532150269"/>
        <w:bookmarkStart w:id="3144" w:name="_Toc532150983"/>
        <w:bookmarkStart w:id="3145" w:name="_Toc532151146"/>
        <w:bookmarkStart w:id="3146" w:name="_Toc532151303"/>
        <w:bookmarkStart w:id="3147" w:name="_Toc532151460"/>
        <w:bookmarkStart w:id="3148" w:name="_Toc532157889"/>
        <w:bookmarkStart w:id="3149" w:name="_Toc532158048"/>
        <w:bookmarkStart w:id="3150" w:name="_Toc532323973"/>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del>
    </w:p>
    <w:p w:rsidR="00927D1A" w:rsidRPr="009E4C8D" w:rsidRDefault="00041C0B" w:rsidP="009E4C8D">
      <w:pPr>
        <w:pStyle w:val="Heading2"/>
        <w:numPr>
          <w:numberingChange w:id="3151" w:author="Box" w:date="2006-10-12T22:48:00Z" w:original="%1:2:0:.%2:4:0:"/>
        </w:numPr>
        <w:rPr>
          <w:rPrChange w:id="3152" w:author="Hp" w:date="2018-12-05T00:52:00Z">
            <w:rPr/>
          </w:rPrChange>
        </w:rPr>
        <w:pPrChange w:id="3153" w:author="Hp" w:date="2018-12-05T00:52:00Z">
          <w:pPr>
            <w:pStyle w:val="Heading2"/>
          </w:pPr>
        </w:pPrChange>
      </w:pPr>
      <w:bookmarkStart w:id="3154" w:name="_Toc439994677"/>
      <w:del w:id="3155" w:author="Hp" w:date="2018-12-05T00:52:00Z">
        <w:r w:rsidRPr="009E4C8D" w:rsidDel="009E4C8D">
          <w:rPr>
            <w:rPrChange w:id="3156" w:author="Hp" w:date="2018-12-05T00:52:00Z">
              <w:rPr/>
            </w:rPrChange>
          </w:rPr>
          <w:delText>O</w:delText>
        </w:r>
        <w:r w:rsidR="00927D1A" w:rsidRPr="009E4C8D" w:rsidDel="009E4C8D">
          <w:rPr>
            <w:rPrChange w:id="3157" w:author="Hp" w:date="2018-12-05T00:52:00Z">
              <w:rPr/>
            </w:rPrChange>
          </w:rPr>
          <w:delText>perating Environment</w:delText>
        </w:r>
      </w:del>
      <w:bookmarkStart w:id="3158" w:name="_Toc532141458"/>
      <w:bookmarkStart w:id="3159" w:name="_Toc532150984"/>
      <w:bookmarkStart w:id="3160" w:name="_Toc532151147"/>
      <w:bookmarkStart w:id="3161" w:name="_Toc532323974"/>
      <w:bookmarkEnd w:id="3154"/>
      <w:ins w:id="3162" w:author="Hp" w:date="2018-12-05T00:52:00Z">
        <w:r w:rsidR="009E4C8D">
          <w:t>Assumption and Dependencies</w:t>
        </w:r>
      </w:ins>
      <w:bookmarkEnd w:id="3158"/>
      <w:bookmarkEnd w:id="3159"/>
      <w:bookmarkEnd w:id="3160"/>
      <w:bookmarkEnd w:id="3161"/>
    </w:p>
    <w:p w:rsidR="00183DAA" w:rsidRPr="00183DAA" w:rsidDel="009E4C8D" w:rsidRDefault="00183DAA">
      <w:pPr>
        <w:pStyle w:val="template"/>
        <w:rPr>
          <w:del w:id="3163" w:author="Hp" w:date="2018-12-05T00:52:00Z"/>
          <w:i w:val="0"/>
        </w:rPr>
      </w:pPr>
      <w:del w:id="3164" w:author="Hp" w:date="2018-12-05T00:52:00Z">
        <w:r w:rsidDel="009E4C8D">
          <w:rPr>
            <w:i w:val="0"/>
          </w:rPr>
          <w:delText xml:space="preserve">Due to its modular design, the GUI is intended to run independently from the actual DB and Cluster Control components.  It is a web-based subsystem and therefore must reside on a </w:delText>
        </w:r>
        <w:r w:rsidR="00FC0011" w:rsidDel="009E4C8D">
          <w:rPr>
            <w:i w:val="0"/>
          </w:rPr>
          <w:delText xml:space="preserve">computer capable of supporting and hosting web-based applications.  With this said, it is quite possible that all three components can reside together although this is not necessary.  Currently, there is a proposal to use AJAX (Asynchronous Javascript And XML) as the method of implementation; therefore, the computer system must support and facilitate these technologies.  Mr. Sudhakar’s system utilized PHP and HTML for his GUI and MySQL for DB storage.  The assumption is that the DB Team will continue the usage of MySQL with expansions.  </w:delText>
        </w:r>
        <w:bookmarkStart w:id="3165" w:name="_Toc531735537"/>
        <w:bookmarkStart w:id="3166" w:name="_Toc532000148"/>
        <w:bookmarkStart w:id="3167" w:name="_Toc532000547"/>
        <w:bookmarkStart w:id="3168" w:name="_Toc532141157"/>
        <w:bookmarkStart w:id="3169" w:name="_Toc532141305"/>
        <w:bookmarkStart w:id="3170" w:name="_Toc532141459"/>
        <w:bookmarkStart w:id="3171" w:name="_Toc532141609"/>
        <w:bookmarkStart w:id="3172" w:name="_Toc532150271"/>
        <w:bookmarkStart w:id="3173" w:name="_Toc532150985"/>
        <w:bookmarkStart w:id="3174" w:name="_Toc532151148"/>
        <w:bookmarkStart w:id="3175" w:name="_Toc532151305"/>
        <w:bookmarkStart w:id="3176" w:name="_Toc532151462"/>
        <w:bookmarkStart w:id="3177" w:name="_Toc532157891"/>
        <w:bookmarkStart w:id="3178" w:name="_Toc532158050"/>
        <w:bookmarkStart w:id="3179" w:name="_Toc532323975"/>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del>
    </w:p>
    <w:p w:rsidR="00927D1A" w:rsidDel="00373277" w:rsidRDefault="00927D1A" w:rsidP="009E4C8D">
      <w:pPr>
        <w:pStyle w:val="Heading2"/>
        <w:numPr>
          <w:numberingChange w:id="3180" w:author="Box" w:date="2006-10-12T22:48:00Z" w:original="%1:2:0:.%2:5:0:"/>
        </w:numPr>
        <w:rPr>
          <w:del w:id="3181" w:author="Hp" w:date="2018-12-05T00:55:00Z"/>
        </w:rPr>
        <w:pPrChange w:id="3182" w:author="Hp" w:date="2018-12-05T00:52:00Z">
          <w:pPr>
            <w:pStyle w:val="Heading2"/>
          </w:pPr>
        </w:pPrChange>
      </w:pPr>
      <w:bookmarkStart w:id="3183" w:name="_Toc439994678"/>
      <w:del w:id="3184" w:author="Hp" w:date="2018-12-05T00:52:00Z">
        <w:r w:rsidDel="009E4C8D">
          <w:delText>Design and Implementation Constraints</w:delText>
        </w:r>
      </w:del>
      <w:bookmarkStart w:id="3185" w:name="_Toc531735538"/>
      <w:bookmarkStart w:id="3186" w:name="_Toc532000149"/>
      <w:bookmarkStart w:id="3187" w:name="_Toc532000548"/>
      <w:bookmarkStart w:id="3188" w:name="_Toc532141158"/>
      <w:bookmarkStart w:id="3189" w:name="_Toc532141306"/>
      <w:bookmarkStart w:id="3190" w:name="_Toc532141460"/>
      <w:bookmarkStart w:id="3191" w:name="_Toc532141610"/>
      <w:bookmarkStart w:id="3192" w:name="_Toc532150272"/>
      <w:bookmarkStart w:id="3193" w:name="_Toc532150986"/>
      <w:bookmarkStart w:id="3194" w:name="_Toc532151149"/>
      <w:bookmarkStart w:id="3195" w:name="_Toc532151306"/>
      <w:bookmarkStart w:id="3196" w:name="_Toc532151463"/>
      <w:bookmarkStart w:id="3197" w:name="_Toc532157892"/>
      <w:bookmarkStart w:id="3198" w:name="_Toc532158051"/>
      <w:bookmarkStart w:id="3199" w:name="_Toc532323976"/>
      <w:bookmarkEnd w:id="3183"/>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p>
    <w:p w:rsidR="00373277" w:rsidRPr="00373277" w:rsidDel="00373277" w:rsidRDefault="00FC0011" w:rsidP="00373277">
      <w:pPr>
        <w:pStyle w:val="template"/>
        <w:rPr>
          <w:del w:id="3200" w:author="Hp" w:date="2018-12-05T00:55:00Z"/>
          <w:i w:val="0"/>
          <w:rPrChange w:id="3201" w:author="Hp" w:date="2018-12-05T00:55:00Z">
            <w:rPr>
              <w:del w:id="3202" w:author="Hp" w:date="2018-12-05T00:55:00Z"/>
            </w:rPr>
          </w:rPrChange>
        </w:rPr>
        <w:pPrChange w:id="3203" w:author="Hp" w:date="2018-12-05T00:55:00Z">
          <w:pPr>
            <w:pStyle w:val="template"/>
          </w:pPr>
        </w:pPrChange>
      </w:pPr>
      <w:del w:id="3204" w:author="Hp" w:date="2018-12-05T00:55:00Z">
        <w:r w:rsidDel="00373277">
          <w:rPr>
            <w:i w:val="0"/>
          </w:rPr>
          <w:delText>This section will be completed upon the acceptance of our proposed usage of AJAX.  A</w:delText>
        </w:r>
        <w:r w:rsidR="00E3225F" w:rsidDel="00373277">
          <w:rPr>
            <w:i w:val="0"/>
          </w:rPr>
          <w:delText>s development begins, expected constraints are expected to arise which will be then listed here.</w:delText>
        </w:r>
        <w:bookmarkStart w:id="3205" w:name="_Toc531735539"/>
        <w:bookmarkStart w:id="3206" w:name="_Toc532000150"/>
        <w:bookmarkStart w:id="3207" w:name="_Toc532000549"/>
        <w:bookmarkStart w:id="3208" w:name="_Toc532141159"/>
        <w:bookmarkStart w:id="3209" w:name="_Toc532141307"/>
        <w:bookmarkStart w:id="3210" w:name="_Toc532141461"/>
        <w:bookmarkStart w:id="3211" w:name="_Toc532141611"/>
        <w:bookmarkStart w:id="3212" w:name="_Toc532150273"/>
        <w:bookmarkStart w:id="3213" w:name="_Toc532150987"/>
        <w:bookmarkStart w:id="3214" w:name="_Toc532151150"/>
        <w:bookmarkStart w:id="3215" w:name="_Toc532151307"/>
        <w:bookmarkStart w:id="3216" w:name="_Toc532151464"/>
        <w:bookmarkStart w:id="3217" w:name="_Toc532157893"/>
        <w:bookmarkStart w:id="3218" w:name="_Toc532158052"/>
        <w:bookmarkStart w:id="3219" w:name="_Toc532323977"/>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del>
    </w:p>
    <w:p w:rsidR="00927D1A" w:rsidDel="00373277" w:rsidRDefault="00927D1A">
      <w:pPr>
        <w:pStyle w:val="Heading2"/>
        <w:numPr>
          <w:numberingChange w:id="3220" w:author="Box" w:date="2006-10-12T22:48:00Z" w:original="%1:2:0:.%2:6:0:"/>
        </w:numPr>
        <w:rPr>
          <w:del w:id="3221" w:author="Hp" w:date="2018-12-05T00:55:00Z"/>
        </w:rPr>
      </w:pPr>
      <w:bookmarkStart w:id="3222" w:name="_Toc439994679"/>
      <w:del w:id="3223" w:author="Hp" w:date="2018-12-05T00:55:00Z">
        <w:r w:rsidDel="00373277">
          <w:delText>User Documentation</w:delText>
        </w:r>
        <w:bookmarkStart w:id="3224" w:name="_Toc531735540"/>
        <w:bookmarkStart w:id="3225" w:name="_Toc532000151"/>
        <w:bookmarkStart w:id="3226" w:name="_Toc532000550"/>
        <w:bookmarkStart w:id="3227" w:name="_Toc532141160"/>
        <w:bookmarkStart w:id="3228" w:name="_Toc532141308"/>
        <w:bookmarkStart w:id="3229" w:name="_Toc532141462"/>
        <w:bookmarkStart w:id="3230" w:name="_Toc532141612"/>
        <w:bookmarkStart w:id="3231" w:name="_Toc532150274"/>
        <w:bookmarkStart w:id="3232" w:name="_Toc532150988"/>
        <w:bookmarkStart w:id="3233" w:name="_Toc532151151"/>
        <w:bookmarkStart w:id="3234" w:name="_Toc532151308"/>
        <w:bookmarkStart w:id="3235" w:name="_Toc532151465"/>
        <w:bookmarkStart w:id="3236" w:name="_Toc532157894"/>
        <w:bookmarkStart w:id="3237" w:name="_Toc532158053"/>
        <w:bookmarkStart w:id="3238" w:name="_Toc532323978"/>
        <w:bookmarkEnd w:id="3222"/>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del>
    </w:p>
    <w:p w:rsidR="00E3225F" w:rsidRPr="00E3225F" w:rsidDel="00373277" w:rsidRDefault="00E3225F">
      <w:pPr>
        <w:pStyle w:val="template"/>
        <w:rPr>
          <w:del w:id="3239" w:author="Hp" w:date="2018-12-05T00:55:00Z"/>
          <w:i w:val="0"/>
        </w:rPr>
      </w:pPr>
      <w:del w:id="3240" w:author="Hp" w:date="2018-12-05T00:55:00Z">
        <w:r w:rsidDel="00373277">
          <w:rPr>
            <w:i w:val="0"/>
          </w:rPr>
          <w:delText>At the completion of development, a user manual and implementation guide will be made available to the Customer.  It will also be available on-line as a feature of the GUI.</w:delText>
        </w:r>
        <w:bookmarkStart w:id="3241" w:name="_Toc531735541"/>
        <w:bookmarkStart w:id="3242" w:name="_Toc532000152"/>
        <w:bookmarkStart w:id="3243" w:name="_Toc532000551"/>
        <w:bookmarkStart w:id="3244" w:name="_Toc532141161"/>
        <w:bookmarkStart w:id="3245" w:name="_Toc532141309"/>
        <w:bookmarkStart w:id="3246" w:name="_Toc532141463"/>
        <w:bookmarkStart w:id="3247" w:name="_Toc532141613"/>
        <w:bookmarkStart w:id="3248" w:name="_Toc532150275"/>
        <w:bookmarkStart w:id="3249" w:name="_Toc532150989"/>
        <w:bookmarkStart w:id="3250" w:name="_Toc532151152"/>
        <w:bookmarkStart w:id="3251" w:name="_Toc532151309"/>
        <w:bookmarkStart w:id="3252" w:name="_Toc532151466"/>
        <w:bookmarkStart w:id="3253" w:name="_Toc532157895"/>
        <w:bookmarkStart w:id="3254" w:name="_Toc532158054"/>
        <w:bookmarkStart w:id="3255" w:name="_Toc532323979"/>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del>
    </w:p>
    <w:p w:rsidR="00927D1A" w:rsidDel="00373277" w:rsidRDefault="00927D1A">
      <w:pPr>
        <w:pStyle w:val="Heading2"/>
        <w:numPr>
          <w:numberingChange w:id="3256" w:author="Box" w:date="2006-10-12T22:48:00Z" w:original="%1:2:0:.%2:7:0:"/>
        </w:numPr>
        <w:rPr>
          <w:del w:id="3257" w:author="Hp" w:date="2018-12-05T00:55:00Z"/>
        </w:rPr>
      </w:pPr>
      <w:bookmarkStart w:id="3258" w:name="_Toc439994680"/>
      <w:del w:id="3259" w:author="Hp" w:date="2018-12-05T00:55:00Z">
        <w:r w:rsidDel="00373277">
          <w:delText>Assumptions and Dependencies</w:delText>
        </w:r>
        <w:bookmarkStart w:id="3260" w:name="_Toc531735542"/>
        <w:bookmarkStart w:id="3261" w:name="_Toc532000153"/>
        <w:bookmarkStart w:id="3262" w:name="_Toc532000552"/>
        <w:bookmarkStart w:id="3263" w:name="_Toc532141162"/>
        <w:bookmarkStart w:id="3264" w:name="_Toc532141310"/>
        <w:bookmarkStart w:id="3265" w:name="_Toc532141464"/>
        <w:bookmarkStart w:id="3266" w:name="_Toc532141614"/>
        <w:bookmarkStart w:id="3267" w:name="_Toc532150276"/>
        <w:bookmarkStart w:id="3268" w:name="_Toc532150990"/>
        <w:bookmarkStart w:id="3269" w:name="_Toc532151153"/>
        <w:bookmarkStart w:id="3270" w:name="_Toc532151310"/>
        <w:bookmarkStart w:id="3271" w:name="_Toc532151467"/>
        <w:bookmarkStart w:id="3272" w:name="_Toc532157896"/>
        <w:bookmarkStart w:id="3273" w:name="_Toc532158055"/>
        <w:bookmarkStart w:id="3274" w:name="_Toc532323980"/>
        <w:bookmarkEnd w:id="3258"/>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del>
    </w:p>
    <w:p w:rsidR="00E3225F" w:rsidDel="00373277" w:rsidRDefault="00D36C38" w:rsidP="00E3225F">
      <w:pPr>
        <w:pStyle w:val="template"/>
        <w:numPr>
          <w:ilvl w:val="0"/>
          <w:numId w:val="4"/>
          <w:numberingChange w:id="3275" w:author="Box" w:date="2006-10-12T22:48:00Z" w:original=""/>
        </w:numPr>
        <w:rPr>
          <w:del w:id="3276" w:author="Hp" w:date="2018-12-05T00:55:00Z"/>
          <w:i w:val="0"/>
        </w:rPr>
      </w:pPr>
      <w:del w:id="3277" w:author="Hp" w:date="2018-12-05T00:55:00Z">
        <w:r w:rsidDel="00373277">
          <w:rPr>
            <w:i w:val="0"/>
          </w:rPr>
          <w:delText>The foundation of the who</w:delText>
        </w:r>
        <w:r w:rsidR="00E3225F" w:rsidDel="00373277">
          <w:rPr>
            <w:i w:val="0"/>
          </w:rPr>
          <w:delText>le project will be Mr. Sunil Sudhakar’</w:delText>
        </w:r>
        <w:r w:rsidR="00BD4477" w:rsidDel="00373277">
          <w:rPr>
            <w:i w:val="0"/>
          </w:rPr>
          <w:delText xml:space="preserve">s previous work and that he will serve as the </w:delText>
        </w:r>
        <w:r w:rsidDel="00373277">
          <w:rPr>
            <w:i w:val="0"/>
          </w:rPr>
          <w:delText>Co-Architect for this project.</w:delText>
        </w:r>
        <w:bookmarkStart w:id="3278" w:name="_Toc531735543"/>
        <w:bookmarkStart w:id="3279" w:name="_Toc532000154"/>
        <w:bookmarkStart w:id="3280" w:name="_Toc532000553"/>
        <w:bookmarkStart w:id="3281" w:name="_Toc532141163"/>
        <w:bookmarkStart w:id="3282" w:name="_Toc532141311"/>
        <w:bookmarkStart w:id="3283" w:name="_Toc532141465"/>
        <w:bookmarkStart w:id="3284" w:name="_Toc532141615"/>
        <w:bookmarkStart w:id="3285" w:name="_Toc532150277"/>
        <w:bookmarkStart w:id="3286" w:name="_Toc532150991"/>
        <w:bookmarkStart w:id="3287" w:name="_Toc532151154"/>
        <w:bookmarkStart w:id="3288" w:name="_Toc532151311"/>
        <w:bookmarkStart w:id="3289" w:name="_Toc532151468"/>
        <w:bookmarkStart w:id="3290" w:name="_Toc532157897"/>
        <w:bookmarkStart w:id="3291" w:name="_Toc532158056"/>
        <w:bookmarkStart w:id="3292" w:name="_Toc532323981"/>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del>
    </w:p>
    <w:p w:rsidR="00BD4477" w:rsidDel="00373277" w:rsidRDefault="00BD4477" w:rsidP="00E3225F">
      <w:pPr>
        <w:pStyle w:val="template"/>
        <w:numPr>
          <w:ilvl w:val="0"/>
          <w:numId w:val="4"/>
          <w:numberingChange w:id="3293" w:author="Box" w:date="2006-10-12T22:48:00Z" w:original=""/>
        </w:numPr>
        <w:rPr>
          <w:del w:id="3294" w:author="Hp" w:date="2018-12-05T00:55:00Z"/>
          <w:i w:val="0"/>
        </w:rPr>
      </w:pPr>
      <w:del w:id="3295" w:author="Hp" w:date="2018-12-05T00:55:00Z">
        <w:r w:rsidDel="00373277">
          <w:rPr>
            <w:i w:val="0"/>
          </w:rPr>
          <w:delText>Dr. Box will serve as the Architect and Customer.</w:delText>
        </w:r>
        <w:bookmarkStart w:id="3296" w:name="_Toc531735544"/>
        <w:bookmarkStart w:id="3297" w:name="_Toc532000155"/>
        <w:bookmarkStart w:id="3298" w:name="_Toc532000554"/>
        <w:bookmarkStart w:id="3299" w:name="_Toc532141164"/>
        <w:bookmarkStart w:id="3300" w:name="_Toc532141312"/>
        <w:bookmarkStart w:id="3301" w:name="_Toc532141466"/>
        <w:bookmarkStart w:id="3302" w:name="_Toc532141616"/>
        <w:bookmarkStart w:id="3303" w:name="_Toc532150278"/>
        <w:bookmarkStart w:id="3304" w:name="_Toc532150992"/>
        <w:bookmarkStart w:id="3305" w:name="_Toc532151155"/>
        <w:bookmarkStart w:id="3306" w:name="_Toc532151312"/>
        <w:bookmarkStart w:id="3307" w:name="_Toc532151469"/>
        <w:bookmarkStart w:id="3308" w:name="_Toc532157898"/>
        <w:bookmarkStart w:id="3309" w:name="_Toc532158057"/>
        <w:bookmarkStart w:id="3310" w:name="_Toc532323982"/>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del>
    </w:p>
    <w:p w:rsidR="00BD4477" w:rsidDel="00373277" w:rsidRDefault="00BD4477" w:rsidP="00E3225F">
      <w:pPr>
        <w:pStyle w:val="template"/>
        <w:numPr>
          <w:ilvl w:val="0"/>
          <w:numId w:val="4"/>
          <w:numberingChange w:id="3311" w:author="Box" w:date="2006-10-12T22:48:00Z" w:original=""/>
        </w:numPr>
        <w:rPr>
          <w:del w:id="3312" w:author="Hp" w:date="2018-12-05T00:55:00Z"/>
          <w:i w:val="0"/>
        </w:rPr>
      </w:pPr>
      <w:del w:id="3313" w:author="Hp" w:date="2018-12-05T00:55:00Z">
        <w:r w:rsidDel="00373277">
          <w:rPr>
            <w:i w:val="0"/>
          </w:rPr>
          <w:delText>The DB Team will provide all interactions with the database thus enforcing our black-box expectations.  This will consist of receiving requests from the GUI, formatting these requests to the database supported queries/commands, and returning the results in the format specified by The GUI Team.</w:delText>
        </w:r>
        <w:bookmarkStart w:id="3314" w:name="_Toc531735545"/>
        <w:bookmarkStart w:id="3315" w:name="_Toc532000156"/>
        <w:bookmarkStart w:id="3316" w:name="_Toc532000555"/>
        <w:bookmarkStart w:id="3317" w:name="_Toc532141165"/>
        <w:bookmarkStart w:id="3318" w:name="_Toc532141313"/>
        <w:bookmarkStart w:id="3319" w:name="_Toc532141467"/>
        <w:bookmarkStart w:id="3320" w:name="_Toc532141617"/>
        <w:bookmarkStart w:id="3321" w:name="_Toc532150279"/>
        <w:bookmarkStart w:id="3322" w:name="_Toc532150993"/>
        <w:bookmarkStart w:id="3323" w:name="_Toc532151156"/>
        <w:bookmarkStart w:id="3324" w:name="_Toc532151313"/>
        <w:bookmarkStart w:id="3325" w:name="_Toc532151470"/>
        <w:bookmarkStart w:id="3326" w:name="_Toc532157899"/>
        <w:bookmarkStart w:id="3327" w:name="_Toc532158058"/>
        <w:bookmarkStart w:id="3328" w:name="_Toc53232398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del>
    </w:p>
    <w:p w:rsidR="00BD4477" w:rsidDel="00373277" w:rsidRDefault="00BD4477" w:rsidP="00E3225F">
      <w:pPr>
        <w:pStyle w:val="template"/>
        <w:numPr>
          <w:ilvl w:val="0"/>
          <w:numId w:val="4"/>
          <w:numberingChange w:id="3329" w:author="Box" w:date="2006-10-12T22:48:00Z" w:original=""/>
        </w:numPr>
        <w:rPr>
          <w:del w:id="3330" w:author="Hp" w:date="2018-12-05T00:55:00Z"/>
          <w:i w:val="0"/>
        </w:rPr>
      </w:pPr>
      <w:del w:id="3331" w:author="Hp" w:date="2018-12-05T00:55:00Z">
        <w:r w:rsidDel="00373277">
          <w:rPr>
            <w:i w:val="0"/>
          </w:rPr>
          <w:delText>The Cluster Control Team will likewise provide a black-box approach to cluster manipulation by receiving commands from the GUI, formatting them to the specific cluster-recognizable commands, and forwarding the results to the appropriate subsystem i.e. the GUI or the database.</w:delText>
        </w:r>
        <w:bookmarkStart w:id="3332" w:name="_Toc531735546"/>
        <w:bookmarkStart w:id="3333" w:name="_Toc532000157"/>
        <w:bookmarkStart w:id="3334" w:name="_Toc532000556"/>
        <w:bookmarkStart w:id="3335" w:name="_Toc532141166"/>
        <w:bookmarkStart w:id="3336" w:name="_Toc532141314"/>
        <w:bookmarkStart w:id="3337" w:name="_Toc532141468"/>
        <w:bookmarkStart w:id="3338" w:name="_Toc532141618"/>
        <w:bookmarkStart w:id="3339" w:name="_Toc532150280"/>
        <w:bookmarkStart w:id="3340" w:name="_Toc532150994"/>
        <w:bookmarkStart w:id="3341" w:name="_Toc532151157"/>
        <w:bookmarkStart w:id="3342" w:name="_Toc532151314"/>
        <w:bookmarkStart w:id="3343" w:name="_Toc532151471"/>
        <w:bookmarkStart w:id="3344" w:name="_Toc532157900"/>
        <w:bookmarkStart w:id="3345" w:name="_Toc532158059"/>
        <w:bookmarkStart w:id="3346" w:name="_Toc532323984"/>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del>
    </w:p>
    <w:p w:rsidR="00927D1A" w:rsidRDefault="00927D1A" w:rsidP="00373277">
      <w:pPr>
        <w:pStyle w:val="Heading1"/>
        <w:numPr>
          <w:numberingChange w:id="3347" w:author="Box" w:date="2006-10-12T22:48:00Z" w:original="%1:3:0:."/>
        </w:numPr>
        <w:pPrChange w:id="3348" w:author="Hp" w:date="2018-12-05T00:55:00Z">
          <w:pPr>
            <w:pStyle w:val="Heading1"/>
          </w:pPr>
        </w:pPrChange>
      </w:pPr>
      <w:bookmarkStart w:id="3349" w:name="_Toc439994682"/>
      <w:del w:id="3350" w:author="Hp" w:date="2018-12-05T00:55:00Z">
        <w:r w:rsidDel="00373277">
          <w:delText>External Interface Requirements</w:delText>
        </w:r>
      </w:del>
      <w:bookmarkStart w:id="3351" w:name="_Toc532141469"/>
      <w:bookmarkStart w:id="3352" w:name="_Toc532150995"/>
      <w:bookmarkStart w:id="3353" w:name="_Toc532151158"/>
      <w:bookmarkStart w:id="3354" w:name="_Toc532323985"/>
      <w:bookmarkEnd w:id="3349"/>
      <w:ins w:id="3355" w:author="Hp" w:date="2018-12-05T00:55:00Z">
        <w:r w:rsidR="00373277">
          <w:t>FU</w:t>
        </w:r>
      </w:ins>
      <w:ins w:id="3356" w:author="Hp" w:date="2018-12-05T00:56:00Z">
        <w:r w:rsidR="00373277">
          <w:t>NCTIONAL REQUIREMENT</w:t>
        </w:r>
      </w:ins>
      <w:bookmarkEnd w:id="3351"/>
      <w:bookmarkEnd w:id="3352"/>
      <w:bookmarkEnd w:id="3353"/>
      <w:bookmarkEnd w:id="3354"/>
    </w:p>
    <w:p w:rsidR="00927D1A" w:rsidRDefault="00373277">
      <w:pPr>
        <w:pStyle w:val="Heading2"/>
        <w:numPr>
          <w:numberingChange w:id="3357" w:author="Box" w:date="2006-10-12T22:48:00Z" w:original="%1:3:0:.%2:1:0:"/>
        </w:numPr>
      </w:pPr>
      <w:bookmarkStart w:id="3358" w:name="_Toc532141470"/>
      <w:bookmarkStart w:id="3359" w:name="_Toc532150996"/>
      <w:bookmarkStart w:id="3360" w:name="_Toc532151159"/>
      <w:bookmarkStart w:id="3361" w:name="_Toc532323986"/>
      <w:ins w:id="3362" w:author="Hp" w:date="2018-12-05T00:57:00Z">
        <w:r>
          <w:t>Module 01</w:t>
        </w:r>
      </w:ins>
      <w:bookmarkEnd w:id="3358"/>
      <w:bookmarkEnd w:id="3359"/>
      <w:bookmarkEnd w:id="3360"/>
      <w:bookmarkEnd w:id="3361"/>
      <w:del w:id="3363" w:author="Hp" w:date="2018-12-05T00:57:00Z">
        <w:r w:rsidR="00927D1A" w:rsidDel="00373277">
          <w:delText>User Interfaces</w:delText>
        </w:r>
      </w:del>
    </w:p>
    <w:p w:rsidR="00373277" w:rsidRPr="00373277" w:rsidRDefault="00373277" w:rsidP="00373277">
      <w:pPr>
        <w:pStyle w:val="Heading3"/>
        <w:numPr>
          <w:numberingChange w:id="3364" w:author="Box" w:date="2006-10-12T22:48:00Z" w:original="%1:3:0:.%2:1:0:"/>
        </w:numPr>
        <w:rPr>
          <w:rPrChange w:id="3365" w:author="Hp" w:date="2018-12-05T00:57:00Z">
            <w:rPr/>
          </w:rPrChange>
        </w:rPr>
        <w:pPrChange w:id="3366" w:author="Hp" w:date="2018-12-05T00:57:00Z">
          <w:pPr>
            <w:pStyle w:val="Heading2"/>
          </w:pPr>
        </w:pPrChange>
      </w:pPr>
      <w:bookmarkStart w:id="3367" w:name="_Toc532150997"/>
      <w:bookmarkStart w:id="3368" w:name="_Toc532151160"/>
      <w:bookmarkStart w:id="3369" w:name="_Toc532323987"/>
      <w:ins w:id="3370" w:author="Hp" w:date="2018-12-05T00:57:00Z">
        <w:r>
          <w:t>UC01: Sign Up</w:t>
        </w:r>
      </w:ins>
      <w:bookmarkEnd w:id="3367"/>
      <w:bookmarkEnd w:id="3368"/>
      <w:bookmarkEnd w:id="3369"/>
    </w:p>
    <w:p w:rsidR="00F15341" w:rsidRDefault="00B84487">
      <w:pPr>
        <w:pStyle w:val="template"/>
        <w:rPr>
          <w:ins w:id="3371" w:author="Hp" w:date="2018-12-05T00:58:00Z"/>
          <w:i w:val="0"/>
        </w:rPr>
      </w:pPr>
      <w:del w:id="3372" w:author="Hp" w:date="2018-12-08T01:59:00Z">
        <w:r w:rsidDel="006A40F5">
          <w:rPr>
            <w:i w:val="0"/>
          </w:rPr>
          <w:delText xml:space="preserve">The Graphical User Interface (GUI) will be the User’s portal to managing the cluster.  Upon a successful login, all users will be presented with a graphical representation of the list of nodes in the managed cluster.  There will also be </w:delText>
        </w:r>
        <w:r w:rsidR="002B41FE" w:rsidDel="006A40F5">
          <w:rPr>
            <w:i w:val="0"/>
          </w:rPr>
          <w:delText xml:space="preserve">user account </w:delText>
        </w:r>
        <w:r w:rsidDel="006A40F5">
          <w:rPr>
            <w:i w:val="0"/>
          </w:rPr>
          <w:delText>identifying information such as username</w:delText>
        </w:r>
        <w:r w:rsidR="002B41FE" w:rsidDel="006A40F5">
          <w:rPr>
            <w:i w:val="0"/>
          </w:rPr>
          <w:delText xml:space="preserve"> of the logged-in user</w:delText>
        </w:r>
        <w:r w:rsidDel="006A40F5">
          <w:rPr>
            <w:i w:val="0"/>
          </w:rPr>
          <w:delText>.  The GUI will then be used to interface with both the Database Subsystem and t</w:delText>
        </w:r>
        <w:r w:rsidR="002B41FE" w:rsidDel="006A40F5">
          <w:rPr>
            <w:i w:val="0"/>
          </w:rPr>
          <w:delText>he Cluster Control Subsystem.  GUI navigation will follow common standards very similar to most web pages so the User can expect certain understood functions such as hyperlinks, buttons, and HTML formatting.</w:delText>
        </w:r>
      </w:del>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Change w:id="3373">
          <w:tblGrid>
            <w:gridCol w:w="1351"/>
            <w:gridCol w:w="1354"/>
            <w:gridCol w:w="1644"/>
            <w:gridCol w:w="1367"/>
            <w:gridCol w:w="1554"/>
            <w:gridCol w:w="1607"/>
          </w:tblGrid>
        </w:tblGridChange>
      </w:tblGrid>
      <w:tr w:rsidR="00373277" w:rsidTr="005019AF">
        <w:trPr>
          <w:ins w:id="3374" w:author="Hp" w:date="2018-12-05T00:58:00Z"/>
        </w:trPr>
        <w:tc>
          <w:tcPr>
            <w:tcW w:w="1351" w:type="dxa"/>
            <w:shd w:val="clear" w:color="auto" w:fill="auto"/>
            <w:vAlign w:val="center"/>
          </w:tcPr>
          <w:p w:rsidR="00373277" w:rsidRPr="005019AF" w:rsidRDefault="00373277" w:rsidP="005019AF">
            <w:pPr>
              <w:pStyle w:val="template"/>
              <w:jc w:val="center"/>
              <w:rPr>
                <w:ins w:id="3375" w:author="Hp" w:date="2018-12-05T00:58:00Z"/>
                <w:b/>
                <w:i w:val="0"/>
                <w:sz w:val="20"/>
                <w:rPrChange w:id="3376" w:author="Hp" w:date="2018-12-05T00:58:00Z">
                  <w:rPr>
                    <w:ins w:id="3377" w:author="Hp" w:date="2018-12-05T00:58:00Z"/>
                    <w:b/>
                    <w:i w:val="0"/>
                    <w:sz w:val="20"/>
                  </w:rPr>
                </w:rPrChange>
              </w:rPr>
            </w:pPr>
            <w:ins w:id="3378" w:author="Hp" w:date="2018-12-05T00:58:00Z">
              <w:r w:rsidRPr="005019AF">
                <w:rPr>
                  <w:b/>
                  <w:i w:val="0"/>
                  <w:sz w:val="20"/>
                </w:rPr>
                <w:t>ID</w:t>
              </w:r>
            </w:ins>
          </w:p>
        </w:tc>
        <w:tc>
          <w:tcPr>
            <w:tcW w:w="1354" w:type="dxa"/>
            <w:shd w:val="clear" w:color="auto" w:fill="auto"/>
            <w:vAlign w:val="center"/>
          </w:tcPr>
          <w:p w:rsidR="00373277" w:rsidRPr="005019AF" w:rsidRDefault="00373277" w:rsidP="005019AF">
            <w:pPr>
              <w:pStyle w:val="template"/>
              <w:jc w:val="center"/>
              <w:rPr>
                <w:ins w:id="3379" w:author="Hp" w:date="2018-12-05T00:58:00Z"/>
                <w:b/>
                <w:i w:val="0"/>
                <w:sz w:val="20"/>
                <w:rPrChange w:id="3380" w:author="Hp" w:date="2018-12-05T00:58:00Z">
                  <w:rPr>
                    <w:ins w:id="3381" w:author="Hp" w:date="2018-12-05T00:58:00Z"/>
                    <w:b/>
                    <w:i w:val="0"/>
                    <w:sz w:val="20"/>
                  </w:rPr>
                </w:rPrChange>
              </w:rPr>
            </w:pPr>
            <w:ins w:id="3382" w:author="Hp" w:date="2018-12-05T00:58:00Z">
              <w:r w:rsidRPr="005019AF">
                <w:rPr>
                  <w:b/>
                  <w:i w:val="0"/>
                  <w:sz w:val="20"/>
                </w:rPr>
                <w:t>Name</w:t>
              </w:r>
            </w:ins>
          </w:p>
        </w:tc>
        <w:tc>
          <w:tcPr>
            <w:tcW w:w="1644" w:type="dxa"/>
            <w:shd w:val="clear" w:color="auto" w:fill="auto"/>
            <w:vAlign w:val="center"/>
          </w:tcPr>
          <w:p w:rsidR="00373277" w:rsidRPr="005019AF" w:rsidRDefault="00373277" w:rsidP="005019AF">
            <w:pPr>
              <w:pStyle w:val="template"/>
              <w:jc w:val="center"/>
              <w:rPr>
                <w:ins w:id="3383" w:author="Hp" w:date="2018-12-05T00:58:00Z"/>
                <w:b/>
                <w:i w:val="0"/>
                <w:sz w:val="20"/>
                <w:rPrChange w:id="3384" w:author="Hp" w:date="2018-12-05T00:58:00Z">
                  <w:rPr>
                    <w:ins w:id="3385" w:author="Hp" w:date="2018-12-05T00:58:00Z"/>
                    <w:b/>
                    <w:i w:val="0"/>
                    <w:sz w:val="20"/>
                  </w:rPr>
                </w:rPrChange>
              </w:rPr>
            </w:pPr>
            <w:ins w:id="3386" w:author="Hp" w:date="2018-12-05T01:01:00Z">
              <w:r w:rsidRPr="005019AF">
                <w:rPr>
                  <w:b/>
                  <w:i w:val="0"/>
                  <w:sz w:val="20"/>
                </w:rPr>
                <w:t>Account</w:t>
              </w:r>
            </w:ins>
          </w:p>
        </w:tc>
        <w:tc>
          <w:tcPr>
            <w:tcW w:w="1367" w:type="dxa"/>
            <w:shd w:val="clear" w:color="auto" w:fill="auto"/>
            <w:vAlign w:val="center"/>
          </w:tcPr>
          <w:p w:rsidR="00373277" w:rsidRPr="005019AF" w:rsidRDefault="00373277" w:rsidP="005019AF">
            <w:pPr>
              <w:pStyle w:val="template"/>
              <w:jc w:val="center"/>
              <w:rPr>
                <w:ins w:id="3387" w:author="Hp" w:date="2018-12-05T00:58:00Z"/>
                <w:b/>
                <w:i w:val="0"/>
                <w:sz w:val="20"/>
                <w:rPrChange w:id="3388" w:author="Hp" w:date="2018-12-05T00:58:00Z">
                  <w:rPr>
                    <w:ins w:id="3389" w:author="Hp" w:date="2018-12-05T00:58:00Z"/>
                    <w:b/>
                    <w:i w:val="0"/>
                    <w:sz w:val="20"/>
                  </w:rPr>
                </w:rPrChange>
              </w:rPr>
            </w:pPr>
            <w:ins w:id="3390" w:author="Hp" w:date="2018-12-05T00:59:00Z">
              <w:r w:rsidRPr="005019AF">
                <w:rPr>
                  <w:b/>
                  <w:i w:val="0"/>
                  <w:sz w:val="20"/>
                </w:rPr>
                <w:t>Trigger</w:t>
              </w:r>
            </w:ins>
          </w:p>
        </w:tc>
        <w:tc>
          <w:tcPr>
            <w:tcW w:w="1554" w:type="dxa"/>
            <w:shd w:val="clear" w:color="auto" w:fill="auto"/>
            <w:vAlign w:val="center"/>
          </w:tcPr>
          <w:p w:rsidR="00373277" w:rsidRPr="005019AF" w:rsidRDefault="00373277" w:rsidP="005019AF">
            <w:pPr>
              <w:pStyle w:val="template"/>
              <w:jc w:val="center"/>
              <w:rPr>
                <w:ins w:id="3391" w:author="Hp" w:date="2018-12-05T00:58:00Z"/>
                <w:b/>
                <w:i w:val="0"/>
                <w:sz w:val="20"/>
                <w:rPrChange w:id="3392" w:author="Hp" w:date="2018-12-05T00:58:00Z">
                  <w:rPr>
                    <w:ins w:id="3393" w:author="Hp" w:date="2018-12-05T00:58:00Z"/>
                    <w:b/>
                    <w:i w:val="0"/>
                    <w:sz w:val="20"/>
                  </w:rPr>
                </w:rPrChange>
              </w:rPr>
            </w:pPr>
            <w:ins w:id="3394" w:author="Hp" w:date="2018-12-05T00:59:00Z">
              <w:r w:rsidRPr="005019AF">
                <w:rPr>
                  <w:b/>
                  <w:i w:val="0"/>
                  <w:sz w:val="20"/>
                </w:rPr>
                <w:t>Pre-condition</w:t>
              </w:r>
            </w:ins>
          </w:p>
        </w:tc>
        <w:tc>
          <w:tcPr>
            <w:tcW w:w="1607" w:type="dxa"/>
            <w:shd w:val="clear" w:color="auto" w:fill="auto"/>
            <w:vAlign w:val="center"/>
          </w:tcPr>
          <w:p w:rsidR="00373277" w:rsidRPr="005019AF" w:rsidRDefault="00373277" w:rsidP="005019AF">
            <w:pPr>
              <w:pStyle w:val="template"/>
              <w:jc w:val="center"/>
              <w:rPr>
                <w:ins w:id="3395" w:author="Hp" w:date="2018-12-05T00:58:00Z"/>
                <w:b/>
                <w:i w:val="0"/>
                <w:sz w:val="20"/>
                <w:rPrChange w:id="3396" w:author="Hp" w:date="2018-12-05T00:58:00Z">
                  <w:rPr>
                    <w:ins w:id="3397" w:author="Hp" w:date="2018-12-05T00:58:00Z"/>
                    <w:b/>
                    <w:i w:val="0"/>
                    <w:sz w:val="20"/>
                  </w:rPr>
                </w:rPrChange>
              </w:rPr>
            </w:pPr>
            <w:ins w:id="3398" w:author="Hp" w:date="2018-12-05T00:59:00Z">
              <w:r w:rsidRPr="005019AF">
                <w:rPr>
                  <w:b/>
                  <w:i w:val="0"/>
                  <w:sz w:val="20"/>
                </w:rPr>
                <w:t>Post condition</w:t>
              </w:r>
            </w:ins>
          </w:p>
        </w:tc>
      </w:tr>
      <w:tr w:rsidR="00373277" w:rsidRPr="005019AF" w:rsidTr="005019AF">
        <w:trPr>
          <w:ins w:id="3399" w:author="Hp" w:date="2018-12-05T01:00:00Z"/>
        </w:trPr>
        <w:tc>
          <w:tcPr>
            <w:tcW w:w="1351" w:type="dxa"/>
            <w:shd w:val="clear" w:color="auto" w:fill="auto"/>
            <w:vAlign w:val="center"/>
          </w:tcPr>
          <w:p w:rsidR="00373277" w:rsidRPr="002A3745" w:rsidRDefault="00373277" w:rsidP="005019AF">
            <w:pPr>
              <w:pStyle w:val="template"/>
              <w:jc w:val="center"/>
              <w:rPr>
                <w:ins w:id="3400" w:author="Hp" w:date="2018-12-05T01:00:00Z"/>
                <w:i w:val="0"/>
                <w:sz w:val="20"/>
                <w:rPrChange w:id="3401" w:author="Hp" w:date="2018-12-09T09:55:00Z">
                  <w:rPr>
                    <w:ins w:id="3402" w:author="Hp" w:date="2018-12-05T01:00:00Z"/>
                    <w:b/>
                    <w:i w:val="0"/>
                    <w:sz w:val="20"/>
                  </w:rPr>
                </w:rPrChange>
              </w:rPr>
            </w:pPr>
            <w:ins w:id="3403" w:author="Hp" w:date="2018-12-05T01:00:00Z">
              <w:r w:rsidRPr="002A3745">
                <w:rPr>
                  <w:i w:val="0"/>
                  <w:sz w:val="20"/>
                  <w:rPrChange w:id="3404" w:author="Hp" w:date="2018-12-09T09:55:00Z">
                    <w:rPr>
                      <w:b/>
                      <w:i w:val="0"/>
                      <w:sz w:val="20"/>
                    </w:rPr>
                  </w:rPrChange>
                </w:rPr>
                <w:t>UC01</w:t>
              </w:r>
            </w:ins>
          </w:p>
        </w:tc>
        <w:tc>
          <w:tcPr>
            <w:tcW w:w="1354" w:type="dxa"/>
            <w:shd w:val="clear" w:color="auto" w:fill="auto"/>
            <w:vAlign w:val="center"/>
          </w:tcPr>
          <w:p w:rsidR="00373277" w:rsidRPr="002A3745" w:rsidRDefault="00373277" w:rsidP="005019AF">
            <w:pPr>
              <w:pStyle w:val="template"/>
              <w:jc w:val="center"/>
              <w:rPr>
                <w:ins w:id="3405" w:author="Hp" w:date="2018-12-05T01:00:00Z"/>
                <w:i w:val="0"/>
                <w:sz w:val="20"/>
                <w:rPrChange w:id="3406" w:author="Hp" w:date="2018-12-09T09:55:00Z">
                  <w:rPr>
                    <w:ins w:id="3407" w:author="Hp" w:date="2018-12-05T01:00:00Z"/>
                    <w:b/>
                    <w:i w:val="0"/>
                    <w:sz w:val="20"/>
                  </w:rPr>
                </w:rPrChange>
              </w:rPr>
            </w:pPr>
            <w:ins w:id="3408" w:author="Hp" w:date="2018-12-05T01:00:00Z">
              <w:r w:rsidRPr="002A3745">
                <w:rPr>
                  <w:i w:val="0"/>
                  <w:sz w:val="20"/>
                  <w:rPrChange w:id="3409" w:author="Hp" w:date="2018-12-09T09:55:00Z">
                    <w:rPr>
                      <w:b/>
                      <w:i w:val="0"/>
                      <w:sz w:val="20"/>
                    </w:rPr>
                  </w:rPrChange>
                </w:rPr>
                <w:t>Sign Up</w:t>
              </w:r>
            </w:ins>
          </w:p>
        </w:tc>
        <w:tc>
          <w:tcPr>
            <w:tcW w:w="1644" w:type="dxa"/>
            <w:shd w:val="clear" w:color="auto" w:fill="auto"/>
            <w:vAlign w:val="center"/>
          </w:tcPr>
          <w:p w:rsidR="00373277" w:rsidRPr="002A3745" w:rsidRDefault="00373277" w:rsidP="005019AF">
            <w:pPr>
              <w:pStyle w:val="template"/>
              <w:jc w:val="center"/>
              <w:rPr>
                <w:ins w:id="3410" w:author="Hp" w:date="2018-12-05T01:00:00Z"/>
                <w:i w:val="0"/>
                <w:sz w:val="20"/>
                <w:rPrChange w:id="3411" w:author="Hp" w:date="2018-12-09T09:55:00Z">
                  <w:rPr>
                    <w:ins w:id="3412" w:author="Hp" w:date="2018-12-05T01:00:00Z"/>
                    <w:b/>
                    <w:i w:val="0"/>
                    <w:sz w:val="20"/>
                  </w:rPr>
                </w:rPrChange>
              </w:rPr>
            </w:pPr>
            <w:ins w:id="3413" w:author="Hp" w:date="2018-12-05T01:00:00Z">
              <w:r w:rsidRPr="002A3745">
                <w:rPr>
                  <w:i w:val="0"/>
                  <w:sz w:val="20"/>
                  <w:rPrChange w:id="3414" w:author="Hp" w:date="2018-12-09T09:55:00Z">
                    <w:rPr>
                      <w:b/>
                      <w:i w:val="0"/>
                      <w:sz w:val="20"/>
                    </w:rPr>
                  </w:rPrChange>
                </w:rPr>
                <w:t>Admin/Account Manager/Guest</w:t>
              </w:r>
            </w:ins>
          </w:p>
        </w:tc>
        <w:tc>
          <w:tcPr>
            <w:tcW w:w="1367" w:type="dxa"/>
            <w:shd w:val="clear" w:color="auto" w:fill="auto"/>
            <w:vAlign w:val="center"/>
          </w:tcPr>
          <w:p w:rsidR="00373277" w:rsidRPr="002A3745" w:rsidRDefault="00373277" w:rsidP="005019AF">
            <w:pPr>
              <w:pStyle w:val="template"/>
              <w:jc w:val="center"/>
              <w:rPr>
                <w:ins w:id="3415" w:author="Hp" w:date="2018-12-05T01:00:00Z"/>
                <w:i w:val="0"/>
                <w:sz w:val="20"/>
                <w:rPrChange w:id="3416" w:author="Hp" w:date="2018-12-09T09:55:00Z">
                  <w:rPr>
                    <w:ins w:id="3417" w:author="Hp" w:date="2018-12-05T01:00:00Z"/>
                    <w:b/>
                    <w:i w:val="0"/>
                    <w:sz w:val="20"/>
                  </w:rPr>
                </w:rPrChange>
              </w:rPr>
            </w:pPr>
            <w:ins w:id="3418" w:author="Hp" w:date="2018-12-05T01:01:00Z">
              <w:r w:rsidRPr="002A3745">
                <w:rPr>
                  <w:i w:val="0"/>
                  <w:sz w:val="20"/>
                  <w:rPrChange w:id="3419" w:author="Hp" w:date="2018-12-09T09:55:00Z">
                    <w:rPr>
                      <w:b/>
                      <w:i w:val="0"/>
                      <w:sz w:val="20"/>
                    </w:rPr>
                  </w:rPrChange>
                </w:rPr>
                <w:t>User press the Sign Up button</w:t>
              </w:r>
            </w:ins>
          </w:p>
        </w:tc>
        <w:tc>
          <w:tcPr>
            <w:tcW w:w="1554" w:type="dxa"/>
            <w:shd w:val="clear" w:color="auto" w:fill="auto"/>
            <w:vAlign w:val="center"/>
          </w:tcPr>
          <w:p w:rsidR="00373277" w:rsidRPr="002A3745" w:rsidRDefault="00373277" w:rsidP="005019AF">
            <w:pPr>
              <w:pStyle w:val="template"/>
              <w:jc w:val="center"/>
              <w:rPr>
                <w:ins w:id="3420" w:author="Hp" w:date="2018-12-05T01:00:00Z"/>
                <w:i w:val="0"/>
                <w:sz w:val="20"/>
                <w:rPrChange w:id="3421" w:author="Hp" w:date="2018-12-09T09:55:00Z">
                  <w:rPr>
                    <w:ins w:id="3422" w:author="Hp" w:date="2018-12-05T01:00:00Z"/>
                    <w:b/>
                    <w:i w:val="0"/>
                    <w:sz w:val="20"/>
                  </w:rPr>
                </w:rPrChange>
              </w:rPr>
            </w:pPr>
          </w:p>
        </w:tc>
        <w:tc>
          <w:tcPr>
            <w:tcW w:w="1607" w:type="dxa"/>
            <w:shd w:val="clear" w:color="auto" w:fill="auto"/>
            <w:vAlign w:val="center"/>
          </w:tcPr>
          <w:p w:rsidR="00373277" w:rsidRPr="002A3745" w:rsidRDefault="00373277" w:rsidP="005019AF">
            <w:pPr>
              <w:pStyle w:val="template"/>
              <w:jc w:val="center"/>
              <w:rPr>
                <w:ins w:id="3423" w:author="Hp" w:date="2018-12-05T01:00:00Z"/>
                <w:i w:val="0"/>
                <w:sz w:val="20"/>
                <w:rPrChange w:id="3424" w:author="Hp" w:date="2018-12-09T09:55:00Z">
                  <w:rPr>
                    <w:ins w:id="3425" w:author="Hp" w:date="2018-12-05T01:00:00Z"/>
                    <w:b/>
                    <w:i w:val="0"/>
                    <w:sz w:val="20"/>
                  </w:rPr>
                </w:rPrChange>
              </w:rPr>
            </w:pPr>
            <w:ins w:id="3426" w:author="Hp" w:date="2018-12-05T01:01:00Z">
              <w:r w:rsidRPr="002A3745">
                <w:rPr>
                  <w:i w:val="0"/>
                  <w:sz w:val="20"/>
                  <w:rPrChange w:id="3427" w:author="Hp" w:date="2018-12-09T09:55:00Z">
                    <w:rPr>
                      <w:b/>
                      <w:i w:val="0"/>
                      <w:sz w:val="20"/>
                    </w:rPr>
                  </w:rPrChange>
                </w:rPr>
                <w:t xml:space="preserve">Move to </w:t>
              </w:r>
            </w:ins>
            <w:ins w:id="3428" w:author="Hp" w:date="2018-12-05T01:14:00Z">
              <w:r w:rsidR="00F15341" w:rsidRPr="002A3745">
                <w:rPr>
                  <w:i w:val="0"/>
                  <w:sz w:val="20"/>
                  <w:rPrChange w:id="3429" w:author="Hp" w:date="2018-12-09T09:55:00Z">
                    <w:rPr>
                      <w:b/>
                      <w:i w:val="0"/>
                      <w:sz w:val="20"/>
                    </w:rPr>
                  </w:rPrChange>
                </w:rPr>
                <w:t xml:space="preserve">Sign </w:t>
              </w:r>
            </w:ins>
            <w:ins w:id="3430" w:author="Hp" w:date="2018-12-11T16:19:00Z">
              <w:r w:rsidR="00DA609A">
                <w:rPr>
                  <w:i w:val="0"/>
                  <w:sz w:val="20"/>
                </w:rPr>
                <w:t>Up</w:t>
              </w:r>
            </w:ins>
            <w:ins w:id="3431" w:author="Hp" w:date="2018-12-05T01:14:00Z">
              <w:r w:rsidR="00F15341" w:rsidRPr="002A3745">
                <w:rPr>
                  <w:i w:val="0"/>
                  <w:sz w:val="20"/>
                  <w:rPrChange w:id="3432" w:author="Hp" w:date="2018-12-09T09:55:00Z">
                    <w:rPr>
                      <w:b/>
                      <w:i w:val="0"/>
                      <w:sz w:val="20"/>
                    </w:rPr>
                  </w:rPrChange>
                </w:rPr>
                <w:t xml:space="preserve"> form</w:t>
              </w:r>
            </w:ins>
            <w:ins w:id="3433" w:author="Hp" w:date="2018-12-05T01:01:00Z">
              <w:r w:rsidRPr="002A3745">
                <w:rPr>
                  <w:i w:val="0"/>
                  <w:sz w:val="20"/>
                  <w:rPrChange w:id="3434" w:author="Hp" w:date="2018-12-09T09:55:00Z">
                    <w:rPr>
                      <w:b/>
                      <w:i w:val="0"/>
                      <w:sz w:val="20"/>
                    </w:rPr>
                  </w:rPrChange>
                </w:rPr>
                <w:t xml:space="preserve"> </w:t>
              </w:r>
            </w:ins>
          </w:p>
        </w:tc>
      </w:tr>
    </w:tbl>
    <w:p w:rsidR="00373277" w:rsidRDefault="00373277">
      <w:pPr>
        <w:pStyle w:val="template"/>
        <w:rPr>
          <w:ins w:id="3435" w:author="Hp" w:date="2018-12-05T01:02:00Z"/>
          <w:i w:val="0"/>
        </w:rPr>
      </w:pPr>
    </w:p>
    <w:p w:rsidR="00EE11A3" w:rsidRDefault="00EE11A3">
      <w:pPr>
        <w:pStyle w:val="template"/>
        <w:rPr>
          <w:ins w:id="3436" w:author="Hp" w:date="2018-12-09T20:28:00Z"/>
          <w:i w:val="0"/>
        </w:rPr>
      </w:pPr>
    </w:p>
    <w:p w:rsidR="00EE11A3" w:rsidRDefault="00EE11A3">
      <w:pPr>
        <w:pStyle w:val="template"/>
        <w:rPr>
          <w:ins w:id="3437" w:author="Hp" w:date="2018-12-09T20:28:00Z"/>
          <w:i w:val="0"/>
        </w:rPr>
      </w:pPr>
    </w:p>
    <w:p w:rsidR="00EE11A3" w:rsidRDefault="00EE11A3">
      <w:pPr>
        <w:pStyle w:val="template"/>
        <w:rPr>
          <w:ins w:id="3438" w:author="Hp" w:date="2018-12-09T20:28:00Z"/>
          <w:i w:val="0"/>
        </w:rPr>
      </w:pPr>
    </w:p>
    <w:p w:rsidR="00EE11A3" w:rsidRDefault="00EE11A3">
      <w:pPr>
        <w:pStyle w:val="template"/>
        <w:rPr>
          <w:ins w:id="3439" w:author="Hp" w:date="2018-12-09T20:28:00Z"/>
          <w:i w:val="0"/>
        </w:rPr>
      </w:pPr>
    </w:p>
    <w:p w:rsidR="00EE11A3" w:rsidRDefault="00EE11A3">
      <w:pPr>
        <w:pStyle w:val="template"/>
        <w:rPr>
          <w:ins w:id="3440" w:author="Hp" w:date="2018-12-09T20:28:00Z"/>
          <w:i w:val="0"/>
        </w:rPr>
      </w:pPr>
    </w:p>
    <w:p w:rsidR="00EE11A3" w:rsidRDefault="00EE11A3">
      <w:pPr>
        <w:pStyle w:val="template"/>
        <w:rPr>
          <w:ins w:id="3441" w:author="Hp" w:date="2018-12-09T20:28:00Z"/>
          <w:i w:val="0"/>
        </w:rPr>
      </w:pPr>
    </w:p>
    <w:p w:rsidR="00373277" w:rsidRDefault="00373277">
      <w:pPr>
        <w:pStyle w:val="template"/>
        <w:rPr>
          <w:ins w:id="3442" w:author="Hp" w:date="2018-12-05T01:11:00Z"/>
          <w:i w:val="0"/>
        </w:rPr>
      </w:pPr>
      <w:ins w:id="3443" w:author="Hp" w:date="2018-12-05T01:02:00Z">
        <w:r>
          <w:rPr>
            <w:i w:val="0"/>
          </w:rPr>
          <w:t>Activities</w:t>
        </w:r>
      </w:ins>
    </w:p>
    <w:p w:rsidR="00AC2005" w:rsidRDefault="00AC2005">
      <w:pPr>
        <w:pStyle w:val="template"/>
        <w:rPr>
          <w:ins w:id="3444" w:author="Hp" w:date="2018-12-05T01:02:00Z"/>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2466"/>
        <w:gridCol w:w="2466"/>
        <w:gridCol w:w="2466"/>
        <w:tblGridChange w:id="3445">
          <w:tblGrid>
            <w:gridCol w:w="2466"/>
            <w:gridCol w:w="2466"/>
            <w:gridCol w:w="2466"/>
            <w:gridCol w:w="2466"/>
          </w:tblGrid>
        </w:tblGridChange>
      </w:tblGrid>
      <w:tr w:rsidR="00373277" w:rsidRPr="005019AF" w:rsidTr="005019AF">
        <w:trPr>
          <w:jc w:val="center"/>
          <w:ins w:id="3446" w:author="Hp" w:date="2018-12-05T01:02:00Z"/>
        </w:trPr>
        <w:tc>
          <w:tcPr>
            <w:tcW w:w="4932" w:type="dxa"/>
            <w:gridSpan w:val="2"/>
            <w:shd w:val="clear" w:color="auto" w:fill="auto"/>
          </w:tcPr>
          <w:p w:rsidR="00373277" w:rsidRPr="005019AF" w:rsidRDefault="00AC2005" w:rsidP="005019AF">
            <w:pPr>
              <w:pStyle w:val="template"/>
              <w:jc w:val="center"/>
              <w:rPr>
                <w:ins w:id="3447" w:author="Hp" w:date="2018-12-05T01:02:00Z"/>
                <w:b/>
                <w:i w:val="0"/>
                <w:rPrChange w:id="3448" w:author="Hp" w:date="2018-12-05T01:11:00Z">
                  <w:rPr>
                    <w:ins w:id="3449" w:author="Hp" w:date="2018-12-05T01:02:00Z"/>
                    <w:b/>
                    <w:i w:val="0"/>
                  </w:rPr>
                </w:rPrChange>
              </w:rPr>
            </w:pPr>
            <w:ins w:id="3450" w:author="Hp" w:date="2018-12-05T01:03:00Z">
              <w:r w:rsidRPr="005019AF">
                <w:rPr>
                  <w:b/>
                  <w:i w:val="0"/>
                  <w:rPrChange w:id="3451" w:author="Hp" w:date="2018-12-05T01:11:00Z">
                    <w:rPr>
                      <w:b/>
                      <w:i w:val="0"/>
                    </w:rPr>
                  </w:rPrChange>
                </w:rPr>
                <w:t>User</w:t>
              </w:r>
            </w:ins>
          </w:p>
        </w:tc>
        <w:tc>
          <w:tcPr>
            <w:tcW w:w="4932" w:type="dxa"/>
            <w:gridSpan w:val="2"/>
            <w:shd w:val="clear" w:color="auto" w:fill="auto"/>
          </w:tcPr>
          <w:p w:rsidR="00373277" w:rsidRPr="005019AF" w:rsidRDefault="00AC2005" w:rsidP="005019AF">
            <w:pPr>
              <w:pStyle w:val="template"/>
              <w:jc w:val="center"/>
              <w:rPr>
                <w:ins w:id="3452" w:author="Hp" w:date="2018-12-05T01:02:00Z"/>
                <w:b/>
                <w:i w:val="0"/>
                <w:rPrChange w:id="3453" w:author="Hp" w:date="2018-12-05T01:11:00Z">
                  <w:rPr>
                    <w:ins w:id="3454" w:author="Hp" w:date="2018-12-05T01:02:00Z"/>
                    <w:b/>
                    <w:i w:val="0"/>
                  </w:rPr>
                </w:rPrChange>
              </w:rPr>
            </w:pPr>
            <w:ins w:id="3455" w:author="Hp" w:date="2018-12-05T01:03:00Z">
              <w:r w:rsidRPr="005019AF">
                <w:rPr>
                  <w:b/>
                  <w:i w:val="0"/>
                  <w:rPrChange w:id="3456" w:author="Hp" w:date="2018-12-05T01:11:00Z">
                    <w:rPr>
                      <w:b/>
                      <w:i w:val="0"/>
                    </w:rPr>
                  </w:rPrChange>
                </w:rPr>
                <w:t>System</w:t>
              </w:r>
            </w:ins>
          </w:p>
        </w:tc>
      </w:tr>
      <w:tr w:rsidR="00AC2005" w:rsidRPr="005019AF" w:rsidTr="005019AF">
        <w:trPr>
          <w:jc w:val="center"/>
          <w:ins w:id="3457" w:author="Hp" w:date="2018-12-05T01:03:00Z"/>
        </w:trPr>
        <w:tc>
          <w:tcPr>
            <w:tcW w:w="9864" w:type="dxa"/>
            <w:gridSpan w:val="4"/>
            <w:shd w:val="clear" w:color="auto" w:fill="auto"/>
          </w:tcPr>
          <w:p w:rsidR="00AC2005" w:rsidRPr="005019AF" w:rsidRDefault="00AC2005" w:rsidP="005019AF">
            <w:pPr>
              <w:pStyle w:val="template"/>
              <w:jc w:val="center"/>
              <w:rPr>
                <w:ins w:id="3458" w:author="Hp" w:date="2018-12-05T01:03:00Z"/>
                <w:i w:val="0"/>
              </w:rPr>
            </w:pPr>
            <w:ins w:id="3459" w:author="Hp" w:date="2018-12-05T01:03:00Z">
              <w:r w:rsidRPr="005019AF">
                <w:rPr>
                  <w:i w:val="0"/>
                </w:rPr>
                <w:t>Main flow: Sign Up Success</w:t>
              </w:r>
            </w:ins>
          </w:p>
        </w:tc>
      </w:tr>
      <w:tr w:rsidR="00AC2005" w:rsidRPr="005019AF" w:rsidTr="005019AF">
        <w:trPr>
          <w:jc w:val="center"/>
          <w:ins w:id="3460" w:author="Hp" w:date="2018-12-05T01:03:00Z"/>
        </w:trPr>
        <w:tc>
          <w:tcPr>
            <w:tcW w:w="2466" w:type="dxa"/>
            <w:shd w:val="clear" w:color="auto" w:fill="auto"/>
          </w:tcPr>
          <w:p w:rsidR="00AC2005" w:rsidRPr="005019AF" w:rsidRDefault="00AC2005" w:rsidP="005019AF">
            <w:pPr>
              <w:pStyle w:val="template"/>
              <w:jc w:val="center"/>
              <w:rPr>
                <w:ins w:id="3461" w:author="Hp" w:date="2018-12-05T01:03:00Z"/>
                <w:i w:val="0"/>
              </w:rPr>
            </w:pPr>
            <w:ins w:id="3462" w:author="Hp" w:date="2018-12-05T01:04:00Z">
              <w:r w:rsidRPr="005019AF">
                <w:rPr>
                  <w:i w:val="0"/>
                </w:rPr>
                <w:t>1</w:t>
              </w:r>
            </w:ins>
          </w:p>
        </w:tc>
        <w:tc>
          <w:tcPr>
            <w:tcW w:w="2466" w:type="dxa"/>
            <w:shd w:val="clear" w:color="auto" w:fill="auto"/>
          </w:tcPr>
          <w:p w:rsidR="00AC2005" w:rsidRPr="005019AF" w:rsidRDefault="00AC2005" w:rsidP="005019AF">
            <w:pPr>
              <w:pStyle w:val="template"/>
              <w:jc w:val="center"/>
              <w:rPr>
                <w:ins w:id="3463" w:author="Hp" w:date="2018-12-05T01:03:00Z"/>
                <w:i w:val="0"/>
              </w:rPr>
            </w:pPr>
            <w:ins w:id="3464" w:author="Hp" w:date="2018-12-05T01:04:00Z">
              <w:r w:rsidRPr="005019AF">
                <w:rPr>
                  <w:i w:val="0"/>
                </w:rPr>
                <w:t>User press sign up button</w:t>
              </w:r>
            </w:ins>
            <w:ins w:id="3465" w:author="Hp" w:date="2018-12-09T07:19:00Z">
              <w:r w:rsidR="0022037D">
                <w:rPr>
                  <w:i w:val="0"/>
                </w:rPr>
                <w:t>.</w:t>
              </w:r>
            </w:ins>
            <w:ins w:id="3466" w:author="Hp" w:date="2018-12-05T01:07:00Z">
              <w:r w:rsidRPr="005019AF">
                <w:rPr>
                  <w:i w:val="0"/>
                </w:rPr>
                <w:t xml:space="preserve"> (SC01)</w:t>
              </w:r>
            </w:ins>
          </w:p>
        </w:tc>
        <w:tc>
          <w:tcPr>
            <w:tcW w:w="4932" w:type="dxa"/>
            <w:gridSpan w:val="2"/>
            <w:shd w:val="clear" w:color="auto" w:fill="auto"/>
          </w:tcPr>
          <w:p w:rsidR="00AC2005" w:rsidRPr="005019AF" w:rsidRDefault="00AC2005" w:rsidP="005019AF">
            <w:pPr>
              <w:pStyle w:val="template"/>
              <w:jc w:val="center"/>
              <w:rPr>
                <w:ins w:id="3467" w:author="Hp" w:date="2018-12-05T01:03:00Z"/>
                <w:i w:val="0"/>
              </w:rPr>
            </w:pPr>
          </w:p>
        </w:tc>
      </w:tr>
      <w:tr w:rsidR="00AC2005" w:rsidTr="005019AF">
        <w:trPr>
          <w:jc w:val="center"/>
          <w:ins w:id="3468" w:author="Hp" w:date="2018-12-05T01:04:00Z"/>
        </w:trPr>
        <w:tc>
          <w:tcPr>
            <w:tcW w:w="2466" w:type="dxa"/>
            <w:shd w:val="clear" w:color="auto" w:fill="auto"/>
          </w:tcPr>
          <w:p w:rsidR="00AC2005" w:rsidRPr="005019AF" w:rsidRDefault="00AC2005" w:rsidP="005019AF">
            <w:pPr>
              <w:pStyle w:val="template"/>
              <w:jc w:val="center"/>
              <w:rPr>
                <w:ins w:id="3469" w:author="Hp" w:date="2018-12-05T01:04:00Z"/>
                <w:i w:val="0"/>
              </w:rPr>
            </w:pPr>
          </w:p>
        </w:tc>
        <w:tc>
          <w:tcPr>
            <w:tcW w:w="2466" w:type="dxa"/>
            <w:shd w:val="clear" w:color="auto" w:fill="auto"/>
          </w:tcPr>
          <w:p w:rsidR="00AC2005" w:rsidRPr="005019AF" w:rsidRDefault="00AC2005" w:rsidP="005019AF">
            <w:pPr>
              <w:pStyle w:val="template"/>
              <w:jc w:val="center"/>
              <w:rPr>
                <w:ins w:id="3470" w:author="Hp" w:date="2018-12-05T01:04:00Z"/>
                <w:i w:val="0"/>
              </w:rPr>
            </w:pPr>
          </w:p>
        </w:tc>
        <w:tc>
          <w:tcPr>
            <w:tcW w:w="2466" w:type="dxa"/>
            <w:shd w:val="clear" w:color="auto" w:fill="auto"/>
          </w:tcPr>
          <w:p w:rsidR="00AC2005" w:rsidRPr="005019AF" w:rsidRDefault="00AC2005" w:rsidP="005019AF">
            <w:pPr>
              <w:pStyle w:val="template"/>
              <w:jc w:val="center"/>
              <w:rPr>
                <w:ins w:id="3471" w:author="Hp" w:date="2018-12-05T01:04:00Z"/>
                <w:i w:val="0"/>
              </w:rPr>
            </w:pPr>
            <w:ins w:id="3472" w:author="Hp" w:date="2018-12-05T01:04:00Z">
              <w:r w:rsidRPr="005019AF">
                <w:rPr>
                  <w:i w:val="0"/>
                </w:rPr>
                <w:t>2</w:t>
              </w:r>
            </w:ins>
          </w:p>
        </w:tc>
        <w:tc>
          <w:tcPr>
            <w:tcW w:w="2466" w:type="dxa"/>
            <w:shd w:val="clear" w:color="auto" w:fill="auto"/>
          </w:tcPr>
          <w:p w:rsidR="00AC2005" w:rsidRPr="005019AF" w:rsidRDefault="00AC2005" w:rsidP="005019AF">
            <w:pPr>
              <w:pStyle w:val="template"/>
              <w:jc w:val="center"/>
              <w:rPr>
                <w:ins w:id="3473" w:author="Hp" w:date="2018-12-05T01:04:00Z"/>
                <w:i w:val="0"/>
              </w:rPr>
            </w:pPr>
            <w:ins w:id="3474" w:author="Hp" w:date="2018-12-05T01:07:00Z">
              <w:r w:rsidRPr="005019AF">
                <w:rPr>
                  <w:i w:val="0"/>
                </w:rPr>
                <w:t>Move to</w:t>
              </w:r>
            </w:ins>
            <w:ins w:id="3475" w:author="Hp" w:date="2018-12-05T01:04:00Z">
              <w:r w:rsidRPr="005019AF">
                <w:rPr>
                  <w:i w:val="0"/>
                </w:rPr>
                <w:t xml:space="preserve"> the Sign Up forms</w:t>
              </w:r>
            </w:ins>
            <w:ins w:id="3476" w:author="Hp" w:date="2018-12-09T07:19:00Z">
              <w:r w:rsidR="0022037D">
                <w:rPr>
                  <w:i w:val="0"/>
                </w:rPr>
                <w:t>.</w:t>
              </w:r>
            </w:ins>
            <w:ins w:id="3477" w:author="Hp" w:date="2018-12-05T01:07:00Z">
              <w:r w:rsidRPr="005019AF">
                <w:rPr>
                  <w:i w:val="0"/>
                </w:rPr>
                <w:t xml:space="preserve"> (SC02)</w:t>
              </w:r>
            </w:ins>
          </w:p>
        </w:tc>
      </w:tr>
      <w:tr w:rsidR="00AC2005" w:rsidRPr="005019AF" w:rsidTr="005019AF">
        <w:trPr>
          <w:jc w:val="center"/>
          <w:ins w:id="3478" w:author="Hp" w:date="2018-12-05T01:04:00Z"/>
        </w:trPr>
        <w:tc>
          <w:tcPr>
            <w:tcW w:w="2466" w:type="dxa"/>
            <w:shd w:val="clear" w:color="auto" w:fill="auto"/>
          </w:tcPr>
          <w:p w:rsidR="00AC2005" w:rsidRPr="005019AF" w:rsidRDefault="00AC2005" w:rsidP="005019AF">
            <w:pPr>
              <w:pStyle w:val="template"/>
              <w:jc w:val="center"/>
              <w:rPr>
                <w:ins w:id="3479" w:author="Hp" w:date="2018-12-05T01:04:00Z"/>
                <w:i w:val="0"/>
              </w:rPr>
            </w:pPr>
            <w:ins w:id="3480" w:author="Hp" w:date="2018-12-05T01:05:00Z">
              <w:r w:rsidRPr="005019AF">
                <w:rPr>
                  <w:i w:val="0"/>
                </w:rPr>
                <w:t>3</w:t>
              </w:r>
            </w:ins>
          </w:p>
        </w:tc>
        <w:tc>
          <w:tcPr>
            <w:tcW w:w="2466" w:type="dxa"/>
            <w:shd w:val="clear" w:color="auto" w:fill="auto"/>
          </w:tcPr>
          <w:p w:rsidR="00AC2005" w:rsidRPr="005019AF" w:rsidRDefault="00AC2005" w:rsidP="005019AF">
            <w:pPr>
              <w:pStyle w:val="template"/>
              <w:jc w:val="center"/>
              <w:rPr>
                <w:ins w:id="3481" w:author="Hp" w:date="2018-12-05T01:04:00Z"/>
                <w:i w:val="0"/>
              </w:rPr>
            </w:pPr>
            <w:ins w:id="3482" w:author="Hp" w:date="2018-12-05T01:05:00Z">
              <w:r w:rsidRPr="005019AF">
                <w:rPr>
                  <w:i w:val="0"/>
                </w:rPr>
                <w:t>User enter their name, email, password and tick the box I agree</w:t>
              </w:r>
            </w:ins>
            <w:ins w:id="3483" w:author="Hp" w:date="2018-12-09T07:19:00Z">
              <w:r w:rsidR="0022037D">
                <w:rPr>
                  <w:i w:val="0"/>
                </w:rPr>
                <w:t>.</w:t>
              </w:r>
            </w:ins>
          </w:p>
        </w:tc>
        <w:tc>
          <w:tcPr>
            <w:tcW w:w="2466" w:type="dxa"/>
            <w:shd w:val="clear" w:color="auto" w:fill="auto"/>
          </w:tcPr>
          <w:p w:rsidR="00AC2005" w:rsidRPr="005019AF" w:rsidRDefault="00AC2005" w:rsidP="005019AF">
            <w:pPr>
              <w:pStyle w:val="template"/>
              <w:jc w:val="center"/>
              <w:rPr>
                <w:ins w:id="3484" w:author="Hp" w:date="2018-12-05T01:04:00Z"/>
                <w:i w:val="0"/>
              </w:rPr>
            </w:pPr>
          </w:p>
        </w:tc>
        <w:tc>
          <w:tcPr>
            <w:tcW w:w="2466" w:type="dxa"/>
            <w:shd w:val="clear" w:color="auto" w:fill="auto"/>
          </w:tcPr>
          <w:p w:rsidR="00AC2005" w:rsidRPr="005019AF" w:rsidRDefault="00AC2005" w:rsidP="005019AF">
            <w:pPr>
              <w:pStyle w:val="template"/>
              <w:jc w:val="center"/>
              <w:rPr>
                <w:ins w:id="3485" w:author="Hp" w:date="2018-12-05T01:04:00Z"/>
                <w:i w:val="0"/>
              </w:rPr>
            </w:pPr>
          </w:p>
        </w:tc>
      </w:tr>
      <w:tr w:rsidR="00AC2005" w:rsidTr="005019AF">
        <w:trPr>
          <w:jc w:val="center"/>
          <w:ins w:id="3486" w:author="Hp" w:date="2018-12-05T01:05:00Z"/>
        </w:trPr>
        <w:tc>
          <w:tcPr>
            <w:tcW w:w="2466" w:type="dxa"/>
            <w:shd w:val="clear" w:color="auto" w:fill="auto"/>
          </w:tcPr>
          <w:p w:rsidR="00AC2005" w:rsidRPr="005019AF" w:rsidRDefault="00AC2005" w:rsidP="005019AF">
            <w:pPr>
              <w:pStyle w:val="template"/>
              <w:jc w:val="center"/>
              <w:rPr>
                <w:ins w:id="3487" w:author="Hp" w:date="2018-12-05T01:05:00Z"/>
                <w:i w:val="0"/>
              </w:rPr>
            </w:pPr>
          </w:p>
        </w:tc>
        <w:tc>
          <w:tcPr>
            <w:tcW w:w="2466" w:type="dxa"/>
            <w:shd w:val="clear" w:color="auto" w:fill="auto"/>
          </w:tcPr>
          <w:p w:rsidR="00AC2005" w:rsidRPr="005019AF" w:rsidRDefault="00AC2005" w:rsidP="005019AF">
            <w:pPr>
              <w:pStyle w:val="template"/>
              <w:jc w:val="center"/>
              <w:rPr>
                <w:ins w:id="3488" w:author="Hp" w:date="2018-12-05T01:05:00Z"/>
                <w:i w:val="0"/>
              </w:rPr>
            </w:pPr>
          </w:p>
        </w:tc>
        <w:tc>
          <w:tcPr>
            <w:tcW w:w="2466" w:type="dxa"/>
            <w:shd w:val="clear" w:color="auto" w:fill="auto"/>
          </w:tcPr>
          <w:p w:rsidR="00AC2005" w:rsidRPr="005019AF" w:rsidRDefault="00AC2005" w:rsidP="005019AF">
            <w:pPr>
              <w:pStyle w:val="template"/>
              <w:jc w:val="center"/>
              <w:rPr>
                <w:ins w:id="3489" w:author="Hp" w:date="2018-12-05T01:05:00Z"/>
                <w:i w:val="0"/>
              </w:rPr>
            </w:pPr>
            <w:ins w:id="3490" w:author="Hp" w:date="2018-12-05T01:05:00Z">
              <w:r w:rsidRPr="005019AF">
                <w:rPr>
                  <w:i w:val="0"/>
                </w:rPr>
                <w:t>4</w:t>
              </w:r>
            </w:ins>
          </w:p>
        </w:tc>
        <w:tc>
          <w:tcPr>
            <w:tcW w:w="2466" w:type="dxa"/>
            <w:shd w:val="clear" w:color="auto" w:fill="auto"/>
          </w:tcPr>
          <w:p w:rsidR="00AC2005" w:rsidRPr="005019AF" w:rsidRDefault="00AC2005" w:rsidP="005019AF">
            <w:pPr>
              <w:pStyle w:val="template"/>
              <w:jc w:val="center"/>
              <w:rPr>
                <w:ins w:id="3491" w:author="Hp" w:date="2018-12-05T01:05:00Z"/>
                <w:i w:val="0"/>
              </w:rPr>
            </w:pPr>
            <w:ins w:id="3492" w:author="Hp" w:date="2018-12-05T01:05:00Z">
              <w:r w:rsidRPr="005019AF">
                <w:rPr>
                  <w:i w:val="0"/>
                </w:rPr>
                <w:t xml:space="preserve">Validate the </w:t>
              </w:r>
            </w:ins>
            <w:ins w:id="3493" w:author="Hp" w:date="2018-12-05T01:06:00Z">
              <w:r w:rsidRPr="005019AF">
                <w:rPr>
                  <w:i w:val="0"/>
                </w:rPr>
                <w:t>field and the check the password</w:t>
              </w:r>
            </w:ins>
            <w:ins w:id="3494" w:author="Hp" w:date="2018-12-05T01:07:00Z">
              <w:r w:rsidRPr="005019AF">
                <w:rPr>
                  <w:i w:val="0"/>
                </w:rPr>
                <w:t>.</w:t>
              </w:r>
            </w:ins>
          </w:p>
        </w:tc>
      </w:tr>
    </w:tbl>
    <w:p w:rsidR="00B84487" w:rsidRDefault="002B41FE">
      <w:pPr>
        <w:pStyle w:val="template"/>
        <w:rPr>
          <w:ins w:id="3495" w:author="Hp" w:date="2018-12-05T01:06:00Z"/>
          <w:i w:val="0"/>
        </w:rPr>
      </w:pPr>
      <w:r>
        <w:rPr>
          <w:i w:val="0"/>
        </w:rPr>
        <w:t xml:space="preserve">  </w:t>
      </w:r>
    </w:p>
    <w:p w:rsidR="00AC2005" w:rsidRDefault="00AC2005">
      <w:pPr>
        <w:pStyle w:val="template"/>
        <w:rPr>
          <w:ins w:id="3496" w:author="Hp" w:date="2018-12-05T01:06:00Z"/>
          <w:i w:val="0"/>
        </w:rPr>
      </w:pPr>
      <w:ins w:id="3497" w:author="Hp" w:date="2018-12-05T01:06:00Z">
        <w:r>
          <w:rPr>
            <w:i w:val="0"/>
          </w:rPr>
          <w:t>System Messages</w:t>
        </w:r>
      </w:ins>
    </w:p>
    <w:p w:rsidR="00AC2005" w:rsidRDefault="00AC2005">
      <w:pPr>
        <w:pStyle w:val="template"/>
        <w:rPr>
          <w:ins w:id="3498" w:author="Hp" w:date="2018-12-05T01:06:00Z"/>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2"/>
        <w:gridCol w:w="4932"/>
        <w:tblGridChange w:id="3499">
          <w:tblGrid>
            <w:gridCol w:w="4932"/>
            <w:gridCol w:w="4932"/>
          </w:tblGrid>
        </w:tblGridChange>
      </w:tblGrid>
      <w:tr w:rsidR="00AC2005" w:rsidRPr="005019AF" w:rsidTr="005019AF">
        <w:trPr>
          <w:ins w:id="3500" w:author="Hp" w:date="2018-12-05T01:07:00Z"/>
        </w:trPr>
        <w:tc>
          <w:tcPr>
            <w:tcW w:w="4932" w:type="dxa"/>
            <w:shd w:val="clear" w:color="auto" w:fill="auto"/>
            <w:vAlign w:val="center"/>
          </w:tcPr>
          <w:p w:rsidR="00AC2005" w:rsidRPr="005019AF" w:rsidRDefault="00AC2005" w:rsidP="005019AF">
            <w:pPr>
              <w:pStyle w:val="template"/>
              <w:jc w:val="center"/>
              <w:rPr>
                <w:ins w:id="3501" w:author="Hp" w:date="2018-12-05T01:07:00Z"/>
                <w:i w:val="0"/>
              </w:rPr>
            </w:pPr>
            <w:ins w:id="3502" w:author="Hp" w:date="2018-12-05T01:07:00Z">
              <w:r w:rsidRPr="005019AF">
                <w:rPr>
                  <w:i w:val="0"/>
                </w:rPr>
                <w:t>MS01</w:t>
              </w:r>
            </w:ins>
          </w:p>
        </w:tc>
        <w:tc>
          <w:tcPr>
            <w:tcW w:w="4932" w:type="dxa"/>
            <w:shd w:val="clear" w:color="auto" w:fill="auto"/>
            <w:vAlign w:val="center"/>
          </w:tcPr>
          <w:p w:rsidR="00AC2005" w:rsidRPr="005019AF" w:rsidRDefault="00AC2005" w:rsidP="005019AF">
            <w:pPr>
              <w:pStyle w:val="template"/>
              <w:jc w:val="center"/>
              <w:rPr>
                <w:ins w:id="3503" w:author="Hp" w:date="2018-12-05T01:07:00Z"/>
                <w:i w:val="0"/>
              </w:rPr>
            </w:pPr>
            <w:ins w:id="3504" w:author="Hp" w:date="2018-12-05T01:09:00Z">
              <w:r w:rsidRPr="005019AF">
                <w:rPr>
                  <w:i w:val="0"/>
                </w:rPr>
                <w:t>Please enter your name</w:t>
              </w:r>
            </w:ins>
            <w:ins w:id="3505" w:author="Hp" w:date="2018-12-09T07:19:00Z">
              <w:r w:rsidR="0022037D">
                <w:rPr>
                  <w:i w:val="0"/>
                </w:rPr>
                <w:t>.</w:t>
              </w:r>
            </w:ins>
          </w:p>
        </w:tc>
      </w:tr>
      <w:tr w:rsidR="00AC2005" w:rsidTr="005019AF">
        <w:trPr>
          <w:ins w:id="3506" w:author="Hp" w:date="2018-12-05T01:09:00Z"/>
        </w:trPr>
        <w:tc>
          <w:tcPr>
            <w:tcW w:w="4932" w:type="dxa"/>
            <w:shd w:val="clear" w:color="auto" w:fill="auto"/>
            <w:vAlign w:val="center"/>
          </w:tcPr>
          <w:p w:rsidR="00AC2005" w:rsidRPr="005019AF" w:rsidRDefault="00AC2005" w:rsidP="005019AF">
            <w:pPr>
              <w:pStyle w:val="template"/>
              <w:jc w:val="center"/>
              <w:rPr>
                <w:ins w:id="3507" w:author="Hp" w:date="2018-12-05T01:09:00Z"/>
                <w:i w:val="0"/>
              </w:rPr>
            </w:pPr>
            <w:ins w:id="3508" w:author="Hp" w:date="2018-12-05T01:09:00Z">
              <w:r w:rsidRPr="005019AF">
                <w:rPr>
                  <w:i w:val="0"/>
                </w:rPr>
                <w:t>MS02</w:t>
              </w:r>
            </w:ins>
          </w:p>
        </w:tc>
        <w:tc>
          <w:tcPr>
            <w:tcW w:w="4932" w:type="dxa"/>
            <w:shd w:val="clear" w:color="auto" w:fill="auto"/>
            <w:vAlign w:val="center"/>
          </w:tcPr>
          <w:p w:rsidR="00AC2005" w:rsidRPr="005019AF" w:rsidRDefault="00AC2005" w:rsidP="005019AF">
            <w:pPr>
              <w:pStyle w:val="template"/>
              <w:jc w:val="center"/>
              <w:rPr>
                <w:ins w:id="3509" w:author="Hp" w:date="2018-12-05T01:09:00Z"/>
                <w:i w:val="0"/>
              </w:rPr>
            </w:pPr>
            <w:ins w:id="3510" w:author="Hp" w:date="2018-12-05T01:09:00Z">
              <w:r w:rsidRPr="005019AF">
                <w:rPr>
                  <w:i w:val="0"/>
                </w:rPr>
                <w:t>Please enter your email</w:t>
              </w:r>
            </w:ins>
            <w:ins w:id="3511" w:author="Hp" w:date="2018-12-09T07:19:00Z">
              <w:r w:rsidR="0022037D">
                <w:rPr>
                  <w:i w:val="0"/>
                </w:rPr>
                <w:t>.</w:t>
              </w:r>
            </w:ins>
          </w:p>
        </w:tc>
      </w:tr>
      <w:tr w:rsidR="00AC2005" w:rsidRPr="005019AF" w:rsidTr="005019AF">
        <w:trPr>
          <w:ins w:id="3512" w:author="Hp" w:date="2018-12-05T01:09:00Z"/>
        </w:trPr>
        <w:tc>
          <w:tcPr>
            <w:tcW w:w="4932" w:type="dxa"/>
            <w:shd w:val="clear" w:color="auto" w:fill="auto"/>
            <w:vAlign w:val="center"/>
          </w:tcPr>
          <w:p w:rsidR="00AC2005" w:rsidRPr="005019AF" w:rsidRDefault="00AC2005" w:rsidP="005019AF">
            <w:pPr>
              <w:pStyle w:val="template"/>
              <w:jc w:val="center"/>
              <w:rPr>
                <w:ins w:id="3513" w:author="Hp" w:date="2018-12-05T01:09:00Z"/>
                <w:i w:val="0"/>
              </w:rPr>
            </w:pPr>
            <w:ins w:id="3514" w:author="Hp" w:date="2018-12-05T01:09:00Z">
              <w:r w:rsidRPr="005019AF">
                <w:rPr>
                  <w:i w:val="0"/>
                </w:rPr>
                <w:t>MS03</w:t>
              </w:r>
            </w:ins>
          </w:p>
        </w:tc>
        <w:tc>
          <w:tcPr>
            <w:tcW w:w="4932" w:type="dxa"/>
            <w:shd w:val="clear" w:color="auto" w:fill="auto"/>
            <w:vAlign w:val="center"/>
          </w:tcPr>
          <w:p w:rsidR="00AC2005" w:rsidRPr="005019AF" w:rsidRDefault="00AC2005" w:rsidP="005019AF">
            <w:pPr>
              <w:pStyle w:val="template"/>
              <w:jc w:val="center"/>
              <w:rPr>
                <w:ins w:id="3515" w:author="Hp" w:date="2018-12-05T01:09:00Z"/>
                <w:i w:val="0"/>
              </w:rPr>
            </w:pPr>
            <w:ins w:id="3516" w:author="Hp" w:date="2018-12-05T01:09:00Z">
              <w:r w:rsidRPr="005019AF">
                <w:rPr>
                  <w:i w:val="0"/>
                </w:rPr>
                <w:t>Please enter your password</w:t>
              </w:r>
            </w:ins>
            <w:ins w:id="3517" w:author="Hp" w:date="2018-12-09T07:19:00Z">
              <w:r w:rsidR="0022037D">
                <w:rPr>
                  <w:i w:val="0"/>
                </w:rPr>
                <w:t>.</w:t>
              </w:r>
            </w:ins>
          </w:p>
        </w:tc>
      </w:tr>
      <w:tr w:rsidR="00AC2005" w:rsidTr="005019AF">
        <w:trPr>
          <w:ins w:id="3518" w:author="Hp" w:date="2018-12-05T01:09:00Z"/>
        </w:trPr>
        <w:tc>
          <w:tcPr>
            <w:tcW w:w="4932" w:type="dxa"/>
            <w:shd w:val="clear" w:color="auto" w:fill="auto"/>
            <w:vAlign w:val="center"/>
          </w:tcPr>
          <w:p w:rsidR="00AC2005" w:rsidRPr="005019AF" w:rsidRDefault="00AC2005" w:rsidP="005019AF">
            <w:pPr>
              <w:pStyle w:val="template"/>
              <w:jc w:val="center"/>
              <w:rPr>
                <w:ins w:id="3519" w:author="Hp" w:date="2018-12-05T01:09:00Z"/>
                <w:i w:val="0"/>
              </w:rPr>
            </w:pPr>
            <w:ins w:id="3520" w:author="Hp" w:date="2018-12-05T01:09:00Z">
              <w:r w:rsidRPr="005019AF">
                <w:rPr>
                  <w:i w:val="0"/>
                </w:rPr>
                <w:t>MS04</w:t>
              </w:r>
            </w:ins>
          </w:p>
        </w:tc>
        <w:tc>
          <w:tcPr>
            <w:tcW w:w="4932" w:type="dxa"/>
            <w:shd w:val="clear" w:color="auto" w:fill="auto"/>
            <w:vAlign w:val="center"/>
          </w:tcPr>
          <w:p w:rsidR="00AC2005" w:rsidRPr="005019AF" w:rsidRDefault="00AC2005" w:rsidP="005019AF">
            <w:pPr>
              <w:pStyle w:val="template"/>
              <w:jc w:val="center"/>
              <w:rPr>
                <w:ins w:id="3521" w:author="Hp" w:date="2018-12-05T01:09:00Z"/>
                <w:i w:val="0"/>
              </w:rPr>
            </w:pPr>
            <w:ins w:id="3522" w:author="Hp" w:date="2018-12-05T01:10:00Z">
              <w:r w:rsidRPr="005019AF">
                <w:rPr>
                  <w:i w:val="0"/>
                </w:rPr>
                <w:t>The password is not matched</w:t>
              </w:r>
            </w:ins>
            <w:ins w:id="3523" w:author="Hp" w:date="2018-12-09T07:19:00Z">
              <w:r w:rsidR="0022037D">
                <w:rPr>
                  <w:i w:val="0"/>
                </w:rPr>
                <w:t>.</w:t>
              </w:r>
            </w:ins>
          </w:p>
        </w:tc>
      </w:tr>
      <w:tr w:rsidR="00AC2005" w:rsidRPr="005019AF" w:rsidTr="005019AF">
        <w:trPr>
          <w:ins w:id="3524" w:author="Hp" w:date="2018-12-05T01:10:00Z"/>
        </w:trPr>
        <w:tc>
          <w:tcPr>
            <w:tcW w:w="4932" w:type="dxa"/>
            <w:shd w:val="clear" w:color="auto" w:fill="auto"/>
            <w:vAlign w:val="center"/>
          </w:tcPr>
          <w:p w:rsidR="00AC2005" w:rsidRPr="005019AF" w:rsidRDefault="00AC2005" w:rsidP="005019AF">
            <w:pPr>
              <w:pStyle w:val="template"/>
              <w:jc w:val="center"/>
              <w:rPr>
                <w:ins w:id="3525" w:author="Hp" w:date="2018-12-05T01:10:00Z"/>
                <w:i w:val="0"/>
              </w:rPr>
            </w:pPr>
            <w:ins w:id="3526" w:author="Hp" w:date="2018-12-05T01:10:00Z">
              <w:r w:rsidRPr="005019AF">
                <w:rPr>
                  <w:i w:val="0"/>
                </w:rPr>
                <w:t>MS05</w:t>
              </w:r>
            </w:ins>
          </w:p>
        </w:tc>
        <w:tc>
          <w:tcPr>
            <w:tcW w:w="4932" w:type="dxa"/>
            <w:shd w:val="clear" w:color="auto" w:fill="auto"/>
            <w:vAlign w:val="center"/>
          </w:tcPr>
          <w:p w:rsidR="00AC2005" w:rsidRPr="005019AF" w:rsidRDefault="00AC2005" w:rsidP="005019AF">
            <w:pPr>
              <w:pStyle w:val="template"/>
              <w:jc w:val="center"/>
              <w:rPr>
                <w:ins w:id="3527" w:author="Hp" w:date="2018-12-05T01:10:00Z"/>
                <w:i w:val="0"/>
              </w:rPr>
            </w:pPr>
            <w:ins w:id="3528" w:author="Hp" w:date="2018-12-05T01:10:00Z">
              <w:r w:rsidRPr="005019AF">
                <w:rPr>
                  <w:i w:val="0"/>
                </w:rPr>
                <w:t>Cannot create account when the check box I agree is missing</w:t>
              </w:r>
            </w:ins>
            <w:ins w:id="3529" w:author="Hp" w:date="2018-12-09T07:19:00Z">
              <w:r w:rsidR="0022037D">
                <w:rPr>
                  <w:i w:val="0"/>
                </w:rPr>
                <w:t>.</w:t>
              </w:r>
            </w:ins>
          </w:p>
        </w:tc>
      </w:tr>
    </w:tbl>
    <w:p w:rsidR="00AC2005" w:rsidRDefault="00AC2005">
      <w:pPr>
        <w:pStyle w:val="template"/>
        <w:rPr>
          <w:ins w:id="3530" w:author="Hp" w:date="2018-12-05T01:11:00Z"/>
          <w:i w:val="0"/>
        </w:rPr>
      </w:pPr>
    </w:p>
    <w:p w:rsidR="00AC2005" w:rsidRDefault="00AC2005" w:rsidP="00AC2005">
      <w:pPr>
        <w:pStyle w:val="Heading3"/>
        <w:rPr>
          <w:ins w:id="3531" w:author="Hp" w:date="2018-12-05T01:11:00Z"/>
        </w:rPr>
      </w:pPr>
      <w:bookmarkStart w:id="3532" w:name="_Toc532150998"/>
      <w:bookmarkStart w:id="3533" w:name="_Toc532151161"/>
      <w:bookmarkStart w:id="3534" w:name="_Toc532323988"/>
      <w:ins w:id="3535" w:author="Hp" w:date="2018-12-05T01:11:00Z">
        <w:r>
          <w:t>UC02: Sign In</w:t>
        </w:r>
        <w:bookmarkEnd w:id="3532"/>
        <w:bookmarkEnd w:id="3533"/>
        <w:bookmarkEnd w:id="3534"/>
      </w:ins>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F15341" w:rsidTr="005019AF">
        <w:trPr>
          <w:ins w:id="3536" w:author="Hp" w:date="2018-12-05T01:13:00Z"/>
        </w:trPr>
        <w:tc>
          <w:tcPr>
            <w:tcW w:w="1351" w:type="dxa"/>
            <w:shd w:val="clear" w:color="auto" w:fill="auto"/>
            <w:vAlign w:val="center"/>
          </w:tcPr>
          <w:p w:rsidR="00F15341" w:rsidRPr="005019AF" w:rsidRDefault="00F15341" w:rsidP="005019AF">
            <w:pPr>
              <w:pStyle w:val="template"/>
              <w:jc w:val="center"/>
              <w:rPr>
                <w:ins w:id="3537" w:author="Hp" w:date="2018-12-05T01:13:00Z"/>
                <w:b/>
                <w:i w:val="0"/>
                <w:sz w:val="20"/>
              </w:rPr>
            </w:pPr>
            <w:ins w:id="3538" w:author="Hp" w:date="2018-12-05T01:13:00Z">
              <w:r w:rsidRPr="005019AF">
                <w:rPr>
                  <w:b/>
                  <w:i w:val="0"/>
                  <w:sz w:val="20"/>
                </w:rPr>
                <w:t>ID</w:t>
              </w:r>
            </w:ins>
          </w:p>
        </w:tc>
        <w:tc>
          <w:tcPr>
            <w:tcW w:w="1354" w:type="dxa"/>
            <w:shd w:val="clear" w:color="auto" w:fill="auto"/>
            <w:vAlign w:val="center"/>
          </w:tcPr>
          <w:p w:rsidR="00F15341" w:rsidRPr="005019AF" w:rsidRDefault="00F15341" w:rsidP="005019AF">
            <w:pPr>
              <w:pStyle w:val="template"/>
              <w:jc w:val="center"/>
              <w:rPr>
                <w:ins w:id="3539" w:author="Hp" w:date="2018-12-05T01:13:00Z"/>
                <w:b/>
                <w:i w:val="0"/>
                <w:sz w:val="20"/>
              </w:rPr>
            </w:pPr>
            <w:ins w:id="3540" w:author="Hp" w:date="2018-12-05T01:13:00Z">
              <w:r w:rsidRPr="005019AF">
                <w:rPr>
                  <w:b/>
                  <w:i w:val="0"/>
                  <w:sz w:val="20"/>
                </w:rPr>
                <w:t>Name</w:t>
              </w:r>
            </w:ins>
          </w:p>
        </w:tc>
        <w:tc>
          <w:tcPr>
            <w:tcW w:w="1644" w:type="dxa"/>
            <w:shd w:val="clear" w:color="auto" w:fill="auto"/>
            <w:vAlign w:val="center"/>
          </w:tcPr>
          <w:p w:rsidR="00F15341" w:rsidRPr="005019AF" w:rsidRDefault="00F15341" w:rsidP="005019AF">
            <w:pPr>
              <w:pStyle w:val="template"/>
              <w:jc w:val="center"/>
              <w:rPr>
                <w:ins w:id="3541" w:author="Hp" w:date="2018-12-05T01:13:00Z"/>
                <w:b/>
                <w:i w:val="0"/>
                <w:sz w:val="20"/>
              </w:rPr>
            </w:pPr>
            <w:ins w:id="3542" w:author="Hp" w:date="2018-12-05T01:13:00Z">
              <w:r w:rsidRPr="005019AF">
                <w:rPr>
                  <w:b/>
                  <w:i w:val="0"/>
                  <w:sz w:val="20"/>
                </w:rPr>
                <w:t>Account</w:t>
              </w:r>
            </w:ins>
          </w:p>
        </w:tc>
        <w:tc>
          <w:tcPr>
            <w:tcW w:w="1367" w:type="dxa"/>
            <w:shd w:val="clear" w:color="auto" w:fill="auto"/>
            <w:vAlign w:val="center"/>
          </w:tcPr>
          <w:p w:rsidR="00F15341" w:rsidRPr="005019AF" w:rsidRDefault="00F15341" w:rsidP="005019AF">
            <w:pPr>
              <w:pStyle w:val="template"/>
              <w:jc w:val="center"/>
              <w:rPr>
                <w:ins w:id="3543" w:author="Hp" w:date="2018-12-05T01:13:00Z"/>
                <w:b/>
                <w:i w:val="0"/>
                <w:sz w:val="20"/>
              </w:rPr>
            </w:pPr>
            <w:ins w:id="3544" w:author="Hp" w:date="2018-12-05T01:13:00Z">
              <w:r w:rsidRPr="005019AF">
                <w:rPr>
                  <w:b/>
                  <w:i w:val="0"/>
                  <w:sz w:val="20"/>
                </w:rPr>
                <w:t>Trigger</w:t>
              </w:r>
            </w:ins>
          </w:p>
        </w:tc>
        <w:tc>
          <w:tcPr>
            <w:tcW w:w="1554" w:type="dxa"/>
            <w:shd w:val="clear" w:color="auto" w:fill="auto"/>
            <w:vAlign w:val="center"/>
          </w:tcPr>
          <w:p w:rsidR="00F15341" w:rsidRPr="005019AF" w:rsidRDefault="00F15341" w:rsidP="005019AF">
            <w:pPr>
              <w:pStyle w:val="template"/>
              <w:jc w:val="center"/>
              <w:rPr>
                <w:ins w:id="3545" w:author="Hp" w:date="2018-12-05T01:13:00Z"/>
                <w:b/>
                <w:i w:val="0"/>
                <w:sz w:val="20"/>
              </w:rPr>
            </w:pPr>
            <w:ins w:id="3546" w:author="Hp" w:date="2018-12-05T01:13:00Z">
              <w:r w:rsidRPr="005019AF">
                <w:rPr>
                  <w:b/>
                  <w:i w:val="0"/>
                  <w:sz w:val="20"/>
                </w:rPr>
                <w:t>Pre-condition</w:t>
              </w:r>
            </w:ins>
          </w:p>
        </w:tc>
        <w:tc>
          <w:tcPr>
            <w:tcW w:w="1607" w:type="dxa"/>
            <w:shd w:val="clear" w:color="auto" w:fill="auto"/>
            <w:vAlign w:val="center"/>
          </w:tcPr>
          <w:p w:rsidR="00F15341" w:rsidRPr="005019AF" w:rsidRDefault="00F15341" w:rsidP="005019AF">
            <w:pPr>
              <w:pStyle w:val="template"/>
              <w:jc w:val="center"/>
              <w:rPr>
                <w:ins w:id="3547" w:author="Hp" w:date="2018-12-05T01:13:00Z"/>
                <w:b/>
                <w:i w:val="0"/>
                <w:sz w:val="20"/>
              </w:rPr>
            </w:pPr>
            <w:ins w:id="3548" w:author="Hp" w:date="2018-12-05T01:13:00Z">
              <w:r w:rsidRPr="005019AF">
                <w:rPr>
                  <w:b/>
                  <w:i w:val="0"/>
                  <w:sz w:val="20"/>
                </w:rPr>
                <w:t>Post condition</w:t>
              </w:r>
            </w:ins>
          </w:p>
        </w:tc>
      </w:tr>
      <w:tr w:rsidR="00F15341" w:rsidRPr="005019AF" w:rsidTr="005019AF">
        <w:trPr>
          <w:ins w:id="3549" w:author="Hp" w:date="2018-12-05T01:13:00Z"/>
        </w:trPr>
        <w:tc>
          <w:tcPr>
            <w:tcW w:w="1351" w:type="dxa"/>
            <w:shd w:val="clear" w:color="auto" w:fill="auto"/>
            <w:vAlign w:val="center"/>
          </w:tcPr>
          <w:p w:rsidR="00F15341" w:rsidRPr="0022037D" w:rsidRDefault="00F15341" w:rsidP="005019AF">
            <w:pPr>
              <w:pStyle w:val="template"/>
              <w:jc w:val="center"/>
              <w:rPr>
                <w:ins w:id="3550" w:author="Hp" w:date="2018-12-05T01:13:00Z"/>
                <w:i w:val="0"/>
                <w:sz w:val="20"/>
                <w:rPrChange w:id="3551" w:author="Hp" w:date="2018-12-09T07:19:00Z">
                  <w:rPr>
                    <w:ins w:id="3552" w:author="Hp" w:date="2018-12-05T01:13:00Z"/>
                    <w:b/>
                    <w:i w:val="0"/>
                    <w:sz w:val="20"/>
                  </w:rPr>
                </w:rPrChange>
              </w:rPr>
            </w:pPr>
            <w:ins w:id="3553" w:author="Hp" w:date="2018-12-05T01:13:00Z">
              <w:r w:rsidRPr="0022037D">
                <w:rPr>
                  <w:i w:val="0"/>
                  <w:sz w:val="20"/>
                  <w:rPrChange w:id="3554" w:author="Hp" w:date="2018-12-09T07:19:00Z">
                    <w:rPr>
                      <w:b/>
                      <w:i w:val="0"/>
                      <w:sz w:val="20"/>
                    </w:rPr>
                  </w:rPrChange>
                </w:rPr>
                <w:t>UC02</w:t>
              </w:r>
            </w:ins>
          </w:p>
        </w:tc>
        <w:tc>
          <w:tcPr>
            <w:tcW w:w="1354" w:type="dxa"/>
            <w:shd w:val="clear" w:color="auto" w:fill="auto"/>
            <w:vAlign w:val="center"/>
          </w:tcPr>
          <w:p w:rsidR="00F15341" w:rsidRPr="0022037D" w:rsidRDefault="00F15341" w:rsidP="005019AF">
            <w:pPr>
              <w:pStyle w:val="template"/>
              <w:jc w:val="center"/>
              <w:rPr>
                <w:ins w:id="3555" w:author="Hp" w:date="2018-12-05T01:13:00Z"/>
                <w:i w:val="0"/>
                <w:sz w:val="20"/>
                <w:rPrChange w:id="3556" w:author="Hp" w:date="2018-12-09T07:19:00Z">
                  <w:rPr>
                    <w:ins w:id="3557" w:author="Hp" w:date="2018-12-05T01:13:00Z"/>
                    <w:b/>
                    <w:i w:val="0"/>
                    <w:sz w:val="20"/>
                  </w:rPr>
                </w:rPrChange>
              </w:rPr>
            </w:pPr>
            <w:ins w:id="3558" w:author="Hp" w:date="2018-12-05T01:13:00Z">
              <w:r w:rsidRPr="0022037D">
                <w:rPr>
                  <w:i w:val="0"/>
                  <w:sz w:val="20"/>
                  <w:rPrChange w:id="3559" w:author="Hp" w:date="2018-12-09T07:19:00Z">
                    <w:rPr>
                      <w:b/>
                      <w:i w:val="0"/>
                      <w:sz w:val="20"/>
                    </w:rPr>
                  </w:rPrChange>
                </w:rPr>
                <w:t>Sign In</w:t>
              </w:r>
            </w:ins>
          </w:p>
        </w:tc>
        <w:tc>
          <w:tcPr>
            <w:tcW w:w="1644" w:type="dxa"/>
            <w:shd w:val="clear" w:color="auto" w:fill="auto"/>
            <w:vAlign w:val="center"/>
          </w:tcPr>
          <w:p w:rsidR="00F15341" w:rsidRPr="0022037D" w:rsidRDefault="00F15341" w:rsidP="005019AF">
            <w:pPr>
              <w:pStyle w:val="template"/>
              <w:jc w:val="center"/>
              <w:rPr>
                <w:ins w:id="3560" w:author="Hp" w:date="2018-12-05T01:13:00Z"/>
                <w:i w:val="0"/>
                <w:sz w:val="20"/>
                <w:rPrChange w:id="3561" w:author="Hp" w:date="2018-12-09T07:19:00Z">
                  <w:rPr>
                    <w:ins w:id="3562" w:author="Hp" w:date="2018-12-05T01:13:00Z"/>
                    <w:b/>
                    <w:i w:val="0"/>
                    <w:sz w:val="20"/>
                  </w:rPr>
                </w:rPrChange>
              </w:rPr>
            </w:pPr>
            <w:ins w:id="3563" w:author="Hp" w:date="2018-12-05T01:13:00Z">
              <w:r w:rsidRPr="0022037D">
                <w:rPr>
                  <w:i w:val="0"/>
                  <w:sz w:val="20"/>
                  <w:rPrChange w:id="3564" w:author="Hp" w:date="2018-12-09T07:19:00Z">
                    <w:rPr>
                      <w:b/>
                      <w:i w:val="0"/>
                      <w:sz w:val="20"/>
                    </w:rPr>
                  </w:rPrChange>
                </w:rPr>
                <w:t>Admin/Account Manager/Guest</w:t>
              </w:r>
            </w:ins>
          </w:p>
        </w:tc>
        <w:tc>
          <w:tcPr>
            <w:tcW w:w="1367" w:type="dxa"/>
            <w:shd w:val="clear" w:color="auto" w:fill="auto"/>
            <w:vAlign w:val="center"/>
          </w:tcPr>
          <w:p w:rsidR="00F15341" w:rsidRPr="0022037D" w:rsidRDefault="00F15341" w:rsidP="005019AF">
            <w:pPr>
              <w:pStyle w:val="template"/>
              <w:jc w:val="center"/>
              <w:rPr>
                <w:ins w:id="3565" w:author="Hp" w:date="2018-12-05T01:13:00Z"/>
                <w:i w:val="0"/>
                <w:sz w:val="20"/>
                <w:rPrChange w:id="3566" w:author="Hp" w:date="2018-12-09T07:19:00Z">
                  <w:rPr>
                    <w:ins w:id="3567" w:author="Hp" w:date="2018-12-05T01:13:00Z"/>
                    <w:b/>
                    <w:i w:val="0"/>
                    <w:sz w:val="20"/>
                  </w:rPr>
                </w:rPrChange>
              </w:rPr>
            </w:pPr>
            <w:ins w:id="3568" w:author="Hp" w:date="2018-12-05T01:13:00Z">
              <w:r w:rsidRPr="0022037D">
                <w:rPr>
                  <w:i w:val="0"/>
                  <w:sz w:val="20"/>
                  <w:rPrChange w:id="3569" w:author="Hp" w:date="2018-12-09T07:19:00Z">
                    <w:rPr>
                      <w:b/>
                      <w:i w:val="0"/>
                      <w:sz w:val="20"/>
                    </w:rPr>
                  </w:rPrChange>
                </w:rPr>
                <w:t>User press the Sign In button</w:t>
              </w:r>
            </w:ins>
          </w:p>
        </w:tc>
        <w:tc>
          <w:tcPr>
            <w:tcW w:w="1554" w:type="dxa"/>
            <w:shd w:val="clear" w:color="auto" w:fill="auto"/>
            <w:vAlign w:val="center"/>
          </w:tcPr>
          <w:p w:rsidR="00F15341" w:rsidRPr="0022037D" w:rsidRDefault="00F15341" w:rsidP="005019AF">
            <w:pPr>
              <w:pStyle w:val="template"/>
              <w:jc w:val="center"/>
              <w:rPr>
                <w:ins w:id="3570" w:author="Hp" w:date="2018-12-05T01:13:00Z"/>
                <w:i w:val="0"/>
                <w:sz w:val="20"/>
                <w:rPrChange w:id="3571" w:author="Hp" w:date="2018-12-09T07:19:00Z">
                  <w:rPr>
                    <w:ins w:id="3572" w:author="Hp" w:date="2018-12-05T01:13:00Z"/>
                    <w:b/>
                    <w:i w:val="0"/>
                    <w:sz w:val="20"/>
                  </w:rPr>
                </w:rPrChange>
              </w:rPr>
            </w:pPr>
          </w:p>
        </w:tc>
        <w:tc>
          <w:tcPr>
            <w:tcW w:w="1607" w:type="dxa"/>
            <w:shd w:val="clear" w:color="auto" w:fill="auto"/>
            <w:vAlign w:val="center"/>
          </w:tcPr>
          <w:p w:rsidR="00F15341" w:rsidRPr="0022037D" w:rsidRDefault="00F15341" w:rsidP="005019AF">
            <w:pPr>
              <w:pStyle w:val="template"/>
              <w:jc w:val="center"/>
              <w:rPr>
                <w:ins w:id="3573" w:author="Hp" w:date="2018-12-05T01:13:00Z"/>
                <w:i w:val="0"/>
                <w:sz w:val="20"/>
                <w:rPrChange w:id="3574" w:author="Hp" w:date="2018-12-09T07:19:00Z">
                  <w:rPr>
                    <w:ins w:id="3575" w:author="Hp" w:date="2018-12-05T01:13:00Z"/>
                    <w:b/>
                    <w:i w:val="0"/>
                    <w:sz w:val="20"/>
                  </w:rPr>
                </w:rPrChange>
              </w:rPr>
            </w:pPr>
            <w:ins w:id="3576" w:author="Hp" w:date="2018-12-05T01:13:00Z">
              <w:r w:rsidRPr="0022037D">
                <w:rPr>
                  <w:i w:val="0"/>
                  <w:sz w:val="20"/>
                  <w:rPrChange w:id="3577" w:author="Hp" w:date="2018-12-09T07:19:00Z">
                    <w:rPr>
                      <w:b/>
                      <w:i w:val="0"/>
                      <w:sz w:val="20"/>
                    </w:rPr>
                  </w:rPrChange>
                </w:rPr>
                <w:t xml:space="preserve">Move to homepage </w:t>
              </w:r>
            </w:ins>
          </w:p>
        </w:tc>
      </w:tr>
    </w:tbl>
    <w:p w:rsidR="00AC2005" w:rsidRDefault="00AC2005" w:rsidP="00AC2005">
      <w:pPr>
        <w:rPr>
          <w:ins w:id="3578" w:author="Hp" w:date="2018-12-05T01:14:00Z"/>
        </w:rPr>
      </w:pPr>
    </w:p>
    <w:p w:rsidR="00F15341" w:rsidRPr="00F15341" w:rsidRDefault="00F15341" w:rsidP="00F15341">
      <w:pPr>
        <w:pStyle w:val="template"/>
        <w:rPr>
          <w:ins w:id="3579" w:author="Hp" w:date="2018-12-05T01:14:00Z"/>
          <w:b/>
          <w:i w:val="0"/>
          <w:rPrChange w:id="3580" w:author="Hp" w:date="2018-12-05T01:14:00Z">
            <w:rPr>
              <w:ins w:id="3581" w:author="Hp" w:date="2018-12-05T01:14:00Z"/>
              <w:i w:val="0"/>
            </w:rPr>
          </w:rPrChange>
        </w:rPr>
      </w:pPr>
      <w:ins w:id="3582" w:author="Hp" w:date="2018-12-05T01:14:00Z">
        <w:r w:rsidRPr="00F15341">
          <w:rPr>
            <w:b/>
            <w:i w:val="0"/>
            <w:rPrChange w:id="3583" w:author="Hp" w:date="2018-12-05T01:14:00Z">
              <w:rPr>
                <w:i w:val="0"/>
              </w:rPr>
            </w:rPrChange>
          </w:rPr>
          <w:t>Activities</w:t>
        </w:r>
      </w:ins>
    </w:p>
    <w:p w:rsidR="00F15341" w:rsidRDefault="00F15341" w:rsidP="00F15341">
      <w:pPr>
        <w:pStyle w:val="template"/>
        <w:rPr>
          <w:ins w:id="3584" w:author="Hp" w:date="2018-12-05T01:14:00Z"/>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2466"/>
        <w:gridCol w:w="2466"/>
        <w:gridCol w:w="2466"/>
        <w:tblGridChange w:id="3585">
          <w:tblGrid>
            <w:gridCol w:w="2466"/>
            <w:gridCol w:w="2466"/>
            <w:gridCol w:w="2466"/>
            <w:gridCol w:w="2466"/>
          </w:tblGrid>
        </w:tblGridChange>
      </w:tblGrid>
      <w:tr w:rsidR="00F15341" w:rsidRPr="005019AF" w:rsidTr="005019AF">
        <w:trPr>
          <w:jc w:val="center"/>
          <w:ins w:id="3586" w:author="Hp" w:date="2018-12-05T01:14:00Z"/>
        </w:trPr>
        <w:tc>
          <w:tcPr>
            <w:tcW w:w="4932" w:type="dxa"/>
            <w:gridSpan w:val="2"/>
            <w:shd w:val="clear" w:color="auto" w:fill="auto"/>
          </w:tcPr>
          <w:p w:rsidR="00F15341" w:rsidRPr="005019AF" w:rsidRDefault="00F15341" w:rsidP="005019AF">
            <w:pPr>
              <w:pStyle w:val="template"/>
              <w:jc w:val="center"/>
              <w:rPr>
                <w:ins w:id="3587" w:author="Hp" w:date="2018-12-05T01:14:00Z"/>
                <w:b/>
                <w:i w:val="0"/>
              </w:rPr>
            </w:pPr>
            <w:ins w:id="3588" w:author="Hp" w:date="2018-12-05T01:14:00Z">
              <w:r w:rsidRPr="005019AF">
                <w:rPr>
                  <w:b/>
                  <w:i w:val="0"/>
                </w:rPr>
                <w:t>User</w:t>
              </w:r>
            </w:ins>
          </w:p>
        </w:tc>
        <w:tc>
          <w:tcPr>
            <w:tcW w:w="4932" w:type="dxa"/>
            <w:gridSpan w:val="2"/>
            <w:shd w:val="clear" w:color="auto" w:fill="auto"/>
          </w:tcPr>
          <w:p w:rsidR="00F15341" w:rsidRPr="005019AF" w:rsidRDefault="00F15341" w:rsidP="005019AF">
            <w:pPr>
              <w:pStyle w:val="template"/>
              <w:jc w:val="center"/>
              <w:rPr>
                <w:ins w:id="3589" w:author="Hp" w:date="2018-12-05T01:14:00Z"/>
                <w:b/>
                <w:i w:val="0"/>
              </w:rPr>
            </w:pPr>
            <w:ins w:id="3590" w:author="Hp" w:date="2018-12-05T01:14:00Z">
              <w:r w:rsidRPr="005019AF">
                <w:rPr>
                  <w:b/>
                  <w:i w:val="0"/>
                </w:rPr>
                <w:t>System</w:t>
              </w:r>
            </w:ins>
          </w:p>
        </w:tc>
      </w:tr>
      <w:tr w:rsidR="00F15341" w:rsidRPr="005019AF" w:rsidTr="005019AF">
        <w:trPr>
          <w:jc w:val="center"/>
          <w:ins w:id="3591" w:author="Hp" w:date="2018-12-05T01:14:00Z"/>
        </w:trPr>
        <w:tc>
          <w:tcPr>
            <w:tcW w:w="9864" w:type="dxa"/>
            <w:gridSpan w:val="4"/>
            <w:shd w:val="clear" w:color="auto" w:fill="auto"/>
          </w:tcPr>
          <w:p w:rsidR="00F15341" w:rsidRPr="005019AF" w:rsidRDefault="00F15341" w:rsidP="005019AF">
            <w:pPr>
              <w:pStyle w:val="template"/>
              <w:jc w:val="center"/>
              <w:rPr>
                <w:ins w:id="3592" w:author="Hp" w:date="2018-12-05T01:14:00Z"/>
                <w:i w:val="0"/>
              </w:rPr>
            </w:pPr>
            <w:ins w:id="3593" w:author="Hp" w:date="2018-12-05T01:14:00Z">
              <w:r w:rsidRPr="005019AF">
                <w:rPr>
                  <w:i w:val="0"/>
                </w:rPr>
                <w:t>Main flow: Sign In  Success</w:t>
              </w:r>
            </w:ins>
          </w:p>
        </w:tc>
      </w:tr>
      <w:tr w:rsidR="00F15341" w:rsidRPr="005019AF" w:rsidTr="005019AF">
        <w:trPr>
          <w:jc w:val="center"/>
          <w:ins w:id="3594" w:author="Hp" w:date="2018-12-05T01:14:00Z"/>
        </w:trPr>
        <w:tc>
          <w:tcPr>
            <w:tcW w:w="2466" w:type="dxa"/>
            <w:shd w:val="clear" w:color="auto" w:fill="auto"/>
          </w:tcPr>
          <w:p w:rsidR="00F15341" w:rsidRPr="005019AF" w:rsidRDefault="00F15341" w:rsidP="005019AF">
            <w:pPr>
              <w:pStyle w:val="template"/>
              <w:jc w:val="center"/>
              <w:rPr>
                <w:ins w:id="3595" w:author="Hp" w:date="2018-12-05T01:14:00Z"/>
                <w:i w:val="0"/>
              </w:rPr>
            </w:pPr>
            <w:ins w:id="3596" w:author="Hp" w:date="2018-12-05T01:14:00Z">
              <w:r w:rsidRPr="005019AF">
                <w:rPr>
                  <w:i w:val="0"/>
                </w:rPr>
                <w:t>1</w:t>
              </w:r>
            </w:ins>
          </w:p>
        </w:tc>
        <w:tc>
          <w:tcPr>
            <w:tcW w:w="2466" w:type="dxa"/>
            <w:shd w:val="clear" w:color="auto" w:fill="auto"/>
          </w:tcPr>
          <w:p w:rsidR="00F15341" w:rsidRPr="005019AF" w:rsidRDefault="00F15341" w:rsidP="005019AF">
            <w:pPr>
              <w:pStyle w:val="template"/>
              <w:jc w:val="center"/>
              <w:rPr>
                <w:ins w:id="3597" w:author="Hp" w:date="2018-12-05T01:14:00Z"/>
                <w:i w:val="0"/>
              </w:rPr>
            </w:pPr>
            <w:ins w:id="3598" w:author="Hp" w:date="2018-12-05T01:14:00Z">
              <w:r w:rsidRPr="005019AF">
                <w:rPr>
                  <w:i w:val="0"/>
                </w:rPr>
                <w:t xml:space="preserve">User press sign </w:t>
              </w:r>
            </w:ins>
            <w:ins w:id="3599" w:author="Hp" w:date="2018-12-05T01:15:00Z">
              <w:r w:rsidRPr="005019AF">
                <w:rPr>
                  <w:i w:val="0"/>
                </w:rPr>
                <w:t>in</w:t>
              </w:r>
            </w:ins>
            <w:ins w:id="3600" w:author="Hp" w:date="2018-12-05T01:14:00Z">
              <w:r w:rsidRPr="005019AF">
                <w:rPr>
                  <w:i w:val="0"/>
                </w:rPr>
                <w:t xml:space="preserve"> button (SC0</w:t>
              </w:r>
            </w:ins>
            <w:ins w:id="3601" w:author="Hp" w:date="2018-12-05T01:15:00Z">
              <w:r w:rsidRPr="005019AF">
                <w:rPr>
                  <w:i w:val="0"/>
                </w:rPr>
                <w:t>2</w:t>
              </w:r>
            </w:ins>
            <w:ins w:id="3602" w:author="Hp" w:date="2018-12-05T01:14:00Z">
              <w:r w:rsidRPr="005019AF">
                <w:rPr>
                  <w:i w:val="0"/>
                </w:rPr>
                <w:t>)</w:t>
              </w:r>
            </w:ins>
          </w:p>
        </w:tc>
        <w:tc>
          <w:tcPr>
            <w:tcW w:w="4932" w:type="dxa"/>
            <w:gridSpan w:val="2"/>
            <w:shd w:val="clear" w:color="auto" w:fill="auto"/>
          </w:tcPr>
          <w:p w:rsidR="00F15341" w:rsidRPr="005019AF" w:rsidRDefault="00F15341" w:rsidP="005019AF">
            <w:pPr>
              <w:pStyle w:val="template"/>
              <w:jc w:val="center"/>
              <w:rPr>
                <w:ins w:id="3603" w:author="Hp" w:date="2018-12-05T01:14:00Z"/>
                <w:i w:val="0"/>
              </w:rPr>
            </w:pPr>
          </w:p>
        </w:tc>
      </w:tr>
      <w:tr w:rsidR="00F15341" w:rsidTr="005019AF">
        <w:trPr>
          <w:jc w:val="center"/>
          <w:ins w:id="3604" w:author="Hp" w:date="2018-12-05T01:14:00Z"/>
        </w:trPr>
        <w:tc>
          <w:tcPr>
            <w:tcW w:w="2466" w:type="dxa"/>
            <w:shd w:val="clear" w:color="auto" w:fill="auto"/>
          </w:tcPr>
          <w:p w:rsidR="00F15341" w:rsidRPr="005019AF" w:rsidRDefault="00F15341" w:rsidP="005019AF">
            <w:pPr>
              <w:pStyle w:val="template"/>
              <w:jc w:val="center"/>
              <w:rPr>
                <w:ins w:id="3605" w:author="Hp" w:date="2018-12-05T01:14:00Z"/>
                <w:i w:val="0"/>
              </w:rPr>
            </w:pPr>
          </w:p>
        </w:tc>
        <w:tc>
          <w:tcPr>
            <w:tcW w:w="2466" w:type="dxa"/>
            <w:shd w:val="clear" w:color="auto" w:fill="auto"/>
          </w:tcPr>
          <w:p w:rsidR="00F15341" w:rsidRPr="005019AF" w:rsidRDefault="00F15341" w:rsidP="005019AF">
            <w:pPr>
              <w:pStyle w:val="template"/>
              <w:jc w:val="center"/>
              <w:rPr>
                <w:ins w:id="3606" w:author="Hp" w:date="2018-12-05T01:14:00Z"/>
                <w:i w:val="0"/>
              </w:rPr>
            </w:pPr>
          </w:p>
        </w:tc>
        <w:tc>
          <w:tcPr>
            <w:tcW w:w="2466" w:type="dxa"/>
            <w:shd w:val="clear" w:color="auto" w:fill="auto"/>
          </w:tcPr>
          <w:p w:rsidR="00F15341" w:rsidRPr="005019AF" w:rsidRDefault="00F15341" w:rsidP="005019AF">
            <w:pPr>
              <w:pStyle w:val="template"/>
              <w:jc w:val="center"/>
              <w:rPr>
                <w:ins w:id="3607" w:author="Hp" w:date="2018-12-05T01:14:00Z"/>
                <w:i w:val="0"/>
              </w:rPr>
            </w:pPr>
            <w:ins w:id="3608" w:author="Hp" w:date="2018-12-05T01:14:00Z">
              <w:r w:rsidRPr="005019AF">
                <w:rPr>
                  <w:i w:val="0"/>
                </w:rPr>
                <w:t>2</w:t>
              </w:r>
            </w:ins>
          </w:p>
        </w:tc>
        <w:tc>
          <w:tcPr>
            <w:tcW w:w="2466" w:type="dxa"/>
            <w:shd w:val="clear" w:color="auto" w:fill="auto"/>
          </w:tcPr>
          <w:p w:rsidR="00F15341" w:rsidRPr="005019AF" w:rsidRDefault="00F15341" w:rsidP="005019AF">
            <w:pPr>
              <w:pStyle w:val="template"/>
              <w:jc w:val="center"/>
              <w:rPr>
                <w:ins w:id="3609" w:author="Hp" w:date="2018-12-05T01:14:00Z"/>
                <w:i w:val="0"/>
              </w:rPr>
            </w:pPr>
            <w:ins w:id="3610" w:author="Hp" w:date="2018-12-05T01:14:00Z">
              <w:r w:rsidRPr="005019AF">
                <w:rPr>
                  <w:i w:val="0"/>
                </w:rPr>
                <w:t>Move to the Sign Up forms (SC0</w:t>
              </w:r>
            </w:ins>
            <w:ins w:id="3611" w:author="Hp" w:date="2018-12-08T02:01:00Z">
              <w:r w:rsidR="006A40F5">
                <w:rPr>
                  <w:i w:val="0"/>
                  <w:lang w:val="vi-VN"/>
                </w:rPr>
                <w:t>3</w:t>
              </w:r>
            </w:ins>
            <w:ins w:id="3612" w:author="Hp" w:date="2018-12-05T01:14:00Z">
              <w:r w:rsidRPr="005019AF">
                <w:rPr>
                  <w:i w:val="0"/>
                </w:rPr>
                <w:t>)</w:t>
              </w:r>
            </w:ins>
          </w:p>
        </w:tc>
      </w:tr>
      <w:tr w:rsidR="00F15341" w:rsidRPr="005019AF" w:rsidTr="005019AF">
        <w:trPr>
          <w:jc w:val="center"/>
          <w:ins w:id="3613" w:author="Hp" w:date="2018-12-05T01:14:00Z"/>
        </w:trPr>
        <w:tc>
          <w:tcPr>
            <w:tcW w:w="2466" w:type="dxa"/>
            <w:shd w:val="clear" w:color="auto" w:fill="auto"/>
          </w:tcPr>
          <w:p w:rsidR="00F15341" w:rsidRPr="005019AF" w:rsidRDefault="00F15341" w:rsidP="005019AF">
            <w:pPr>
              <w:pStyle w:val="template"/>
              <w:jc w:val="center"/>
              <w:rPr>
                <w:ins w:id="3614" w:author="Hp" w:date="2018-12-05T01:14:00Z"/>
                <w:i w:val="0"/>
              </w:rPr>
            </w:pPr>
            <w:ins w:id="3615" w:author="Hp" w:date="2018-12-05T01:14:00Z">
              <w:r w:rsidRPr="005019AF">
                <w:rPr>
                  <w:i w:val="0"/>
                </w:rPr>
                <w:t>3</w:t>
              </w:r>
            </w:ins>
          </w:p>
        </w:tc>
        <w:tc>
          <w:tcPr>
            <w:tcW w:w="2466" w:type="dxa"/>
            <w:shd w:val="clear" w:color="auto" w:fill="auto"/>
          </w:tcPr>
          <w:p w:rsidR="00F15341" w:rsidRPr="005019AF" w:rsidRDefault="00F15341" w:rsidP="005019AF">
            <w:pPr>
              <w:pStyle w:val="template"/>
              <w:jc w:val="center"/>
              <w:rPr>
                <w:ins w:id="3616" w:author="Hp" w:date="2018-12-05T01:14:00Z"/>
                <w:i w:val="0"/>
              </w:rPr>
            </w:pPr>
            <w:ins w:id="3617" w:author="Hp" w:date="2018-12-05T01:14:00Z">
              <w:r w:rsidRPr="005019AF">
                <w:rPr>
                  <w:i w:val="0"/>
                </w:rPr>
                <w:t>User enter their name, email, password and tick the box I agree</w:t>
              </w:r>
            </w:ins>
          </w:p>
        </w:tc>
        <w:tc>
          <w:tcPr>
            <w:tcW w:w="2466" w:type="dxa"/>
            <w:shd w:val="clear" w:color="auto" w:fill="auto"/>
          </w:tcPr>
          <w:p w:rsidR="00F15341" w:rsidRPr="005019AF" w:rsidRDefault="00F15341" w:rsidP="005019AF">
            <w:pPr>
              <w:pStyle w:val="template"/>
              <w:jc w:val="center"/>
              <w:rPr>
                <w:ins w:id="3618" w:author="Hp" w:date="2018-12-05T01:14:00Z"/>
                <w:i w:val="0"/>
              </w:rPr>
            </w:pPr>
          </w:p>
        </w:tc>
        <w:tc>
          <w:tcPr>
            <w:tcW w:w="2466" w:type="dxa"/>
            <w:shd w:val="clear" w:color="auto" w:fill="auto"/>
          </w:tcPr>
          <w:p w:rsidR="00F15341" w:rsidRPr="005019AF" w:rsidRDefault="00F15341" w:rsidP="005019AF">
            <w:pPr>
              <w:pStyle w:val="template"/>
              <w:jc w:val="center"/>
              <w:rPr>
                <w:ins w:id="3619" w:author="Hp" w:date="2018-12-05T01:14:00Z"/>
                <w:i w:val="0"/>
              </w:rPr>
            </w:pPr>
          </w:p>
        </w:tc>
      </w:tr>
      <w:tr w:rsidR="00F15341" w:rsidTr="005019AF">
        <w:trPr>
          <w:jc w:val="center"/>
          <w:ins w:id="3620" w:author="Hp" w:date="2018-12-05T01:14:00Z"/>
        </w:trPr>
        <w:tc>
          <w:tcPr>
            <w:tcW w:w="2466" w:type="dxa"/>
            <w:shd w:val="clear" w:color="auto" w:fill="auto"/>
          </w:tcPr>
          <w:p w:rsidR="00F15341" w:rsidRPr="005019AF" w:rsidRDefault="00F15341" w:rsidP="005019AF">
            <w:pPr>
              <w:pStyle w:val="template"/>
              <w:jc w:val="center"/>
              <w:rPr>
                <w:ins w:id="3621" w:author="Hp" w:date="2018-12-05T01:14:00Z"/>
                <w:i w:val="0"/>
              </w:rPr>
            </w:pPr>
          </w:p>
        </w:tc>
        <w:tc>
          <w:tcPr>
            <w:tcW w:w="2466" w:type="dxa"/>
            <w:shd w:val="clear" w:color="auto" w:fill="auto"/>
          </w:tcPr>
          <w:p w:rsidR="00F15341" w:rsidRPr="005019AF" w:rsidRDefault="00F15341" w:rsidP="005019AF">
            <w:pPr>
              <w:pStyle w:val="template"/>
              <w:jc w:val="center"/>
              <w:rPr>
                <w:ins w:id="3622" w:author="Hp" w:date="2018-12-05T01:14:00Z"/>
                <w:i w:val="0"/>
              </w:rPr>
            </w:pPr>
          </w:p>
        </w:tc>
        <w:tc>
          <w:tcPr>
            <w:tcW w:w="2466" w:type="dxa"/>
            <w:shd w:val="clear" w:color="auto" w:fill="auto"/>
          </w:tcPr>
          <w:p w:rsidR="00F15341" w:rsidRPr="005019AF" w:rsidRDefault="00F15341" w:rsidP="005019AF">
            <w:pPr>
              <w:pStyle w:val="template"/>
              <w:jc w:val="center"/>
              <w:rPr>
                <w:ins w:id="3623" w:author="Hp" w:date="2018-12-05T01:14:00Z"/>
                <w:i w:val="0"/>
              </w:rPr>
            </w:pPr>
            <w:ins w:id="3624" w:author="Hp" w:date="2018-12-05T01:14:00Z">
              <w:r w:rsidRPr="005019AF">
                <w:rPr>
                  <w:i w:val="0"/>
                </w:rPr>
                <w:t>4</w:t>
              </w:r>
            </w:ins>
          </w:p>
        </w:tc>
        <w:tc>
          <w:tcPr>
            <w:tcW w:w="2466" w:type="dxa"/>
            <w:shd w:val="clear" w:color="auto" w:fill="auto"/>
          </w:tcPr>
          <w:p w:rsidR="00F15341" w:rsidRPr="005019AF" w:rsidRDefault="00F15341" w:rsidP="005019AF">
            <w:pPr>
              <w:pStyle w:val="template"/>
              <w:jc w:val="center"/>
              <w:rPr>
                <w:ins w:id="3625" w:author="Hp" w:date="2018-12-05T01:14:00Z"/>
                <w:i w:val="0"/>
              </w:rPr>
            </w:pPr>
            <w:ins w:id="3626" w:author="Hp" w:date="2018-12-05T01:14:00Z">
              <w:r w:rsidRPr="005019AF">
                <w:rPr>
                  <w:i w:val="0"/>
                </w:rPr>
                <w:t>Validate the field and the check the password.</w:t>
              </w:r>
            </w:ins>
          </w:p>
        </w:tc>
      </w:tr>
    </w:tbl>
    <w:p w:rsidR="00F15341" w:rsidRDefault="00F15341" w:rsidP="00F15341">
      <w:pPr>
        <w:pStyle w:val="template"/>
        <w:rPr>
          <w:ins w:id="3627" w:author="Hp" w:date="2018-12-05T01:14:00Z"/>
          <w:i w:val="0"/>
        </w:rPr>
      </w:pPr>
      <w:ins w:id="3628" w:author="Hp" w:date="2018-12-05T01:14:00Z">
        <w:r>
          <w:rPr>
            <w:i w:val="0"/>
          </w:rPr>
          <w:t xml:space="preserve">  </w:t>
        </w:r>
      </w:ins>
    </w:p>
    <w:p w:rsidR="00EE11A3" w:rsidRDefault="00EE11A3" w:rsidP="00F15341">
      <w:pPr>
        <w:pStyle w:val="template"/>
        <w:rPr>
          <w:ins w:id="3629" w:author="Hp" w:date="2018-12-09T20:28:00Z"/>
          <w:i w:val="0"/>
        </w:rPr>
      </w:pPr>
    </w:p>
    <w:p w:rsidR="00EE11A3" w:rsidRDefault="00EE11A3" w:rsidP="00F15341">
      <w:pPr>
        <w:pStyle w:val="template"/>
        <w:rPr>
          <w:ins w:id="3630" w:author="Hp" w:date="2018-12-09T20:28:00Z"/>
          <w:i w:val="0"/>
        </w:rPr>
      </w:pPr>
    </w:p>
    <w:p w:rsidR="00EE11A3" w:rsidRDefault="00EE11A3" w:rsidP="00F15341">
      <w:pPr>
        <w:pStyle w:val="template"/>
        <w:rPr>
          <w:ins w:id="3631" w:author="Hp" w:date="2018-12-09T20:28:00Z"/>
          <w:i w:val="0"/>
        </w:rPr>
      </w:pPr>
    </w:p>
    <w:p w:rsidR="00EE11A3" w:rsidRDefault="00EE11A3" w:rsidP="00F15341">
      <w:pPr>
        <w:pStyle w:val="template"/>
        <w:rPr>
          <w:ins w:id="3632" w:author="Hp" w:date="2018-12-09T20:28:00Z"/>
          <w:i w:val="0"/>
        </w:rPr>
      </w:pPr>
    </w:p>
    <w:p w:rsidR="00EE11A3" w:rsidRDefault="00EE11A3" w:rsidP="00F15341">
      <w:pPr>
        <w:pStyle w:val="template"/>
        <w:rPr>
          <w:ins w:id="3633" w:author="Hp" w:date="2018-12-09T20:28:00Z"/>
          <w:i w:val="0"/>
        </w:rPr>
      </w:pPr>
    </w:p>
    <w:p w:rsidR="00EE11A3" w:rsidRDefault="00EE11A3" w:rsidP="00F15341">
      <w:pPr>
        <w:pStyle w:val="template"/>
        <w:rPr>
          <w:ins w:id="3634" w:author="Hp" w:date="2018-12-09T20:28:00Z"/>
          <w:i w:val="0"/>
        </w:rPr>
      </w:pPr>
    </w:p>
    <w:p w:rsidR="00F15341" w:rsidRDefault="00F15341" w:rsidP="00F15341">
      <w:pPr>
        <w:pStyle w:val="template"/>
        <w:rPr>
          <w:ins w:id="3635" w:author="Hp" w:date="2018-12-05T01:14:00Z"/>
          <w:i w:val="0"/>
        </w:rPr>
      </w:pPr>
      <w:ins w:id="3636" w:author="Hp" w:date="2018-12-05T01:14:00Z">
        <w:r>
          <w:rPr>
            <w:i w:val="0"/>
          </w:rPr>
          <w:lastRenderedPageBreak/>
          <w:t>System Messages</w:t>
        </w:r>
      </w:ins>
    </w:p>
    <w:p w:rsidR="00F15341" w:rsidRDefault="00F15341" w:rsidP="00F15341">
      <w:pPr>
        <w:pStyle w:val="template"/>
        <w:rPr>
          <w:ins w:id="3637" w:author="Hp" w:date="2018-12-05T01:14:00Z"/>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2"/>
        <w:gridCol w:w="4932"/>
      </w:tblGrid>
      <w:tr w:rsidR="00F15341" w:rsidRPr="005019AF" w:rsidTr="005019AF">
        <w:trPr>
          <w:ins w:id="3638" w:author="Hp" w:date="2018-12-05T01:14:00Z"/>
        </w:trPr>
        <w:tc>
          <w:tcPr>
            <w:tcW w:w="4932" w:type="dxa"/>
            <w:shd w:val="clear" w:color="auto" w:fill="auto"/>
            <w:vAlign w:val="center"/>
          </w:tcPr>
          <w:p w:rsidR="00F15341" w:rsidRPr="006A40F5" w:rsidRDefault="00F15341" w:rsidP="005019AF">
            <w:pPr>
              <w:pStyle w:val="template"/>
              <w:jc w:val="center"/>
              <w:rPr>
                <w:ins w:id="3639" w:author="Hp" w:date="2018-12-05T01:14:00Z"/>
                <w:i w:val="0"/>
                <w:lang w:val="vi-VN"/>
                <w:rPrChange w:id="3640" w:author="Hp" w:date="2018-12-08T01:56:00Z">
                  <w:rPr>
                    <w:ins w:id="3641" w:author="Hp" w:date="2018-12-05T01:14:00Z"/>
                    <w:i w:val="0"/>
                  </w:rPr>
                </w:rPrChange>
              </w:rPr>
            </w:pPr>
            <w:ins w:id="3642" w:author="Hp" w:date="2018-12-05T01:14:00Z">
              <w:r w:rsidRPr="005019AF">
                <w:rPr>
                  <w:i w:val="0"/>
                </w:rPr>
                <w:t>MS0</w:t>
              </w:r>
            </w:ins>
            <w:ins w:id="3643" w:author="Hp" w:date="2018-12-08T01:56:00Z">
              <w:r w:rsidR="006A40F5">
                <w:rPr>
                  <w:i w:val="0"/>
                  <w:lang w:val="vi-VN"/>
                </w:rPr>
                <w:t>6</w:t>
              </w:r>
            </w:ins>
          </w:p>
        </w:tc>
        <w:tc>
          <w:tcPr>
            <w:tcW w:w="4932" w:type="dxa"/>
            <w:shd w:val="clear" w:color="auto" w:fill="auto"/>
            <w:vAlign w:val="center"/>
          </w:tcPr>
          <w:p w:rsidR="00F15341" w:rsidRPr="006A40F5" w:rsidRDefault="00F15341" w:rsidP="005019AF">
            <w:pPr>
              <w:pStyle w:val="template"/>
              <w:jc w:val="center"/>
              <w:rPr>
                <w:ins w:id="3644" w:author="Hp" w:date="2018-12-05T01:14:00Z"/>
                <w:i w:val="0"/>
                <w:lang w:val="vi-VN"/>
                <w:rPrChange w:id="3645" w:author="Hp" w:date="2018-12-08T01:56:00Z">
                  <w:rPr>
                    <w:ins w:id="3646" w:author="Hp" w:date="2018-12-05T01:14:00Z"/>
                    <w:i w:val="0"/>
                  </w:rPr>
                </w:rPrChange>
              </w:rPr>
            </w:pPr>
            <w:ins w:id="3647" w:author="Hp" w:date="2018-12-05T01:14:00Z">
              <w:r w:rsidRPr="005019AF">
                <w:rPr>
                  <w:i w:val="0"/>
                </w:rPr>
                <w:t>Please enter your name</w:t>
              </w:r>
            </w:ins>
            <w:ins w:id="3648" w:author="Hp" w:date="2018-12-08T01:56:00Z">
              <w:r w:rsidR="006A40F5">
                <w:rPr>
                  <w:i w:val="0"/>
                </w:rPr>
                <w:br/>
              </w:r>
              <w:r w:rsidR="006A40F5">
                <w:rPr>
                  <w:i w:val="0"/>
                  <w:lang w:val="vi-VN"/>
                </w:rPr>
                <w:t xml:space="preserve">This </w:t>
              </w:r>
            </w:ins>
            <w:ins w:id="3649" w:author="Hp" w:date="2018-12-08T01:57:00Z">
              <w:r w:rsidR="006A40F5">
                <w:rPr>
                  <w:i w:val="0"/>
                  <w:lang w:val="vi-VN"/>
                </w:rPr>
                <w:t>notification will appear when user let the name field is empty</w:t>
              </w:r>
            </w:ins>
          </w:p>
        </w:tc>
      </w:tr>
      <w:tr w:rsidR="00F15341" w:rsidTr="005019AF">
        <w:trPr>
          <w:ins w:id="3650" w:author="Hp" w:date="2018-12-05T01:14:00Z"/>
        </w:trPr>
        <w:tc>
          <w:tcPr>
            <w:tcW w:w="4932" w:type="dxa"/>
            <w:shd w:val="clear" w:color="auto" w:fill="auto"/>
            <w:vAlign w:val="center"/>
          </w:tcPr>
          <w:p w:rsidR="00F15341" w:rsidRPr="006A40F5" w:rsidRDefault="00F15341" w:rsidP="005019AF">
            <w:pPr>
              <w:pStyle w:val="template"/>
              <w:jc w:val="center"/>
              <w:rPr>
                <w:ins w:id="3651" w:author="Hp" w:date="2018-12-05T01:14:00Z"/>
                <w:i w:val="0"/>
                <w:lang w:val="vi-VN"/>
                <w:rPrChange w:id="3652" w:author="Hp" w:date="2018-12-08T01:56:00Z">
                  <w:rPr>
                    <w:ins w:id="3653" w:author="Hp" w:date="2018-12-05T01:14:00Z"/>
                    <w:i w:val="0"/>
                  </w:rPr>
                </w:rPrChange>
              </w:rPr>
            </w:pPr>
            <w:ins w:id="3654" w:author="Hp" w:date="2018-12-05T01:14:00Z">
              <w:r w:rsidRPr="005019AF">
                <w:rPr>
                  <w:i w:val="0"/>
                </w:rPr>
                <w:t>MS0</w:t>
              </w:r>
            </w:ins>
            <w:ins w:id="3655" w:author="Hp" w:date="2018-12-08T01:56:00Z">
              <w:r w:rsidR="006A40F5">
                <w:rPr>
                  <w:i w:val="0"/>
                  <w:lang w:val="vi-VN"/>
                </w:rPr>
                <w:t>7</w:t>
              </w:r>
            </w:ins>
          </w:p>
        </w:tc>
        <w:tc>
          <w:tcPr>
            <w:tcW w:w="4932" w:type="dxa"/>
            <w:shd w:val="clear" w:color="auto" w:fill="auto"/>
            <w:vAlign w:val="center"/>
          </w:tcPr>
          <w:p w:rsidR="00F15341" w:rsidRPr="005019AF" w:rsidRDefault="00F15341" w:rsidP="005019AF">
            <w:pPr>
              <w:pStyle w:val="template"/>
              <w:jc w:val="center"/>
              <w:rPr>
                <w:ins w:id="3656" w:author="Hp" w:date="2018-12-05T01:14:00Z"/>
                <w:i w:val="0"/>
              </w:rPr>
            </w:pPr>
            <w:ins w:id="3657" w:author="Hp" w:date="2018-12-05T01:14:00Z">
              <w:r w:rsidRPr="005019AF">
                <w:rPr>
                  <w:i w:val="0"/>
                </w:rPr>
                <w:t>Please enter your email</w:t>
              </w:r>
            </w:ins>
            <w:ins w:id="3658" w:author="Hp" w:date="2018-12-08T01:57:00Z">
              <w:r w:rsidR="006A40F5">
                <w:rPr>
                  <w:i w:val="0"/>
                </w:rPr>
                <w:br/>
              </w:r>
              <w:r w:rsidR="006A40F5">
                <w:rPr>
                  <w:i w:val="0"/>
                  <w:lang w:val="vi-VN"/>
                </w:rPr>
                <w:t>This notification will appear when user let the email field is empty</w:t>
              </w:r>
            </w:ins>
          </w:p>
        </w:tc>
      </w:tr>
      <w:tr w:rsidR="00F15341" w:rsidRPr="005019AF" w:rsidTr="005019AF">
        <w:trPr>
          <w:ins w:id="3659" w:author="Hp" w:date="2018-12-05T01:14:00Z"/>
        </w:trPr>
        <w:tc>
          <w:tcPr>
            <w:tcW w:w="4932" w:type="dxa"/>
            <w:shd w:val="clear" w:color="auto" w:fill="auto"/>
            <w:vAlign w:val="center"/>
          </w:tcPr>
          <w:p w:rsidR="00F15341" w:rsidRPr="006A40F5" w:rsidRDefault="00F15341" w:rsidP="005019AF">
            <w:pPr>
              <w:pStyle w:val="template"/>
              <w:jc w:val="center"/>
              <w:rPr>
                <w:ins w:id="3660" w:author="Hp" w:date="2018-12-05T01:14:00Z"/>
                <w:i w:val="0"/>
                <w:lang w:val="vi-VN"/>
                <w:rPrChange w:id="3661" w:author="Hp" w:date="2018-12-08T01:56:00Z">
                  <w:rPr>
                    <w:ins w:id="3662" w:author="Hp" w:date="2018-12-05T01:14:00Z"/>
                    <w:i w:val="0"/>
                  </w:rPr>
                </w:rPrChange>
              </w:rPr>
            </w:pPr>
            <w:ins w:id="3663" w:author="Hp" w:date="2018-12-05T01:14:00Z">
              <w:r w:rsidRPr="005019AF">
                <w:rPr>
                  <w:i w:val="0"/>
                </w:rPr>
                <w:t>MS0</w:t>
              </w:r>
            </w:ins>
            <w:ins w:id="3664" w:author="Hp" w:date="2018-12-08T01:56:00Z">
              <w:r w:rsidR="006A40F5">
                <w:rPr>
                  <w:i w:val="0"/>
                  <w:lang w:val="vi-VN"/>
                </w:rPr>
                <w:t>8</w:t>
              </w:r>
            </w:ins>
          </w:p>
        </w:tc>
        <w:tc>
          <w:tcPr>
            <w:tcW w:w="4932" w:type="dxa"/>
            <w:shd w:val="clear" w:color="auto" w:fill="auto"/>
            <w:vAlign w:val="center"/>
          </w:tcPr>
          <w:p w:rsidR="00F15341" w:rsidRDefault="00F15341" w:rsidP="005019AF">
            <w:pPr>
              <w:pStyle w:val="template"/>
              <w:jc w:val="center"/>
              <w:rPr>
                <w:ins w:id="3665" w:author="Hp" w:date="2018-12-08T01:57:00Z"/>
                <w:i w:val="0"/>
              </w:rPr>
            </w:pPr>
            <w:ins w:id="3666" w:author="Hp" w:date="2018-12-05T01:14:00Z">
              <w:r w:rsidRPr="005019AF">
                <w:rPr>
                  <w:i w:val="0"/>
                </w:rPr>
                <w:t>Please enter your password</w:t>
              </w:r>
            </w:ins>
          </w:p>
          <w:p w:rsidR="006A40F5" w:rsidRPr="005019AF" w:rsidRDefault="006A40F5" w:rsidP="005019AF">
            <w:pPr>
              <w:pStyle w:val="template"/>
              <w:jc w:val="center"/>
              <w:rPr>
                <w:ins w:id="3667" w:author="Hp" w:date="2018-12-05T01:14:00Z"/>
                <w:i w:val="0"/>
              </w:rPr>
            </w:pPr>
            <w:ins w:id="3668" w:author="Hp" w:date="2018-12-08T01:57:00Z">
              <w:r>
                <w:rPr>
                  <w:i w:val="0"/>
                  <w:lang w:val="vi-VN"/>
                </w:rPr>
                <w:t>This notification will appear when user let the password field is empty</w:t>
              </w:r>
            </w:ins>
          </w:p>
        </w:tc>
      </w:tr>
      <w:tr w:rsidR="00F15341" w:rsidTr="005019AF">
        <w:trPr>
          <w:ins w:id="3669" w:author="Hp" w:date="2018-12-05T01:14:00Z"/>
        </w:trPr>
        <w:tc>
          <w:tcPr>
            <w:tcW w:w="4932" w:type="dxa"/>
            <w:shd w:val="clear" w:color="auto" w:fill="auto"/>
            <w:vAlign w:val="center"/>
          </w:tcPr>
          <w:p w:rsidR="00F15341" w:rsidRPr="006A40F5" w:rsidRDefault="00F15341" w:rsidP="005019AF">
            <w:pPr>
              <w:pStyle w:val="template"/>
              <w:jc w:val="center"/>
              <w:rPr>
                <w:ins w:id="3670" w:author="Hp" w:date="2018-12-05T01:14:00Z"/>
                <w:i w:val="0"/>
                <w:lang w:val="vi-VN"/>
                <w:rPrChange w:id="3671" w:author="Hp" w:date="2018-12-08T01:56:00Z">
                  <w:rPr>
                    <w:ins w:id="3672" w:author="Hp" w:date="2018-12-05T01:14:00Z"/>
                    <w:i w:val="0"/>
                  </w:rPr>
                </w:rPrChange>
              </w:rPr>
            </w:pPr>
            <w:ins w:id="3673" w:author="Hp" w:date="2018-12-05T01:14:00Z">
              <w:r w:rsidRPr="005019AF">
                <w:rPr>
                  <w:i w:val="0"/>
                </w:rPr>
                <w:t>MS0</w:t>
              </w:r>
            </w:ins>
            <w:ins w:id="3674" w:author="Hp" w:date="2018-12-08T01:56:00Z">
              <w:r w:rsidR="006A40F5">
                <w:rPr>
                  <w:i w:val="0"/>
                  <w:lang w:val="vi-VN"/>
                </w:rPr>
                <w:t>9</w:t>
              </w:r>
            </w:ins>
          </w:p>
        </w:tc>
        <w:tc>
          <w:tcPr>
            <w:tcW w:w="4932" w:type="dxa"/>
            <w:shd w:val="clear" w:color="auto" w:fill="auto"/>
            <w:vAlign w:val="center"/>
          </w:tcPr>
          <w:p w:rsidR="00F15341" w:rsidRDefault="00F15341" w:rsidP="005019AF">
            <w:pPr>
              <w:pStyle w:val="template"/>
              <w:jc w:val="center"/>
              <w:rPr>
                <w:ins w:id="3675" w:author="Hp" w:date="2018-12-08T01:57:00Z"/>
                <w:i w:val="0"/>
              </w:rPr>
            </w:pPr>
            <w:ins w:id="3676" w:author="Hp" w:date="2018-12-05T01:14:00Z">
              <w:r w:rsidRPr="005019AF">
                <w:rPr>
                  <w:i w:val="0"/>
                </w:rPr>
                <w:t>The password is not matched</w:t>
              </w:r>
            </w:ins>
          </w:p>
          <w:p w:rsidR="006A40F5" w:rsidRPr="005019AF" w:rsidRDefault="006A40F5" w:rsidP="005019AF">
            <w:pPr>
              <w:pStyle w:val="template"/>
              <w:jc w:val="center"/>
              <w:rPr>
                <w:ins w:id="3677" w:author="Hp" w:date="2018-12-05T01:14:00Z"/>
                <w:i w:val="0"/>
              </w:rPr>
            </w:pPr>
            <w:ins w:id="3678" w:author="Hp" w:date="2018-12-08T01:57:00Z">
              <w:r>
                <w:rPr>
                  <w:i w:val="0"/>
                  <w:lang w:val="vi-VN"/>
                </w:rPr>
                <w:t>This notification will appear when 2 password from input isn’t</w:t>
              </w:r>
            </w:ins>
            <w:ins w:id="3679" w:author="Hp" w:date="2018-12-08T01:58:00Z">
              <w:r>
                <w:rPr>
                  <w:i w:val="0"/>
                  <w:lang w:val="vi-VN"/>
                </w:rPr>
                <w:t xml:space="preserve"> same</w:t>
              </w:r>
            </w:ins>
          </w:p>
        </w:tc>
      </w:tr>
      <w:tr w:rsidR="00F15341" w:rsidRPr="005019AF" w:rsidTr="005019AF">
        <w:trPr>
          <w:ins w:id="3680" w:author="Hp" w:date="2018-12-05T01:14:00Z"/>
        </w:trPr>
        <w:tc>
          <w:tcPr>
            <w:tcW w:w="4932" w:type="dxa"/>
            <w:shd w:val="clear" w:color="auto" w:fill="auto"/>
            <w:vAlign w:val="center"/>
          </w:tcPr>
          <w:p w:rsidR="00F15341" w:rsidRPr="006A40F5" w:rsidRDefault="00F15341" w:rsidP="005019AF">
            <w:pPr>
              <w:pStyle w:val="template"/>
              <w:jc w:val="center"/>
              <w:rPr>
                <w:ins w:id="3681" w:author="Hp" w:date="2018-12-05T01:14:00Z"/>
                <w:i w:val="0"/>
                <w:lang w:val="vi-VN"/>
                <w:rPrChange w:id="3682" w:author="Hp" w:date="2018-12-08T01:56:00Z">
                  <w:rPr>
                    <w:ins w:id="3683" w:author="Hp" w:date="2018-12-05T01:14:00Z"/>
                    <w:i w:val="0"/>
                  </w:rPr>
                </w:rPrChange>
              </w:rPr>
            </w:pPr>
            <w:ins w:id="3684" w:author="Hp" w:date="2018-12-05T01:14:00Z">
              <w:r w:rsidRPr="005019AF">
                <w:rPr>
                  <w:i w:val="0"/>
                </w:rPr>
                <w:t>MS</w:t>
              </w:r>
            </w:ins>
            <w:ins w:id="3685" w:author="Hp" w:date="2018-12-08T01:56:00Z">
              <w:r w:rsidR="006A40F5">
                <w:rPr>
                  <w:i w:val="0"/>
                  <w:lang w:val="vi-VN"/>
                </w:rPr>
                <w:t>10</w:t>
              </w:r>
            </w:ins>
          </w:p>
        </w:tc>
        <w:tc>
          <w:tcPr>
            <w:tcW w:w="4932" w:type="dxa"/>
            <w:shd w:val="clear" w:color="auto" w:fill="auto"/>
            <w:vAlign w:val="center"/>
          </w:tcPr>
          <w:p w:rsidR="00F15341" w:rsidRPr="005019AF" w:rsidRDefault="00F15341" w:rsidP="005019AF">
            <w:pPr>
              <w:pStyle w:val="template"/>
              <w:jc w:val="center"/>
              <w:rPr>
                <w:ins w:id="3686" w:author="Hp" w:date="2018-12-05T01:14:00Z"/>
                <w:i w:val="0"/>
              </w:rPr>
            </w:pPr>
            <w:ins w:id="3687" w:author="Hp" w:date="2018-12-05T01:14:00Z">
              <w:r w:rsidRPr="005019AF">
                <w:rPr>
                  <w:i w:val="0"/>
                </w:rPr>
                <w:t>Cannot create account when the check box I agree is missing</w:t>
              </w:r>
            </w:ins>
            <w:ins w:id="3688" w:author="Hp" w:date="2018-12-08T01:58:00Z">
              <w:r w:rsidR="006A40F5">
                <w:rPr>
                  <w:i w:val="0"/>
                </w:rPr>
                <w:br/>
              </w:r>
              <w:r w:rsidR="006A40F5">
                <w:rPr>
                  <w:i w:val="0"/>
                  <w:lang w:val="vi-VN"/>
                </w:rPr>
                <w:t>This notification will appear when user let the check box isn’t ticked</w:t>
              </w:r>
            </w:ins>
          </w:p>
        </w:tc>
      </w:tr>
    </w:tbl>
    <w:p w:rsidR="00F15341" w:rsidRDefault="00F15341" w:rsidP="00F15341">
      <w:pPr>
        <w:pStyle w:val="template"/>
        <w:rPr>
          <w:ins w:id="3689" w:author="Hp" w:date="2018-12-05T01:14:00Z"/>
          <w:i w:val="0"/>
        </w:rPr>
      </w:pPr>
    </w:p>
    <w:p w:rsidR="00F15341" w:rsidRDefault="006A40F5" w:rsidP="006A40F5">
      <w:pPr>
        <w:pStyle w:val="Heading3"/>
        <w:rPr>
          <w:ins w:id="3690" w:author="Hp" w:date="2018-12-08T01:59:00Z"/>
          <w:lang w:val="vi-VN"/>
        </w:rPr>
      </w:pPr>
      <w:bookmarkStart w:id="3691" w:name="_Toc532150999"/>
      <w:bookmarkStart w:id="3692" w:name="_Toc532151162"/>
      <w:bookmarkStart w:id="3693" w:name="_Toc532323989"/>
      <w:ins w:id="3694" w:author="Hp" w:date="2018-12-08T01:58:00Z">
        <w:r>
          <w:rPr>
            <w:lang w:val="vi-VN"/>
          </w:rPr>
          <w:t>UC03: List</w:t>
        </w:r>
      </w:ins>
      <w:ins w:id="3695" w:author="Hp" w:date="2018-12-08T01:59:00Z">
        <w:r>
          <w:rPr>
            <w:lang w:val="vi-VN"/>
          </w:rPr>
          <w:t xml:space="preserve"> of users</w:t>
        </w:r>
        <w:bookmarkEnd w:id="3691"/>
        <w:bookmarkEnd w:id="3692"/>
        <w:bookmarkEnd w:id="3693"/>
      </w:ins>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7"/>
        <w:gridCol w:w="1637"/>
        <w:gridCol w:w="1548"/>
        <w:gridCol w:w="1518"/>
        <w:gridCol w:w="1567"/>
        <w:tblGridChange w:id="3696">
          <w:tblGrid>
            <w:gridCol w:w="1300"/>
            <w:gridCol w:w="1307"/>
            <w:gridCol w:w="1637"/>
            <w:gridCol w:w="1548"/>
            <w:gridCol w:w="1518"/>
            <w:gridCol w:w="1567"/>
          </w:tblGrid>
        </w:tblGridChange>
      </w:tblGrid>
      <w:tr w:rsidR="006A40F5" w:rsidTr="004C792E">
        <w:trPr>
          <w:ins w:id="3697" w:author="Hp" w:date="2018-12-08T01:59:00Z"/>
        </w:trPr>
        <w:tc>
          <w:tcPr>
            <w:tcW w:w="1351" w:type="dxa"/>
            <w:shd w:val="clear" w:color="auto" w:fill="auto"/>
            <w:vAlign w:val="center"/>
          </w:tcPr>
          <w:p w:rsidR="006A40F5" w:rsidRPr="00DA624D" w:rsidRDefault="006A40F5" w:rsidP="004C792E">
            <w:pPr>
              <w:pStyle w:val="template"/>
              <w:jc w:val="center"/>
              <w:rPr>
                <w:ins w:id="3698" w:author="Hp" w:date="2018-12-08T01:59:00Z"/>
                <w:b/>
                <w:i w:val="0"/>
                <w:sz w:val="20"/>
              </w:rPr>
            </w:pPr>
            <w:ins w:id="3699" w:author="Hp" w:date="2018-12-08T01:59:00Z">
              <w:r w:rsidRPr="005019AF">
                <w:rPr>
                  <w:b/>
                  <w:i w:val="0"/>
                  <w:sz w:val="20"/>
                </w:rPr>
                <w:t>ID</w:t>
              </w:r>
            </w:ins>
          </w:p>
        </w:tc>
        <w:tc>
          <w:tcPr>
            <w:tcW w:w="1354" w:type="dxa"/>
            <w:shd w:val="clear" w:color="auto" w:fill="auto"/>
            <w:vAlign w:val="center"/>
          </w:tcPr>
          <w:p w:rsidR="006A40F5" w:rsidRPr="00DA624D" w:rsidRDefault="006A40F5" w:rsidP="004C792E">
            <w:pPr>
              <w:pStyle w:val="template"/>
              <w:jc w:val="center"/>
              <w:rPr>
                <w:ins w:id="3700" w:author="Hp" w:date="2018-12-08T01:59:00Z"/>
                <w:b/>
                <w:i w:val="0"/>
                <w:sz w:val="20"/>
              </w:rPr>
            </w:pPr>
            <w:ins w:id="3701" w:author="Hp" w:date="2018-12-08T01:59:00Z">
              <w:r w:rsidRPr="005019AF">
                <w:rPr>
                  <w:b/>
                  <w:i w:val="0"/>
                  <w:sz w:val="20"/>
                </w:rPr>
                <w:t>Name</w:t>
              </w:r>
            </w:ins>
          </w:p>
        </w:tc>
        <w:tc>
          <w:tcPr>
            <w:tcW w:w="1644" w:type="dxa"/>
            <w:shd w:val="clear" w:color="auto" w:fill="auto"/>
            <w:vAlign w:val="center"/>
          </w:tcPr>
          <w:p w:rsidR="006A40F5" w:rsidRPr="00DA624D" w:rsidRDefault="006A40F5" w:rsidP="004C792E">
            <w:pPr>
              <w:pStyle w:val="template"/>
              <w:jc w:val="center"/>
              <w:rPr>
                <w:ins w:id="3702" w:author="Hp" w:date="2018-12-08T01:59:00Z"/>
                <w:b/>
                <w:i w:val="0"/>
                <w:sz w:val="20"/>
              </w:rPr>
            </w:pPr>
            <w:ins w:id="3703" w:author="Hp" w:date="2018-12-08T01:59:00Z">
              <w:r w:rsidRPr="005019AF">
                <w:rPr>
                  <w:b/>
                  <w:i w:val="0"/>
                  <w:sz w:val="20"/>
                </w:rPr>
                <w:t>Account</w:t>
              </w:r>
            </w:ins>
          </w:p>
        </w:tc>
        <w:tc>
          <w:tcPr>
            <w:tcW w:w="1367" w:type="dxa"/>
            <w:shd w:val="clear" w:color="auto" w:fill="auto"/>
            <w:vAlign w:val="center"/>
          </w:tcPr>
          <w:p w:rsidR="006A40F5" w:rsidRPr="00DA624D" w:rsidRDefault="006A40F5" w:rsidP="004C792E">
            <w:pPr>
              <w:pStyle w:val="template"/>
              <w:jc w:val="center"/>
              <w:rPr>
                <w:ins w:id="3704" w:author="Hp" w:date="2018-12-08T01:59:00Z"/>
                <w:b/>
                <w:i w:val="0"/>
                <w:sz w:val="20"/>
              </w:rPr>
            </w:pPr>
            <w:ins w:id="3705" w:author="Hp" w:date="2018-12-08T01:59:00Z">
              <w:r w:rsidRPr="005019AF">
                <w:rPr>
                  <w:b/>
                  <w:i w:val="0"/>
                  <w:sz w:val="20"/>
                </w:rPr>
                <w:t>Trigger</w:t>
              </w:r>
            </w:ins>
          </w:p>
        </w:tc>
        <w:tc>
          <w:tcPr>
            <w:tcW w:w="1554" w:type="dxa"/>
            <w:shd w:val="clear" w:color="auto" w:fill="auto"/>
            <w:vAlign w:val="center"/>
          </w:tcPr>
          <w:p w:rsidR="006A40F5" w:rsidRPr="00DA624D" w:rsidRDefault="006A40F5" w:rsidP="004C792E">
            <w:pPr>
              <w:pStyle w:val="template"/>
              <w:jc w:val="center"/>
              <w:rPr>
                <w:ins w:id="3706" w:author="Hp" w:date="2018-12-08T01:59:00Z"/>
                <w:b/>
                <w:i w:val="0"/>
                <w:sz w:val="20"/>
              </w:rPr>
            </w:pPr>
            <w:ins w:id="3707" w:author="Hp" w:date="2018-12-08T01:59:00Z">
              <w:r w:rsidRPr="005019AF">
                <w:rPr>
                  <w:b/>
                  <w:i w:val="0"/>
                  <w:sz w:val="20"/>
                </w:rPr>
                <w:t>Pre-condition</w:t>
              </w:r>
            </w:ins>
          </w:p>
        </w:tc>
        <w:tc>
          <w:tcPr>
            <w:tcW w:w="1607" w:type="dxa"/>
            <w:shd w:val="clear" w:color="auto" w:fill="auto"/>
            <w:vAlign w:val="center"/>
          </w:tcPr>
          <w:p w:rsidR="006A40F5" w:rsidRPr="00DA624D" w:rsidRDefault="006A40F5" w:rsidP="004C792E">
            <w:pPr>
              <w:pStyle w:val="template"/>
              <w:jc w:val="center"/>
              <w:rPr>
                <w:ins w:id="3708" w:author="Hp" w:date="2018-12-08T01:59:00Z"/>
                <w:b/>
                <w:i w:val="0"/>
                <w:sz w:val="20"/>
              </w:rPr>
            </w:pPr>
            <w:ins w:id="3709" w:author="Hp" w:date="2018-12-08T01:59:00Z">
              <w:r w:rsidRPr="005019AF">
                <w:rPr>
                  <w:b/>
                  <w:i w:val="0"/>
                  <w:sz w:val="20"/>
                </w:rPr>
                <w:t>Post condition</w:t>
              </w:r>
            </w:ins>
          </w:p>
        </w:tc>
      </w:tr>
      <w:tr w:rsidR="006A40F5" w:rsidRPr="005019AF" w:rsidTr="004C792E">
        <w:trPr>
          <w:ins w:id="3710" w:author="Hp" w:date="2018-12-08T01:59:00Z"/>
        </w:trPr>
        <w:tc>
          <w:tcPr>
            <w:tcW w:w="1351" w:type="dxa"/>
            <w:shd w:val="clear" w:color="auto" w:fill="auto"/>
            <w:vAlign w:val="center"/>
          </w:tcPr>
          <w:p w:rsidR="006A40F5" w:rsidRPr="005A49BF" w:rsidRDefault="006A40F5" w:rsidP="004C792E">
            <w:pPr>
              <w:pStyle w:val="template"/>
              <w:jc w:val="center"/>
              <w:rPr>
                <w:ins w:id="3711" w:author="Hp" w:date="2018-12-08T01:59:00Z"/>
                <w:i w:val="0"/>
                <w:sz w:val="20"/>
                <w:lang w:val="vi-VN"/>
                <w:rPrChange w:id="3712" w:author="Hp" w:date="2018-12-09T07:27:00Z">
                  <w:rPr>
                    <w:ins w:id="3713" w:author="Hp" w:date="2018-12-08T01:59:00Z"/>
                    <w:b/>
                    <w:i w:val="0"/>
                    <w:sz w:val="20"/>
                  </w:rPr>
                </w:rPrChange>
              </w:rPr>
            </w:pPr>
            <w:ins w:id="3714" w:author="Hp" w:date="2018-12-08T01:59:00Z">
              <w:r w:rsidRPr="005A49BF">
                <w:rPr>
                  <w:i w:val="0"/>
                  <w:sz w:val="20"/>
                  <w:rPrChange w:id="3715" w:author="Hp" w:date="2018-12-09T07:27:00Z">
                    <w:rPr>
                      <w:b/>
                      <w:i w:val="0"/>
                      <w:sz w:val="20"/>
                    </w:rPr>
                  </w:rPrChange>
                </w:rPr>
                <w:t>UC0</w:t>
              </w:r>
              <w:r w:rsidRPr="005A49BF">
                <w:rPr>
                  <w:i w:val="0"/>
                  <w:sz w:val="20"/>
                  <w:lang w:val="vi-VN"/>
                  <w:rPrChange w:id="3716" w:author="Hp" w:date="2018-12-09T07:27:00Z">
                    <w:rPr>
                      <w:b/>
                      <w:i w:val="0"/>
                      <w:sz w:val="20"/>
                      <w:lang w:val="vi-VN"/>
                    </w:rPr>
                  </w:rPrChange>
                </w:rPr>
                <w:t>3</w:t>
              </w:r>
            </w:ins>
          </w:p>
        </w:tc>
        <w:tc>
          <w:tcPr>
            <w:tcW w:w="1354" w:type="dxa"/>
            <w:shd w:val="clear" w:color="auto" w:fill="auto"/>
            <w:vAlign w:val="center"/>
          </w:tcPr>
          <w:p w:rsidR="006A40F5" w:rsidRPr="005A49BF" w:rsidRDefault="006A40F5" w:rsidP="004C792E">
            <w:pPr>
              <w:pStyle w:val="template"/>
              <w:jc w:val="center"/>
              <w:rPr>
                <w:ins w:id="3717" w:author="Hp" w:date="2018-12-08T01:59:00Z"/>
                <w:i w:val="0"/>
                <w:sz w:val="20"/>
                <w:lang w:val="vi-VN"/>
                <w:rPrChange w:id="3718" w:author="Hp" w:date="2018-12-09T07:27:00Z">
                  <w:rPr>
                    <w:ins w:id="3719" w:author="Hp" w:date="2018-12-08T01:59:00Z"/>
                    <w:b/>
                    <w:i w:val="0"/>
                    <w:sz w:val="20"/>
                  </w:rPr>
                </w:rPrChange>
              </w:rPr>
            </w:pPr>
            <w:ins w:id="3720" w:author="Hp" w:date="2018-12-08T01:59:00Z">
              <w:r w:rsidRPr="005A49BF">
                <w:rPr>
                  <w:i w:val="0"/>
                  <w:sz w:val="20"/>
                  <w:lang w:val="vi-VN"/>
                  <w:rPrChange w:id="3721" w:author="Hp" w:date="2018-12-09T07:27:00Z">
                    <w:rPr>
                      <w:b/>
                      <w:i w:val="0"/>
                      <w:sz w:val="20"/>
                      <w:lang w:val="vi-VN"/>
                    </w:rPr>
                  </w:rPrChange>
                </w:rPr>
                <w:t>List of users</w:t>
              </w:r>
            </w:ins>
          </w:p>
        </w:tc>
        <w:tc>
          <w:tcPr>
            <w:tcW w:w="1644" w:type="dxa"/>
            <w:shd w:val="clear" w:color="auto" w:fill="auto"/>
            <w:vAlign w:val="center"/>
          </w:tcPr>
          <w:p w:rsidR="006A40F5" w:rsidRPr="005A49BF" w:rsidRDefault="006A40F5" w:rsidP="004C792E">
            <w:pPr>
              <w:pStyle w:val="template"/>
              <w:jc w:val="center"/>
              <w:rPr>
                <w:ins w:id="3722" w:author="Hp" w:date="2018-12-08T01:59:00Z"/>
                <w:i w:val="0"/>
                <w:sz w:val="20"/>
                <w:rPrChange w:id="3723" w:author="Hp" w:date="2018-12-09T07:27:00Z">
                  <w:rPr>
                    <w:ins w:id="3724" w:author="Hp" w:date="2018-12-08T01:59:00Z"/>
                    <w:b/>
                    <w:i w:val="0"/>
                    <w:sz w:val="20"/>
                  </w:rPr>
                </w:rPrChange>
              </w:rPr>
            </w:pPr>
            <w:ins w:id="3725" w:author="Hp" w:date="2018-12-08T01:59:00Z">
              <w:r w:rsidRPr="005A49BF">
                <w:rPr>
                  <w:i w:val="0"/>
                  <w:sz w:val="20"/>
                  <w:rPrChange w:id="3726" w:author="Hp" w:date="2018-12-09T07:27:00Z">
                    <w:rPr>
                      <w:b/>
                      <w:i w:val="0"/>
                      <w:sz w:val="20"/>
                    </w:rPr>
                  </w:rPrChange>
                </w:rPr>
                <w:t>Admin/Account Manager</w:t>
              </w:r>
            </w:ins>
          </w:p>
        </w:tc>
        <w:tc>
          <w:tcPr>
            <w:tcW w:w="1367" w:type="dxa"/>
            <w:shd w:val="clear" w:color="auto" w:fill="auto"/>
            <w:vAlign w:val="center"/>
          </w:tcPr>
          <w:p w:rsidR="006A40F5" w:rsidRPr="005A49BF" w:rsidRDefault="006A40F5" w:rsidP="004C792E">
            <w:pPr>
              <w:pStyle w:val="template"/>
              <w:jc w:val="center"/>
              <w:rPr>
                <w:ins w:id="3727" w:author="Hp" w:date="2018-12-08T01:59:00Z"/>
                <w:i w:val="0"/>
                <w:sz w:val="20"/>
                <w:rPrChange w:id="3728" w:author="Hp" w:date="2018-12-09T07:27:00Z">
                  <w:rPr>
                    <w:ins w:id="3729" w:author="Hp" w:date="2018-12-08T01:59:00Z"/>
                    <w:b/>
                    <w:i w:val="0"/>
                    <w:sz w:val="20"/>
                  </w:rPr>
                </w:rPrChange>
              </w:rPr>
            </w:pPr>
            <w:ins w:id="3730" w:author="Hp" w:date="2018-12-08T01:59:00Z">
              <w:r w:rsidRPr="005A49BF">
                <w:rPr>
                  <w:i w:val="0"/>
                  <w:sz w:val="20"/>
                  <w:lang w:val="vi-VN"/>
                  <w:rPrChange w:id="3731" w:author="Hp" w:date="2018-12-09T07:27:00Z">
                    <w:rPr>
                      <w:b/>
                      <w:i w:val="0"/>
                      <w:sz w:val="20"/>
                      <w:lang w:val="vi-VN"/>
                    </w:rPr>
                  </w:rPrChange>
                </w:rPr>
                <w:t>Admin/Acc</w:t>
              </w:r>
            </w:ins>
            <w:ins w:id="3732" w:author="Hp" w:date="2018-12-08T02:00:00Z">
              <w:r w:rsidRPr="005A49BF">
                <w:rPr>
                  <w:i w:val="0"/>
                  <w:sz w:val="20"/>
                  <w:lang w:val="vi-VN"/>
                  <w:rPrChange w:id="3733" w:author="Hp" w:date="2018-12-09T07:27:00Z">
                    <w:rPr>
                      <w:b/>
                      <w:i w:val="0"/>
                      <w:sz w:val="20"/>
                      <w:lang w:val="vi-VN"/>
                    </w:rPr>
                  </w:rPrChange>
                </w:rPr>
                <w:t>ount Manager</w:t>
              </w:r>
            </w:ins>
            <w:ins w:id="3734" w:author="Hp" w:date="2018-12-08T01:59:00Z">
              <w:r w:rsidRPr="005A49BF">
                <w:rPr>
                  <w:i w:val="0"/>
                  <w:sz w:val="20"/>
                  <w:rPrChange w:id="3735" w:author="Hp" w:date="2018-12-09T07:27:00Z">
                    <w:rPr>
                      <w:b/>
                      <w:i w:val="0"/>
                      <w:sz w:val="20"/>
                    </w:rPr>
                  </w:rPrChange>
                </w:rPr>
                <w:t xml:space="preserve"> press the </w:t>
              </w:r>
            </w:ins>
            <w:ins w:id="3736" w:author="Hp" w:date="2018-12-08T02:00:00Z">
              <w:r w:rsidRPr="005A49BF">
                <w:rPr>
                  <w:i w:val="0"/>
                  <w:sz w:val="20"/>
                  <w:lang w:val="vi-VN"/>
                  <w:rPrChange w:id="3737" w:author="Hp" w:date="2018-12-09T07:27:00Z">
                    <w:rPr>
                      <w:b/>
                      <w:i w:val="0"/>
                      <w:sz w:val="20"/>
                      <w:lang w:val="vi-VN"/>
                    </w:rPr>
                  </w:rPrChange>
                </w:rPr>
                <w:t>icon user</w:t>
              </w:r>
            </w:ins>
            <w:ins w:id="3738" w:author="Hp" w:date="2018-12-08T01:59:00Z">
              <w:r w:rsidRPr="005A49BF">
                <w:rPr>
                  <w:i w:val="0"/>
                  <w:sz w:val="20"/>
                  <w:rPrChange w:id="3739" w:author="Hp" w:date="2018-12-09T07:27:00Z">
                    <w:rPr>
                      <w:b/>
                      <w:i w:val="0"/>
                      <w:sz w:val="20"/>
                    </w:rPr>
                  </w:rPrChange>
                </w:rPr>
                <w:t xml:space="preserve"> button</w:t>
              </w:r>
            </w:ins>
          </w:p>
        </w:tc>
        <w:tc>
          <w:tcPr>
            <w:tcW w:w="1554" w:type="dxa"/>
            <w:shd w:val="clear" w:color="auto" w:fill="auto"/>
            <w:vAlign w:val="center"/>
          </w:tcPr>
          <w:p w:rsidR="006A40F5" w:rsidRPr="005A49BF" w:rsidRDefault="006A40F5" w:rsidP="004C792E">
            <w:pPr>
              <w:pStyle w:val="template"/>
              <w:jc w:val="center"/>
              <w:rPr>
                <w:ins w:id="3740" w:author="Hp" w:date="2018-12-08T01:59:00Z"/>
                <w:i w:val="0"/>
                <w:sz w:val="20"/>
                <w:rPrChange w:id="3741" w:author="Hp" w:date="2018-12-09T07:27:00Z">
                  <w:rPr>
                    <w:ins w:id="3742" w:author="Hp" w:date="2018-12-08T01:59:00Z"/>
                    <w:b/>
                    <w:i w:val="0"/>
                    <w:sz w:val="20"/>
                  </w:rPr>
                </w:rPrChange>
              </w:rPr>
            </w:pPr>
          </w:p>
        </w:tc>
        <w:tc>
          <w:tcPr>
            <w:tcW w:w="1607" w:type="dxa"/>
            <w:shd w:val="clear" w:color="auto" w:fill="auto"/>
            <w:vAlign w:val="center"/>
          </w:tcPr>
          <w:p w:rsidR="006A40F5" w:rsidRPr="005A49BF" w:rsidRDefault="006A40F5" w:rsidP="004C792E">
            <w:pPr>
              <w:pStyle w:val="template"/>
              <w:jc w:val="center"/>
              <w:rPr>
                <w:ins w:id="3743" w:author="Hp" w:date="2018-12-08T01:59:00Z"/>
                <w:i w:val="0"/>
                <w:sz w:val="20"/>
                <w:rPrChange w:id="3744" w:author="Hp" w:date="2018-12-09T07:27:00Z">
                  <w:rPr>
                    <w:ins w:id="3745" w:author="Hp" w:date="2018-12-08T01:59:00Z"/>
                    <w:b/>
                    <w:i w:val="0"/>
                    <w:sz w:val="20"/>
                  </w:rPr>
                </w:rPrChange>
              </w:rPr>
            </w:pPr>
            <w:ins w:id="3746" w:author="Hp" w:date="2018-12-08T01:59:00Z">
              <w:r w:rsidRPr="005A49BF">
                <w:rPr>
                  <w:i w:val="0"/>
                  <w:sz w:val="20"/>
                  <w:rPrChange w:id="3747" w:author="Hp" w:date="2018-12-09T07:27:00Z">
                    <w:rPr>
                      <w:b/>
                      <w:i w:val="0"/>
                      <w:sz w:val="20"/>
                    </w:rPr>
                  </w:rPrChange>
                </w:rPr>
                <w:t xml:space="preserve">Move to </w:t>
              </w:r>
            </w:ins>
            <w:ins w:id="3748" w:author="Hp" w:date="2018-12-08T02:01:00Z">
              <w:r w:rsidRPr="005A49BF">
                <w:rPr>
                  <w:i w:val="0"/>
                  <w:sz w:val="20"/>
                  <w:lang w:val="vi-VN"/>
                  <w:rPrChange w:id="3749" w:author="Hp" w:date="2018-12-09T07:27:00Z">
                    <w:rPr>
                      <w:b/>
                      <w:i w:val="0"/>
                      <w:sz w:val="20"/>
                      <w:lang w:val="vi-VN"/>
                    </w:rPr>
                  </w:rPrChange>
                </w:rPr>
                <w:t xml:space="preserve">List of users </w:t>
              </w:r>
            </w:ins>
            <w:ins w:id="3750" w:author="Hp" w:date="2018-12-08T01:59:00Z">
              <w:r w:rsidRPr="005A49BF">
                <w:rPr>
                  <w:i w:val="0"/>
                  <w:sz w:val="20"/>
                  <w:rPrChange w:id="3751" w:author="Hp" w:date="2018-12-09T07:27:00Z">
                    <w:rPr>
                      <w:b/>
                      <w:i w:val="0"/>
                      <w:sz w:val="20"/>
                    </w:rPr>
                  </w:rPrChange>
                </w:rPr>
                <w:t xml:space="preserve"> </w:t>
              </w:r>
            </w:ins>
          </w:p>
        </w:tc>
      </w:tr>
    </w:tbl>
    <w:p w:rsidR="006A40F5" w:rsidRDefault="006A40F5" w:rsidP="006A40F5">
      <w:pPr>
        <w:pStyle w:val="template"/>
        <w:rPr>
          <w:ins w:id="3752" w:author="Hp" w:date="2018-12-08T01:59:00Z"/>
          <w:i w:val="0"/>
        </w:rPr>
      </w:pPr>
    </w:p>
    <w:p w:rsidR="006A40F5" w:rsidRDefault="006A40F5" w:rsidP="006A40F5">
      <w:pPr>
        <w:pStyle w:val="template"/>
        <w:rPr>
          <w:ins w:id="3753" w:author="Hp" w:date="2018-12-08T01:59:00Z"/>
          <w:i w:val="0"/>
        </w:rPr>
      </w:pPr>
      <w:ins w:id="3754" w:author="Hp" w:date="2018-12-08T01:59:00Z">
        <w:r>
          <w:rPr>
            <w:i w:val="0"/>
          </w:rPr>
          <w:t>Activities</w:t>
        </w:r>
      </w:ins>
    </w:p>
    <w:p w:rsidR="006A40F5" w:rsidRDefault="006A40F5" w:rsidP="006A40F5">
      <w:pPr>
        <w:pStyle w:val="template"/>
        <w:rPr>
          <w:ins w:id="3755" w:author="Hp" w:date="2018-12-08T01:59:00Z"/>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2466"/>
        <w:gridCol w:w="2466"/>
        <w:gridCol w:w="2466"/>
        <w:tblGridChange w:id="3756">
          <w:tblGrid>
            <w:gridCol w:w="2466"/>
            <w:gridCol w:w="2466"/>
            <w:gridCol w:w="2466"/>
            <w:gridCol w:w="2466"/>
          </w:tblGrid>
        </w:tblGridChange>
      </w:tblGrid>
      <w:tr w:rsidR="006A40F5" w:rsidRPr="005019AF" w:rsidTr="004C792E">
        <w:trPr>
          <w:jc w:val="center"/>
          <w:ins w:id="3757" w:author="Hp" w:date="2018-12-08T01:59:00Z"/>
        </w:trPr>
        <w:tc>
          <w:tcPr>
            <w:tcW w:w="4932" w:type="dxa"/>
            <w:gridSpan w:val="2"/>
            <w:shd w:val="clear" w:color="auto" w:fill="auto"/>
          </w:tcPr>
          <w:p w:rsidR="006A40F5" w:rsidRPr="00DA624D" w:rsidRDefault="006A40F5" w:rsidP="004C792E">
            <w:pPr>
              <w:pStyle w:val="template"/>
              <w:jc w:val="center"/>
              <w:rPr>
                <w:ins w:id="3758" w:author="Hp" w:date="2018-12-08T01:59:00Z"/>
                <w:b/>
                <w:i w:val="0"/>
              </w:rPr>
            </w:pPr>
            <w:ins w:id="3759" w:author="Hp" w:date="2018-12-08T01:59:00Z">
              <w:r w:rsidRPr="00DA624D">
                <w:rPr>
                  <w:b/>
                  <w:i w:val="0"/>
                </w:rPr>
                <w:t>User</w:t>
              </w:r>
            </w:ins>
          </w:p>
        </w:tc>
        <w:tc>
          <w:tcPr>
            <w:tcW w:w="4932" w:type="dxa"/>
            <w:gridSpan w:val="2"/>
            <w:shd w:val="clear" w:color="auto" w:fill="auto"/>
          </w:tcPr>
          <w:p w:rsidR="006A40F5" w:rsidRPr="00DA624D" w:rsidRDefault="006A40F5" w:rsidP="004C792E">
            <w:pPr>
              <w:pStyle w:val="template"/>
              <w:jc w:val="center"/>
              <w:rPr>
                <w:ins w:id="3760" w:author="Hp" w:date="2018-12-08T01:59:00Z"/>
                <w:b/>
                <w:i w:val="0"/>
              </w:rPr>
            </w:pPr>
            <w:ins w:id="3761" w:author="Hp" w:date="2018-12-08T01:59:00Z">
              <w:r w:rsidRPr="00DA624D">
                <w:rPr>
                  <w:b/>
                  <w:i w:val="0"/>
                </w:rPr>
                <w:t>System</w:t>
              </w:r>
            </w:ins>
          </w:p>
        </w:tc>
      </w:tr>
      <w:tr w:rsidR="006A40F5" w:rsidRPr="005019AF" w:rsidTr="004C792E">
        <w:trPr>
          <w:jc w:val="center"/>
          <w:ins w:id="3762" w:author="Hp" w:date="2018-12-08T01:59:00Z"/>
        </w:trPr>
        <w:tc>
          <w:tcPr>
            <w:tcW w:w="9864" w:type="dxa"/>
            <w:gridSpan w:val="4"/>
            <w:shd w:val="clear" w:color="auto" w:fill="auto"/>
          </w:tcPr>
          <w:p w:rsidR="006A40F5" w:rsidRPr="00B10942" w:rsidRDefault="006A40F5" w:rsidP="004C792E">
            <w:pPr>
              <w:pStyle w:val="template"/>
              <w:jc w:val="center"/>
              <w:rPr>
                <w:ins w:id="3763" w:author="Hp" w:date="2018-12-08T01:59:00Z"/>
                <w:i w:val="0"/>
                <w:lang w:val="vi-VN"/>
                <w:rPrChange w:id="3764" w:author="Hp" w:date="2018-12-08T02:05:00Z">
                  <w:rPr>
                    <w:ins w:id="3765" w:author="Hp" w:date="2018-12-08T01:59:00Z"/>
                    <w:i w:val="0"/>
                  </w:rPr>
                </w:rPrChange>
              </w:rPr>
            </w:pPr>
            <w:ins w:id="3766" w:author="Hp" w:date="2018-12-08T01:59:00Z">
              <w:r w:rsidRPr="005019AF">
                <w:rPr>
                  <w:i w:val="0"/>
                </w:rPr>
                <w:t xml:space="preserve">Main flow: </w:t>
              </w:r>
            </w:ins>
            <w:ins w:id="3767" w:author="Hp" w:date="2018-12-08T02:05:00Z">
              <w:r w:rsidR="00B10942">
                <w:rPr>
                  <w:i w:val="0"/>
                  <w:lang w:val="vi-VN"/>
                </w:rPr>
                <w:t xml:space="preserve">Move to List of User </w:t>
              </w:r>
            </w:ins>
            <w:ins w:id="3768" w:author="Hp" w:date="2018-12-08T02:06:00Z">
              <w:r w:rsidR="00B10942">
                <w:rPr>
                  <w:i w:val="0"/>
                  <w:lang w:val="vi-VN"/>
                </w:rPr>
                <w:t>successful</w:t>
              </w:r>
            </w:ins>
          </w:p>
        </w:tc>
      </w:tr>
      <w:tr w:rsidR="006A40F5" w:rsidRPr="005019AF" w:rsidTr="004C792E">
        <w:trPr>
          <w:jc w:val="center"/>
          <w:ins w:id="3769" w:author="Hp" w:date="2018-12-08T01:59:00Z"/>
        </w:trPr>
        <w:tc>
          <w:tcPr>
            <w:tcW w:w="2466" w:type="dxa"/>
            <w:shd w:val="clear" w:color="auto" w:fill="auto"/>
          </w:tcPr>
          <w:p w:rsidR="006A40F5" w:rsidRPr="005019AF" w:rsidRDefault="006A40F5" w:rsidP="004C792E">
            <w:pPr>
              <w:pStyle w:val="template"/>
              <w:jc w:val="center"/>
              <w:rPr>
                <w:ins w:id="3770" w:author="Hp" w:date="2018-12-08T01:59:00Z"/>
                <w:i w:val="0"/>
              </w:rPr>
            </w:pPr>
            <w:ins w:id="3771" w:author="Hp" w:date="2018-12-08T01:59:00Z">
              <w:r w:rsidRPr="005019AF">
                <w:rPr>
                  <w:i w:val="0"/>
                </w:rPr>
                <w:t>1</w:t>
              </w:r>
            </w:ins>
          </w:p>
        </w:tc>
        <w:tc>
          <w:tcPr>
            <w:tcW w:w="2466" w:type="dxa"/>
            <w:shd w:val="clear" w:color="auto" w:fill="auto"/>
          </w:tcPr>
          <w:p w:rsidR="006A40F5" w:rsidRPr="005019AF" w:rsidRDefault="006A40F5" w:rsidP="004C792E">
            <w:pPr>
              <w:pStyle w:val="template"/>
              <w:jc w:val="center"/>
              <w:rPr>
                <w:ins w:id="3772" w:author="Hp" w:date="2018-12-08T01:59:00Z"/>
                <w:i w:val="0"/>
              </w:rPr>
            </w:pPr>
            <w:ins w:id="3773" w:author="Hp" w:date="2018-12-08T01:59:00Z">
              <w:r w:rsidRPr="005019AF">
                <w:rPr>
                  <w:i w:val="0"/>
                </w:rPr>
                <w:t xml:space="preserve">User press </w:t>
              </w:r>
            </w:ins>
            <w:ins w:id="3774" w:author="Hp" w:date="2018-12-08T02:01:00Z">
              <w:r>
                <w:rPr>
                  <w:i w:val="0"/>
                  <w:lang w:val="vi-VN"/>
                </w:rPr>
                <w:t>the icon</w:t>
              </w:r>
            </w:ins>
            <w:ins w:id="3775" w:author="Hp" w:date="2018-12-08T01:59:00Z">
              <w:r w:rsidRPr="005019AF">
                <w:rPr>
                  <w:i w:val="0"/>
                </w:rPr>
                <w:t xml:space="preserve"> (SC0</w:t>
              </w:r>
            </w:ins>
            <w:ins w:id="3776" w:author="Hp" w:date="2018-12-08T02:01:00Z">
              <w:r>
                <w:rPr>
                  <w:i w:val="0"/>
                  <w:lang w:val="vi-VN"/>
                </w:rPr>
                <w:t>4</w:t>
              </w:r>
            </w:ins>
            <w:ins w:id="3777" w:author="Hp" w:date="2018-12-08T01:59:00Z">
              <w:r w:rsidRPr="005019AF">
                <w:rPr>
                  <w:i w:val="0"/>
                </w:rPr>
                <w:t>)</w:t>
              </w:r>
            </w:ins>
          </w:p>
        </w:tc>
        <w:tc>
          <w:tcPr>
            <w:tcW w:w="4932" w:type="dxa"/>
            <w:gridSpan w:val="2"/>
            <w:shd w:val="clear" w:color="auto" w:fill="auto"/>
          </w:tcPr>
          <w:p w:rsidR="006A40F5" w:rsidRPr="005019AF" w:rsidRDefault="006A40F5" w:rsidP="004C792E">
            <w:pPr>
              <w:pStyle w:val="template"/>
              <w:jc w:val="center"/>
              <w:rPr>
                <w:ins w:id="3778" w:author="Hp" w:date="2018-12-08T01:59:00Z"/>
                <w:i w:val="0"/>
              </w:rPr>
            </w:pPr>
          </w:p>
        </w:tc>
      </w:tr>
      <w:tr w:rsidR="006A40F5" w:rsidTr="004C792E">
        <w:trPr>
          <w:jc w:val="center"/>
          <w:ins w:id="3779" w:author="Hp" w:date="2018-12-08T01:59:00Z"/>
        </w:trPr>
        <w:tc>
          <w:tcPr>
            <w:tcW w:w="2466" w:type="dxa"/>
            <w:shd w:val="clear" w:color="auto" w:fill="auto"/>
          </w:tcPr>
          <w:p w:rsidR="006A40F5" w:rsidRPr="005019AF" w:rsidRDefault="006A40F5" w:rsidP="004C792E">
            <w:pPr>
              <w:pStyle w:val="template"/>
              <w:jc w:val="center"/>
              <w:rPr>
                <w:ins w:id="3780" w:author="Hp" w:date="2018-12-08T01:59:00Z"/>
                <w:i w:val="0"/>
              </w:rPr>
            </w:pPr>
          </w:p>
        </w:tc>
        <w:tc>
          <w:tcPr>
            <w:tcW w:w="2466" w:type="dxa"/>
            <w:shd w:val="clear" w:color="auto" w:fill="auto"/>
          </w:tcPr>
          <w:p w:rsidR="006A40F5" w:rsidRPr="005019AF" w:rsidRDefault="006A40F5" w:rsidP="004C792E">
            <w:pPr>
              <w:pStyle w:val="template"/>
              <w:jc w:val="center"/>
              <w:rPr>
                <w:ins w:id="3781" w:author="Hp" w:date="2018-12-08T01:59:00Z"/>
                <w:i w:val="0"/>
              </w:rPr>
            </w:pPr>
          </w:p>
        </w:tc>
        <w:tc>
          <w:tcPr>
            <w:tcW w:w="2466" w:type="dxa"/>
            <w:shd w:val="clear" w:color="auto" w:fill="auto"/>
          </w:tcPr>
          <w:p w:rsidR="006A40F5" w:rsidRPr="005019AF" w:rsidRDefault="006A40F5" w:rsidP="004C792E">
            <w:pPr>
              <w:pStyle w:val="template"/>
              <w:jc w:val="center"/>
              <w:rPr>
                <w:ins w:id="3782" w:author="Hp" w:date="2018-12-08T01:59:00Z"/>
                <w:i w:val="0"/>
              </w:rPr>
            </w:pPr>
            <w:ins w:id="3783" w:author="Hp" w:date="2018-12-08T01:59:00Z">
              <w:r w:rsidRPr="005019AF">
                <w:rPr>
                  <w:i w:val="0"/>
                </w:rPr>
                <w:t>2</w:t>
              </w:r>
            </w:ins>
          </w:p>
        </w:tc>
        <w:tc>
          <w:tcPr>
            <w:tcW w:w="2466" w:type="dxa"/>
            <w:shd w:val="clear" w:color="auto" w:fill="auto"/>
          </w:tcPr>
          <w:p w:rsidR="006A40F5" w:rsidRPr="006A40F5" w:rsidRDefault="006A40F5" w:rsidP="004C792E">
            <w:pPr>
              <w:pStyle w:val="template"/>
              <w:jc w:val="center"/>
              <w:rPr>
                <w:ins w:id="3784" w:author="Hp" w:date="2018-12-08T01:59:00Z"/>
                <w:i w:val="0"/>
                <w:lang w:val="vi-VN"/>
                <w:rPrChange w:id="3785" w:author="Hp" w:date="2018-12-08T02:01:00Z">
                  <w:rPr>
                    <w:ins w:id="3786" w:author="Hp" w:date="2018-12-08T01:59:00Z"/>
                    <w:i w:val="0"/>
                  </w:rPr>
                </w:rPrChange>
              </w:rPr>
            </w:pPr>
            <w:ins w:id="3787" w:author="Hp" w:date="2018-12-08T02:01:00Z">
              <w:r>
                <w:rPr>
                  <w:i w:val="0"/>
                  <w:lang w:val="vi-VN"/>
                </w:rPr>
                <w:t>Show the list of users (SC05)</w:t>
              </w:r>
            </w:ins>
          </w:p>
        </w:tc>
      </w:tr>
      <w:tr w:rsidR="006A40F5" w:rsidRPr="005019AF" w:rsidTr="004C792E">
        <w:trPr>
          <w:jc w:val="center"/>
          <w:ins w:id="3788" w:author="Hp" w:date="2018-12-08T01:59:00Z"/>
        </w:trPr>
        <w:tc>
          <w:tcPr>
            <w:tcW w:w="2466" w:type="dxa"/>
            <w:shd w:val="clear" w:color="auto" w:fill="auto"/>
          </w:tcPr>
          <w:p w:rsidR="006A40F5" w:rsidRPr="005019AF" w:rsidRDefault="006A40F5" w:rsidP="004C792E">
            <w:pPr>
              <w:pStyle w:val="template"/>
              <w:jc w:val="center"/>
              <w:rPr>
                <w:ins w:id="3789" w:author="Hp" w:date="2018-12-08T01:59:00Z"/>
                <w:i w:val="0"/>
              </w:rPr>
            </w:pPr>
            <w:ins w:id="3790" w:author="Hp" w:date="2018-12-08T01:59:00Z">
              <w:r w:rsidRPr="005019AF">
                <w:rPr>
                  <w:i w:val="0"/>
                </w:rPr>
                <w:t>3</w:t>
              </w:r>
            </w:ins>
          </w:p>
        </w:tc>
        <w:tc>
          <w:tcPr>
            <w:tcW w:w="2466" w:type="dxa"/>
            <w:shd w:val="clear" w:color="auto" w:fill="auto"/>
          </w:tcPr>
          <w:p w:rsidR="006A40F5" w:rsidRPr="006A40F5" w:rsidRDefault="006A40F5" w:rsidP="004C792E">
            <w:pPr>
              <w:pStyle w:val="template"/>
              <w:jc w:val="center"/>
              <w:rPr>
                <w:ins w:id="3791" w:author="Hp" w:date="2018-12-08T01:59:00Z"/>
                <w:i w:val="0"/>
                <w:lang w:val="vi-VN"/>
                <w:rPrChange w:id="3792" w:author="Hp" w:date="2018-12-08T02:01:00Z">
                  <w:rPr>
                    <w:ins w:id="3793" w:author="Hp" w:date="2018-12-08T01:59:00Z"/>
                    <w:i w:val="0"/>
                  </w:rPr>
                </w:rPrChange>
              </w:rPr>
            </w:pPr>
            <w:ins w:id="3794" w:author="Hp" w:date="2018-12-08T02:01:00Z">
              <w:r>
                <w:rPr>
                  <w:i w:val="0"/>
                  <w:lang w:val="vi-VN"/>
                </w:rPr>
                <w:t xml:space="preserve">Admin/Account manager can </w:t>
              </w:r>
            </w:ins>
            <w:ins w:id="3795" w:author="Hp" w:date="2018-12-08T02:02:00Z">
              <w:r>
                <w:rPr>
                  <w:i w:val="0"/>
                  <w:lang w:val="vi-VN"/>
                </w:rPr>
                <w:t>lock or set the permission of account</w:t>
              </w:r>
            </w:ins>
          </w:p>
        </w:tc>
        <w:tc>
          <w:tcPr>
            <w:tcW w:w="2466" w:type="dxa"/>
            <w:shd w:val="clear" w:color="auto" w:fill="auto"/>
          </w:tcPr>
          <w:p w:rsidR="006A40F5" w:rsidRPr="005019AF" w:rsidRDefault="006A40F5" w:rsidP="004C792E">
            <w:pPr>
              <w:pStyle w:val="template"/>
              <w:jc w:val="center"/>
              <w:rPr>
                <w:ins w:id="3796" w:author="Hp" w:date="2018-12-08T01:59:00Z"/>
                <w:i w:val="0"/>
              </w:rPr>
            </w:pPr>
          </w:p>
        </w:tc>
        <w:tc>
          <w:tcPr>
            <w:tcW w:w="2466" w:type="dxa"/>
            <w:shd w:val="clear" w:color="auto" w:fill="auto"/>
          </w:tcPr>
          <w:p w:rsidR="006A40F5" w:rsidRPr="005019AF" w:rsidRDefault="006A40F5" w:rsidP="004C792E">
            <w:pPr>
              <w:pStyle w:val="template"/>
              <w:jc w:val="center"/>
              <w:rPr>
                <w:ins w:id="3797" w:author="Hp" w:date="2018-12-08T01:59:00Z"/>
                <w:i w:val="0"/>
              </w:rPr>
            </w:pPr>
          </w:p>
        </w:tc>
      </w:tr>
    </w:tbl>
    <w:p w:rsidR="006A40F5" w:rsidRDefault="006A40F5" w:rsidP="006A40F5">
      <w:pPr>
        <w:pStyle w:val="template"/>
        <w:rPr>
          <w:ins w:id="3798" w:author="Hp" w:date="2018-12-08T01:59:00Z"/>
          <w:i w:val="0"/>
        </w:rPr>
      </w:pPr>
      <w:ins w:id="3799" w:author="Hp" w:date="2018-12-08T01:59:00Z">
        <w:r>
          <w:rPr>
            <w:i w:val="0"/>
          </w:rPr>
          <w:t xml:space="preserve">  </w:t>
        </w:r>
      </w:ins>
    </w:p>
    <w:p w:rsidR="00EE11A3" w:rsidRDefault="00EE11A3" w:rsidP="006A40F5">
      <w:pPr>
        <w:pStyle w:val="template"/>
        <w:rPr>
          <w:ins w:id="3800" w:author="Hp" w:date="2018-12-09T20:28:00Z"/>
          <w:i w:val="0"/>
        </w:rPr>
      </w:pPr>
    </w:p>
    <w:p w:rsidR="00EE11A3" w:rsidRDefault="00EE11A3" w:rsidP="006A40F5">
      <w:pPr>
        <w:pStyle w:val="template"/>
        <w:rPr>
          <w:ins w:id="3801" w:author="Hp" w:date="2018-12-09T20:28:00Z"/>
          <w:i w:val="0"/>
        </w:rPr>
      </w:pPr>
    </w:p>
    <w:p w:rsidR="00EE11A3" w:rsidRDefault="00EE11A3" w:rsidP="006A40F5">
      <w:pPr>
        <w:pStyle w:val="template"/>
        <w:rPr>
          <w:ins w:id="3802" w:author="Hp" w:date="2018-12-09T20:28:00Z"/>
          <w:i w:val="0"/>
        </w:rPr>
      </w:pPr>
    </w:p>
    <w:p w:rsidR="00EE11A3" w:rsidRDefault="00EE11A3" w:rsidP="006A40F5">
      <w:pPr>
        <w:pStyle w:val="template"/>
        <w:rPr>
          <w:ins w:id="3803" w:author="Hp" w:date="2018-12-09T20:28:00Z"/>
          <w:i w:val="0"/>
        </w:rPr>
      </w:pPr>
    </w:p>
    <w:p w:rsidR="00EE11A3" w:rsidRDefault="00EE11A3" w:rsidP="006A40F5">
      <w:pPr>
        <w:pStyle w:val="template"/>
        <w:rPr>
          <w:ins w:id="3804" w:author="Hp" w:date="2018-12-09T20:29:00Z"/>
          <w:i w:val="0"/>
        </w:rPr>
      </w:pPr>
    </w:p>
    <w:p w:rsidR="00EE11A3" w:rsidRDefault="00EE11A3" w:rsidP="006A40F5">
      <w:pPr>
        <w:pStyle w:val="template"/>
        <w:rPr>
          <w:ins w:id="3805" w:author="Hp" w:date="2018-12-09T20:29:00Z"/>
          <w:i w:val="0"/>
        </w:rPr>
      </w:pPr>
    </w:p>
    <w:p w:rsidR="00EE11A3" w:rsidRDefault="00EE11A3" w:rsidP="006A40F5">
      <w:pPr>
        <w:pStyle w:val="template"/>
        <w:rPr>
          <w:ins w:id="3806" w:author="Hp" w:date="2018-12-09T20:29:00Z"/>
          <w:i w:val="0"/>
        </w:rPr>
      </w:pPr>
    </w:p>
    <w:p w:rsidR="00EE11A3" w:rsidRDefault="00EE11A3" w:rsidP="006A40F5">
      <w:pPr>
        <w:pStyle w:val="template"/>
        <w:rPr>
          <w:ins w:id="3807" w:author="Hp" w:date="2018-12-09T20:29:00Z"/>
          <w:i w:val="0"/>
        </w:rPr>
      </w:pPr>
    </w:p>
    <w:p w:rsidR="00EE11A3" w:rsidRDefault="00EE11A3" w:rsidP="006A40F5">
      <w:pPr>
        <w:pStyle w:val="template"/>
        <w:rPr>
          <w:ins w:id="3808" w:author="Hp" w:date="2018-12-09T20:29:00Z"/>
          <w:i w:val="0"/>
        </w:rPr>
      </w:pPr>
    </w:p>
    <w:p w:rsidR="00EE11A3" w:rsidRDefault="00EE11A3" w:rsidP="006A40F5">
      <w:pPr>
        <w:pStyle w:val="template"/>
        <w:rPr>
          <w:ins w:id="3809" w:author="Hp" w:date="2018-12-09T20:29:00Z"/>
          <w:i w:val="0"/>
        </w:rPr>
      </w:pPr>
    </w:p>
    <w:p w:rsidR="00EE11A3" w:rsidRDefault="00EE11A3" w:rsidP="006A40F5">
      <w:pPr>
        <w:pStyle w:val="template"/>
        <w:rPr>
          <w:ins w:id="3810" w:author="Hp" w:date="2018-12-09T20:29:00Z"/>
          <w:i w:val="0"/>
        </w:rPr>
      </w:pPr>
    </w:p>
    <w:p w:rsidR="006A40F5" w:rsidRDefault="006A40F5" w:rsidP="006A40F5">
      <w:pPr>
        <w:pStyle w:val="template"/>
        <w:rPr>
          <w:ins w:id="3811" w:author="Hp" w:date="2018-12-08T01:59:00Z"/>
          <w:i w:val="0"/>
        </w:rPr>
      </w:pPr>
      <w:ins w:id="3812" w:author="Hp" w:date="2018-12-08T01:59:00Z">
        <w:r>
          <w:rPr>
            <w:i w:val="0"/>
          </w:rPr>
          <w:lastRenderedPageBreak/>
          <w:t>System Messages</w:t>
        </w:r>
      </w:ins>
    </w:p>
    <w:p w:rsidR="006A40F5" w:rsidRDefault="006A40F5" w:rsidP="006A40F5">
      <w:pPr>
        <w:pStyle w:val="template"/>
        <w:rPr>
          <w:ins w:id="3813" w:author="Hp" w:date="2018-12-08T01:59:00Z"/>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2"/>
        <w:gridCol w:w="4932"/>
        <w:tblGridChange w:id="3814">
          <w:tblGrid>
            <w:gridCol w:w="4932"/>
            <w:gridCol w:w="4932"/>
          </w:tblGrid>
        </w:tblGridChange>
      </w:tblGrid>
      <w:tr w:rsidR="006A40F5" w:rsidRPr="005019AF" w:rsidTr="004C792E">
        <w:trPr>
          <w:ins w:id="3815" w:author="Hp" w:date="2018-12-08T01:59:00Z"/>
        </w:trPr>
        <w:tc>
          <w:tcPr>
            <w:tcW w:w="4932" w:type="dxa"/>
            <w:shd w:val="clear" w:color="auto" w:fill="auto"/>
            <w:vAlign w:val="center"/>
          </w:tcPr>
          <w:p w:rsidR="006A40F5" w:rsidRPr="006A40F5" w:rsidRDefault="006A40F5" w:rsidP="004C792E">
            <w:pPr>
              <w:pStyle w:val="template"/>
              <w:jc w:val="center"/>
              <w:rPr>
                <w:ins w:id="3816" w:author="Hp" w:date="2018-12-08T01:59:00Z"/>
                <w:i w:val="0"/>
                <w:lang w:val="vi-VN"/>
                <w:rPrChange w:id="3817" w:author="Hp" w:date="2018-12-08T02:04:00Z">
                  <w:rPr>
                    <w:ins w:id="3818" w:author="Hp" w:date="2018-12-08T01:59:00Z"/>
                    <w:i w:val="0"/>
                  </w:rPr>
                </w:rPrChange>
              </w:rPr>
            </w:pPr>
            <w:ins w:id="3819" w:author="Hp" w:date="2018-12-08T01:59:00Z">
              <w:r w:rsidRPr="005019AF">
                <w:rPr>
                  <w:i w:val="0"/>
                </w:rPr>
                <w:t>MS1</w:t>
              </w:r>
            </w:ins>
            <w:ins w:id="3820" w:author="Hp" w:date="2018-12-08T02:04:00Z">
              <w:r>
                <w:rPr>
                  <w:i w:val="0"/>
                  <w:lang w:val="vi-VN"/>
                </w:rPr>
                <w:t>1</w:t>
              </w:r>
            </w:ins>
          </w:p>
        </w:tc>
        <w:tc>
          <w:tcPr>
            <w:tcW w:w="4932" w:type="dxa"/>
            <w:shd w:val="clear" w:color="auto" w:fill="auto"/>
            <w:vAlign w:val="center"/>
          </w:tcPr>
          <w:p w:rsidR="006A40F5" w:rsidRPr="006A40F5" w:rsidRDefault="006A40F5" w:rsidP="004C792E">
            <w:pPr>
              <w:pStyle w:val="template"/>
              <w:jc w:val="center"/>
              <w:rPr>
                <w:ins w:id="3821" w:author="Hp" w:date="2018-12-08T01:59:00Z"/>
                <w:i w:val="0"/>
                <w:lang w:val="vi-VN"/>
                <w:rPrChange w:id="3822" w:author="Hp" w:date="2018-12-08T02:03:00Z">
                  <w:rPr>
                    <w:ins w:id="3823" w:author="Hp" w:date="2018-12-08T01:59:00Z"/>
                    <w:i w:val="0"/>
                  </w:rPr>
                </w:rPrChange>
              </w:rPr>
            </w:pPr>
            <w:ins w:id="3824" w:author="Hp" w:date="2018-12-08T02:03:00Z">
              <w:r>
                <w:rPr>
                  <w:i w:val="0"/>
                  <w:lang w:val="vi-VN"/>
                </w:rPr>
                <w:t>Set up complete</w:t>
              </w:r>
              <w:r>
                <w:rPr>
                  <w:i w:val="0"/>
                  <w:lang w:val="vi-VN"/>
                </w:rPr>
                <w:br/>
                <w:t>Admin/Account manager set the user permission successful</w:t>
              </w:r>
            </w:ins>
          </w:p>
        </w:tc>
      </w:tr>
      <w:tr w:rsidR="006A40F5" w:rsidTr="004C792E">
        <w:trPr>
          <w:ins w:id="3825" w:author="Hp" w:date="2018-12-08T01:59:00Z"/>
        </w:trPr>
        <w:tc>
          <w:tcPr>
            <w:tcW w:w="4932" w:type="dxa"/>
            <w:shd w:val="clear" w:color="auto" w:fill="auto"/>
            <w:vAlign w:val="center"/>
          </w:tcPr>
          <w:p w:rsidR="006A40F5" w:rsidRPr="005019AF" w:rsidRDefault="006A40F5" w:rsidP="004C792E">
            <w:pPr>
              <w:pStyle w:val="template"/>
              <w:jc w:val="center"/>
              <w:rPr>
                <w:ins w:id="3826" w:author="Hp" w:date="2018-12-08T01:59:00Z"/>
                <w:i w:val="0"/>
              </w:rPr>
            </w:pPr>
            <w:ins w:id="3827" w:author="Hp" w:date="2018-12-08T01:59:00Z">
              <w:r w:rsidRPr="005019AF">
                <w:rPr>
                  <w:i w:val="0"/>
                </w:rPr>
                <w:t>MS</w:t>
              </w:r>
            </w:ins>
            <w:ins w:id="3828" w:author="Hp" w:date="2018-12-08T02:04:00Z">
              <w:r>
                <w:rPr>
                  <w:i w:val="0"/>
                  <w:lang w:val="vi-VN"/>
                </w:rPr>
                <w:t>1</w:t>
              </w:r>
            </w:ins>
            <w:ins w:id="3829" w:author="Hp" w:date="2018-12-08T01:59:00Z">
              <w:r w:rsidRPr="005019AF">
                <w:rPr>
                  <w:i w:val="0"/>
                </w:rPr>
                <w:t>2</w:t>
              </w:r>
            </w:ins>
          </w:p>
        </w:tc>
        <w:tc>
          <w:tcPr>
            <w:tcW w:w="4932" w:type="dxa"/>
            <w:shd w:val="clear" w:color="auto" w:fill="auto"/>
            <w:vAlign w:val="center"/>
          </w:tcPr>
          <w:p w:rsidR="006A40F5" w:rsidRPr="006A40F5" w:rsidRDefault="006A40F5" w:rsidP="004C792E">
            <w:pPr>
              <w:pStyle w:val="template"/>
              <w:jc w:val="center"/>
              <w:rPr>
                <w:ins w:id="3830" w:author="Hp" w:date="2018-12-08T01:59:00Z"/>
                <w:i w:val="0"/>
                <w:lang w:val="vi-VN"/>
                <w:rPrChange w:id="3831" w:author="Hp" w:date="2018-12-08T02:03:00Z">
                  <w:rPr>
                    <w:ins w:id="3832" w:author="Hp" w:date="2018-12-08T01:59:00Z"/>
                    <w:i w:val="0"/>
                  </w:rPr>
                </w:rPrChange>
              </w:rPr>
            </w:pPr>
            <w:ins w:id="3833" w:author="Hp" w:date="2018-12-08T02:03:00Z">
              <w:r>
                <w:rPr>
                  <w:i w:val="0"/>
                  <w:lang w:val="vi-VN"/>
                </w:rPr>
                <w:t>Access denied</w:t>
              </w:r>
              <w:r>
                <w:rPr>
                  <w:i w:val="0"/>
                  <w:lang w:val="vi-VN"/>
                </w:rPr>
                <w:br/>
                <w:t>Acc</w:t>
              </w:r>
            </w:ins>
            <w:ins w:id="3834" w:author="Hp" w:date="2018-12-08T02:04:00Z">
              <w:r>
                <w:rPr>
                  <w:i w:val="0"/>
                  <w:lang w:val="vi-VN"/>
                </w:rPr>
                <w:t>ount isn’t admin or account manager can’t access when Admin/Account manager lock that one</w:t>
              </w:r>
            </w:ins>
          </w:p>
        </w:tc>
      </w:tr>
    </w:tbl>
    <w:p w:rsidR="006A40F5" w:rsidRDefault="006A40F5" w:rsidP="006A40F5">
      <w:pPr>
        <w:rPr>
          <w:ins w:id="3835" w:author="Hp" w:date="2018-12-08T02:05:00Z"/>
          <w:lang w:val="vi-VN"/>
        </w:rPr>
      </w:pPr>
    </w:p>
    <w:p w:rsidR="00B10942" w:rsidRDefault="00B10942" w:rsidP="00B10942">
      <w:pPr>
        <w:pStyle w:val="Heading3"/>
        <w:rPr>
          <w:ins w:id="3836" w:author="Hp" w:date="2018-12-08T02:07:00Z"/>
          <w:lang w:val="vi-VN"/>
        </w:rPr>
      </w:pPr>
      <w:bookmarkStart w:id="3837" w:name="_Toc532151000"/>
      <w:bookmarkStart w:id="3838" w:name="_Toc532151163"/>
      <w:bookmarkStart w:id="3839" w:name="_Toc532323990"/>
      <w:ins w:id="3840" w:author="Hp" w:date="2018-12-08T02:06:00Z">
        <w:r>
          <w:rPr>
            <w:lang w:val="vi-VN"/>
          </w:rPr>
          <w:t>UC04: Account Personal Info</w:t>
        </w:r>
      </w:ins>
      <w:ins w:id="3841" w:author="Hp" w:date="2018-12-08T02:07:00Z">
        <w:r>
          <w:rPr>
            <w:lang w:val="vi-VN"/>
          </w:rPr>
          <w:t>r</w:t>
        </w:r>
      </w:ins>
      <w:ins w:id="3842" w:author="Hp" w:date="2018-12-08T02:06:00Z">
        <w:r>
          <w:rPr>
            <w:lang w:val="vi-VN"/>
          </w:rPr>
          <w:t>ma</w:t>
        </w:r>
      </w:ins>
      <w:ins w:id="3843" w:author="Hp" w:date="2018-12-08T02:07:00Z">
        <w:r>
          <w:rPr>
            <w:lang w:val="vi-VN"/>
          </w:rPr>
          <w:t>tion</w:t>
        </w:r>
        <w:bookmarkEnd w:id="3837"/>
        <w:bookmarkEnd w:id="3838"/>
        <w:bookmarkEnd w:id="3839"/>
      </w:ins>
    </w:p>
    <w:p w:rsidR="00B10942" w:rsidRDefault="00B10942" w:rsidP="00B10942">
      <w:pPr>
        <w:pStyle w:val="template"/>
        <w:rPr>
          <w:ins w:id="3844" w:author="Hp" w:date="2018-12-08T02:07:00Z"/>
          <w:i w:val="0"/>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Change w:id="3845">
          <w:tblGrid>
            <w:gridCol w:w="1351"/>
            <w:gridCol w:w="1354"/>
            <w:gridCol w:w="1644"/>
            <w:gridCol w:w="1367"/>
            <w:gridCol w:w="1554"/>
            <w:gridCol w:w="1607"/>
          </w:tblGrid>
        </w:tblGridChange>
      </w:tblGrid>
      <w:tr w:rsidR="00B10942" w:rsidTr="004C792E">
        <w:trPr>
          <w:ins w:id="3846" w:author="Hp" w:date="2018-12-08T02:07:00Z"/>
        </w:trPr>
        <w:tc>
          <w:tcPr>
            <w:tcW w:w="1351" w:type="dxa"/>
            <w:shd w:val="clear" w:color="auto" w:fill="auto"/>
            <w:vAlign w:val="center"/>
          </w:tcPr>
          <w:p w:rsidR="00B10942" w:rsidRPr="00DA624D" w:rsidRDefault="00B10942" w:rsidP="004C792E">
            <w:pPr>
              <w:pStyle w:val="template"/>
              <w:jc w:val="center"/>
              <w:rPr>
                <w:ins w:id="3847" w:author="Hp" w:date="2018-12-08T02:07:00Z"/>
                <w:b/>
                <w:i w:val="0"/>
                <w:sz w:val="20"/>
              </w:rPr>
            </w:pPr>
            <w:ins w:id="3848" w:author="Hp" w:date="2018-12-08T02:07:00Z">
              <w:r w:rsidRPr="005019AF">
                <w:rPr>
                  <w:b/>
                  <w:i w:val="0"/>
                  <w:sz w:val="20"/>
                </w:rPr>
                <w:t>ID</w:t>
              </w:r>
            </w:ins>
          </w:p>
        </w:tc>
        <w:tc>
          <w:tcPr>
            <w:tcW w:w="1354" w:type="dxa"/>
            <w:shd w:val="clear" w:color="auto" w:fill="auto"/>
            <w:vAlign w:val="center"/>
          </w:tcPr>
          <w:p w:rsidR="00B10942" w:rsidRPr="00DA624D" w:rsidRDefault="00B10942" w:rsidP="004C792E">
            <w:pPr>
              <w:pStyle w:val="template"/>
              <w:jc w:val="center"/>
              <w:rPr>
                <w:ins w:id="3849" w:author="Hp" w:date="2018-12-08T02:07:00Z"/>
                <w:b/>
                <w:i w:val="0"/>
                <w:sz w:val="20"/>
              </w:rPr>
            </w:pPr>
            <w:ins w:id="3850" w:author="Hp" w:date="2018-12-08T02:07:00Z">
              <w:r w:rsidRPr="005019AF">
                <w:rPr>
                  <w:b/>
                  <w:i w:val="0"/>
                  <w:sz w:val="20"/>
                </w:rPr>
                <w:t>Name</w:t>
              </w:r>
            </w:ins>
          </w:p>
        </w:tc>
        <w:tc>
          <w:tcPr>
            <w:tcW w:w="1644" w:type="dxa"/>
            <w:shd w:val="clear" w:color="auto" w:fill="auto"/>
            <w:vAlign w:val="center"/>
          </w:tcPr>
          <w:p w:rsidR="00B10942" w:rsidRPr="00DA624D" w:rsidRDefault="00B10942" w:rsidP="004C792E">
            <w:pPr>
              <w:pStyle w:val="template"/>
              <w:jc w:val="center"/>
              <w:rPr>
                <w:ins w:id="3851" w:author="Hp" w:date="2018-12-08T02:07:00Z"/>
                <w:b/>
                <w:i w:val="0"/>
                <w:sz w:val="20"/>
              </w:rPr>
            </w:pPr>
            <w:ins w:id="3852" w:author="Hp" w:date="2018-12-08T02:07:00Z">
              <w:r w:rsidRPr="005019AF">
                <w:rPr>
                  <w:b/>
                  <w:i w:val="0"/>
                  <w:sz w:val="20"/>
                </w:rPr>
                <w:t>Account</w:t>
              </w:r>
            </w:ins>
          </w:p>
        </w:tc>
        <w:tc>
          <w:tcPr>
            <w:tcW w:w="1367" w:type="dxa"/>
            <w:shd w:val="clear" w:color="auto" w:fill="auto"/>
            <w:vAlign w:val="center"/>
          </w:tcPr>
          <w:p w:rsidR="00B10942" w:rsidRPr="00DA624D" w:rsidRDefault="00B10942" w:rsidP="004C792E">
            <w:pPr>
              <w:pStyle w:val="template"/>
              <w:jc w:val="center"/>
              <w:rPr>
                <w:ins w:id="3853" w:author="Hp" w:date="2018-12-08T02:07:00Z"/>
                <w:b/>
                <w:i w:val="0"/>
                <w:sz w:val="20"/>
              </w:rPr>
            </w:pPr>
            <w:ins w:id="3854" w:author="Hp" w:date="2018-12-08T02:07:00Z">
              <w:r w:rsidRPr="005019AF">
                <w:rPr>
                  <w:b/>
                  <w:i w:val="0"/>
                  <w:sz w:val="20"/>
                </w:rPr>
                <w:t>Trigger</w:t>
              </w:r>
            </w:ins>
          </w:p>
        </w:tc>
        <w:tc>
          <w:tcPr>
            <w:tcW w:w="1554" w:type="dxa"/>
            <w:shd w:val="clear" w:color="auto" w:fill="auto"/>
            <w:vAlign w:val="center"/>
          </w:tcPr>
          <w:p w:rsidR="00B10942" w:rsidRPr="00DA624D" w:rsidRDefault="00B10942" w:rsidP="004C792E">
            <w:pPr>
              <w:pStyle w:val="template"/>
              <w:jc w:val="center"/>
              <w:rPr>
                <w:ins w:id="3855" w:author="Hp" w:date="2018-12-08T02:07:00Z"/>
                <w:b/>
                <w:i w:val="0"/>
                <w:sz w:val="20"/>
              </w:rPr>
            </w:pPr>
            <w:ins w:id="3856" w:author="Hp" w:date="2018-12-08T02:07:00Z">
              <w:r w:rsidRPr="005019AF">
                <w:rPr>
                  <w:b/>
                  <w:i w:val="0"/>
                  <w:sz w:val="20"/>
                </w:rPr>
                <w:t>Pre-condition</w:t>
              </w:r>
            </w:ins>
          </w:p>
        </w:tc>
        <w:tc>
          <w:tcPr>
            <w:tcW w:w="1607" w:type="dxa"/>
            <w:shd w:val="clear" w:color="auto" w:fill="auto"/>
            <w:vAlign w:val="center"/>
          </w:tcPr>
          <w:p w:rsidR="00B10942" w:rsidRPr="00DA624D" w:rsidRDefault="00B10942" w:rsidP="004C792E">
            <w:pPr>
              <w:pStyle w:val="template"/>
              <w:jc w:val="center"/>
              <w:rPr>
                <w:ins w:id="3857" w:author="Hp" w:date="2018-12-08T02:07:00Z"/>
                <w:b/>
                <w:i w:val="0"/>
                <w:sz w:val="20"/>
              </w:rPr>
            </w:pPr>
            <w:ins w:id="3858" w:author="Hp" w:date="2018-12-08T02:07:00Z">
              <w:r w:rsidRPr="005019AF">
                <w:rPr>
                  <w:b/>
                  <w:i w:val="0"/>
                  <w:sz w:val="20"/>
                </w:rPr>
                <w:t>Post condition</w:t>
              </w:r>
            </w:ins>
          </w:p>
        </w:tc>
      </w:tr>
      <w:tr w:rsidR="00B10942" w:rsidRPr="005019AF" w:rsidTr="004C792E">
        <w:trPr>
          <w:ins w:id="3859" w:author="Hp" w:date="2018-12-08T02:07:00Z"/>
        </w:trPr>
        <w:tc>
          <w:tcPr>
            <w:tcW w:w="1351" w:type="dxa"/>
            <w:shd w:val="clear" w:color="auto" w:fill="auto"/>
            <w:vAlign w:val="center"/>
          </w:tcPr>
          <w:p w:rsidR="00B10942" w:rsidRPr="00F04ABF" w:rsidRDefault="00B10942" w:rsidP="004C792E">
            <w:pPr>
              <w:pStyle w:val="template"/>
              <w:jc w:val="center"/>
              <w:rPr>
                <w:ins w:id="3860" w:author="Hp" w:date="2018-12-08T02:07:00Z"/>
                <w:i w:val="0"/>
                <w:sz w:val="20"/>
                <w:lang w:val="vi-VN"/>
                <w:rPrChange w:id="3861" w:author="Hp" w:date="2018-12-09T20:24:00Z">
                  <w:rPr>
                    <w:ins w:id="3862" w:author="Hp" w:date="2018-12-08T02:07:00Z"/>
                    <w:b/>
                    <w:i w:val="0"/>
                    <w:sz w:val="20"/>
                  </w:rPr>
                </w:rPrChange>
              </w:rPr>
            </w:pPr>
            <w:ins w:id="3863" w:author="Hp" w:date="2018-12-08T02:07:00Z">
              <w:r w:rsidRPr="00F04ABF">
                <w:rPr>
                  <w:i w:val="0"/>
                  <w:sz w:val="20"/>
                  <w:rPrChange w:id="3864" w:author="Hp" w:date="2018-12-09T20:24:00Z">
                    <w:rPr>
                      <w:b/>
                      <w:i w:val="0"/>
                      <w:sz w:val="20"/>
                    </w:rPr>
                  </w:rPrChange>
                </w:rPr>
                <w:t>UC0</w:t>
              </w:r>
              <w:r w:rsidRPr="00F04ABF">
                <w:rPr>
                  <w:i w:val="0"/>
                  <w:sz w:val="20"/>
                  <w:lang w:val="vi-VN"/>
                  <w:rPrChange w:id="3865" w:author="Hp" w:date="2018-12-09T20:24:00Z">
                    <w:rPr>
                      <w:b/>
                      <w:i w:val="0"/>
                      <w:sz w:val="20"/>
                      <w:lang w:val="vi-VN"/>
                    </w:rPr>
                  </w:rPrChange>
                </w:rPr>
                <w:t>4</w:t>
              </w:r>
            </w:ins>
          </w:p>
        </w:tc>
        <w:tc>
          <w:tcPr>
            <w:tcW w:w="1354" w:type="dxa"/>
            <w:shd w:val="clear" w:color="auto" w:fill="auto"/>
            <w:vAlign w:val="center"/>
          </w:tcPr>
          <w:p w:rsidR="00B10942" w:rsidRPr="00F04ABF" w:rsidRDefault="00B10942" w:rsidP="004C792E">
            <w:pPr>
              <w:pStyle w:val="template"/>
              <w:jc w:val="center"/>
              <w:rPr>
                <w:ins w:id="3866" w:author="Hp" w:date="2018-12-08T02:07:00Z"/>
                <w:i w:val="0"/>
                <w:sz w:val="20"/>
                <w:lang w:val="vi-VN"/>
                <w:rPrChange w:id="3867" w:author="Hp" w:date="2018-12-09T20:24:00Z">
                  <w:rPr>
                    <w:ins w:id="3868" w:author="Hp" w:date="2018-12-08T02:07:00Z"/>
                    <w:b/>
                    <w:i w:val="0"/>
                    <w:sz w:val="20"/>
                  </w:rPr>
                </w:rPrChange>
              </w:rPr>
            </w:pPr>
            <w:ins w:id="3869" w:author="Hp" w:date="2018-12-08T02:07:00Z">
              <w:r w:rsidRPr="00F04ABF">
                <w:rPr>
                  <w:i w:val="0"/>
                  <w:sz w:val="20"/>
                  <w:lang w:val="vi-VN"/>
                  <w:rPrChange w:id="3870" w:author="Hp" w:date="2018-12-09T20:24:00Z">
                    <w:rPr>
                      <w:b/>
                      <w:i w:val="0"/>
                      <w:sz w:val="20"/>
                      <w:lang w:val="vi-VN"/>
                    </w:rPr>
                  </w:rPrChange>
                </w:rPr>
                <w:t>Account Personal Information</w:t>
              </w:r>
            </w:ins>
          </w:p>
        </w:tc>
        <w:tc>
          <w:tcPr>
            <w:tcW w:w="1644" w:type="dxa"/>
            <w:shd w:val="clear" w:color="auto" w:fill="auto"/>
            <w:vAlign w:val="center"/>
          </w:tcPr>
          <w:p w:rsidR="00B10942" w:rsidRPr="00F04ABF" w:rsidRDefault="00B10942" w:rsidP="004C792E">
            <w:pPr>
              <w:pStyle w:val="template"/>
              <w:jc w:val="center"/>
              <w:rPr>
                <w:ins w:id="3871" w:author="Hp" w:date="2018-12-08T02:07:00Z"/>
                <w:i w:val="0"/>
                <w:sz w:val="20"/>
                <w:rPrChange w:id="3872" w:author="Hp" w:date="2018-12-09T20:24:00Z">
                  <w:rPr>
                    <w:ins w:id="3873" w:author="Hp" w:date="2018-12-08T02:07:00Z"/>
                    <w:b/>
                    <w:i w:val="0"/>
                    <w:sz w:val="20"/>
                  </w:rPr>
                </w:rPrChange>
              </w:rPr>
            </w:pPr>
            <w:ins w:id="3874" w:author="Hp" w:date="2018-12-08T02:07:00Z">
              <w:r w:rsidRPr="00F04ABF">
                <w:rPr>
                  <w:i w:val="0"/>
                  <w:sz w:val="20"/>
                  <w:rPrChange w:id="3875" w:author="Hp" w:date="2018-12-09T20:24:00Z">
                    <w:rPr>
                      <w:b/>
                      <w:i w:val="0"/>
                      <w:sz w:val="20"/>
                    </w:rPr>
                  </w:rPrChange>
                </w:rPr>
                <w:t>Admin/Account Manager/Guest</w:t>
              </w:r>
            </w:ins>
          </w:p>
        </w:tc>
        <w:tc>
          <w:tcPr>
            <w:tcW w:w="1367" w:type="dxa"/>
            <w:shd w:val="clear" w:color="auto" w:fill="auto"/>
            <w:vAlign w:val="center"/>
          </w:tcPr>
          <w:p w:rsidR="00B10942" w:rsidRPr="00F04ABF" w:rsidRDefault="00B10942" w:rsidP="004C792E">
            <w:pPr>
              <w:pStyle w:val="template"/>
              <w:jc w:val="center"/>
              <w:rPr>
                <w:ins w:id="3876" w:author="Hp" w:date="2018-12-08T02:07:00Z"/>
                <w:i w:val="0"/>
                <w:sz w:val="20"/>
                <w:lang w:val="vi-VN"/>
                <w:rPrChange w:id="3877" w:author="Hp" w:date="2018-12-09T20:24:00Z">
                  <w:rPr>
                    <w:ins w:id="3878" w:author="Hp" w:date="2018-12-08T02:07:00Z"/>
                    <w:b/>
                    <w:i w:val="0"/>
                    <w:sz w:val="20"/>
                  </w:rPr>
                </w:rPrChange>
              </w:rPr>
            </w:pPr>
            <w:ins w:id="3879" w:author="Hp" w:date="2018-12-08T02:07:00Z">
              <w:r w:rsidRPr="00F04ABF">
                <w:rPr>
                  <w:i w:val="0"/>
                  <w:sz w:val="20"/>
                  <w:rPrChange w:id="3880" w:author="Hp" w:date="2018-12-09T20:24:00Z">
                    <w:rPr>
                      <w:b/>
                      <w:i w:val="0"/>
                      <w:sz w:val="20"/>
                    </w:rPr>
                  </w:rPrChange>
                </w:rPr>
                <w:t xml:space="preserve">User press the </w:t>
              </w:r>
              <w:r w:rsidRPr="00F04ABF">
                <w:rPr>
                  <w:i w:val="0"/>
                  <w:sz w:val="20"/>
                  <w:lang w:val="vi-VN"/>
                  <w:rPrChange w:id="3881" w:author="Hp" w:date="2018-12-09T20:24:00Z">
                    <w:rPr>
                      <w:b/>
                      <w:i w:val="0"/>
                      <w:sz w:val="20"/>
                      <w:lang w:val="vi-VN"/>
                    </w:rPr>
                  </w:rPrChange>
                </w:rPr>
                <w:t>Account detail</w:t>
              </w:r>
            </w:ins>
          </w:p>
        </w:tc>
        <w:tc>
          <w:tcPr>
            <w:tcW w:w="1554" w:type="dxa"/>
            <w:shd w:val="clear" w:color="auto" w:fill="auto"/>
            <w:vAlign w:val="center"/>
          </w:tcPr>
          <w:p w:rsidR="00B10942" w:rsidRPr="00F04ABF" w:rsidRDefault="00B10942" w:rsidP="004C792E">
            <w:pPr>
              <w:pStyle w:val="template"/>
              <w:jc w:val="center"/>
              <w:rPr>
                <w:ins w:id="3882" w:author="Hp" w:date="2018-12-08T02:07:00Z"/>
                <w:i w:val="0"/>
                <w:sz w:val="20"/>
                <w:rPrChange w:id="3883" w:author="Hp" w:date="2018-12-09T20:24:00Z">
                  <w:rPr>
                    <w:ins w:id="3884" w:author="Hp" w:date="2018-12-08T02:07:00Z"/>
                    <w:b/>
                    <w:i w:val="0"/>
                    <w:sz w:val="20"/>
                  </w:rPr>
                </w:rPrChange>
              </w:rPr>
            </w:pPr>
          </w:p>
        </w:tc>
        <w:tc>
          <w:tcPr>
            <w:tcW w:w="1607" w:type="dxa"/>
            <w:shd w:val="clear" w:color="auto" w:fill="auto"/>
            <w:vAlign w:val="center"/>
          </w:tcPr>
          <w:p w:rsidR="00B10942" w:rsidRPr="00F04ABF" w:rsidRDefault="00B10942" w:rsidP="004C792E">
            <w:pPr>
              <w:pStyle w:val="template"/>
              <w:jc w:val="center"/>
              <w:rPr>
                <w:ins w:id="3885" w:author="Hp" w:date="2018-12-08T02:07:00Z"/>
                <w:i w:val="0"/>
                <w:sz w:val="20"/>
                <w:rPrChange w:id="3886" w:author="Hp" w:date="2018-12-09T20:24:00Z">
                  <w:rPr>
                    <w:ins w:id="3887" w:author="Hp" w:date="2018-12-08T02:07:00Z"/>
                    <w:b/>
                    <w:i w:val="0"/>
                    <w:sz w:val="20"/>
                  </w:rPr>
                </w:rPrChange>
              </w:rPr>
            </w:pPr>
            <w:ins w:id="3888" w:author="Hp" w:date="2018-12-08T02:07:00Z">
              <w:r w:rsidRPr="00F04ABF">
                <w:rPr>
                  <w:i w:val="0"/>
                  <w:sz w:val="20"/>
                  <w:rPrChange w:id="3889" w:author="Hp" w:date="2018-12-09T20:24:00Z">
                    <w:rPr>
                      <w:b/>
                      <w:i w:val="0"/>
                      <w:sz w:val="20"/>
                    </w:rPr>
                  </w:rPrChange>
                </w:rPr>
                <w:t xml:space="preserve">Move to </w:t>
              </w:r>
            </w:ins>
            <w:ins w:id="3890" w:author="Hp" w:date="2018-12-08T02:08:00Z">
              <w:r w:rsidRPr="00F04ABF">
                <w:rPr>
                  <w:i w:val="0"/>
                  <w:sz w:val="20"/>
                  <w:lang w:val="vi-VN"/>
                  <w:rPrChange w:id="3891" w:author="Hp" w:date="2018-12-09T20:24:00Z">
                    <w:rPr>
                      <w:b/>
                      <w:i w:val="0"/>
                      <w:sz w:val="20"/>
                      <w:lang w:val="vi-VN"/>
                    </w:rPr>
                  </w:rPrChange>
                </w:rPr>
                <w:t>personal information page</w:t>
              </w:r>
            </w:ins>
            <w:ins w:id="3892" w:author="Hp" w:date="2018-12-08T02:07:00Z">
              <w:r w:rsidRPr="00F04ABF">
                <w:rPr>
                  <w:i w:val="0"/>
                  <w:sz w:val="20"/>
                  <w:rPrChange w:id="3893" w:author="Hp" w:date="2018-12-09T20:24:00Z">
                    <w:rPr>
                      <w:b/>
                      <w:i w:val="0"/>
                      <w:sz w:val="20"/>
                    </w:rPr>
                  </w:rPrChange>
                </w:rPr>
                <w:t xml:space="preserve"> </w:t>
              </w:r>
            </w:ins>
          </w:p>
        </w:tc>
      </w:tr>
    </w:tbl>
    <w:p w:rsidR="00F04ABF" w:rsidRDefault="00F04ABF" w:rsidP="00B10942">
      <w:pPr>
        <w:pStyle w:val="template"/>
        <w:rPr>
          <w:ins w:id="3894" w:author="Hp" w:date="2018-12-09T20:25:00Z"/>
          <w:i w:val="0"/>
        </w:rPr>
      </w:pPr>
    </w:p>
    <w:p w:rsidR="00B10942" w:rsidRDefault="00B10942" w:rsidP="00B10942">
      <w:pPr>
        <w:pStyle w:val="template"/>
        <w:rPr>
          <w:ins w:id="3895" w:author="Hp" w:date="2018-12-08T02:07:00Z"/>
          <w:i w:val="0"/>
        </w:rPr>
      </w:pPr>
      <w:ins w:id="3896" w:author="Hp" w:date="2018-12-08T02:07:00Z">
        <w:r>
          <w:rPr>
            <w:i w:val="0"/>
          </w:rPr>
          <w:t>Activities</w:t>
        </w:r>
      </w:ins>
    </w:p>
    <w:p w:rsidR="00B10942" w:rsidRDefault="00B10942" w:rsidP="00B10942">
      <w:pPr>
        <w:pStyle w:val="template"/>
        <w:rPr>
          <w:ins w:id="3897" w:author="Hp" w:date="2018-12-08T02:07:00Z"/>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2466"/>
        <w:gridCol w:w="2466"/>
        <w:gridCol w:w="2466"/>
        <w:tblGridChange w:id="3898">
          <w:tblGrid>
            <w:gridCol w:w="2466"/>
            <w:gridCol w:w="2466"/>
            <w:gridCol w:w="2466"/>
            <w:gridCol w:w="2466"/>
          </w:tblGrid>
        </w:tblGridChange>
      </w:tblGrid>
      <w:tr w:rsidR="00B10942" w:rsidRPr="005019AF" w:rsidTr="004C792E">
        <w:trPr>
          <w:jc w:val="center"/>
          <w:ins w:id="3899" w:author="Hp" w:date="2018-12-08T02:07:00Z"/>
        </w:trPr>
        <w:tc>
          <w:tcPr>
            <w:tcW w:w="4932" w:type="dxa"/>
            <w:gridSpan w:val="2"/>
            <w:shd w:val="clear" w:color="auto" w:fill="auto"/>
          </w:tcPr>
          <w:p w:rsidR="00B10942" w:rsidRPr="00DA624D" w:rsidRDefault="00B10942" w:rsidP="004C792E">
            <w:pPr>
              <w:pStyle w:val="template"/>
              <w:jc w:val="center"/>
              <w:rPr>
                <w:ins w:id="3900" w:author="Hp" w:date="2018-12-08T02:07:00Z"/>
                <w:b/>
                <w:i w:val="0"/>
              </w:rPr>
            </w:pPr>
            <w:ins w:id="3901" w:author="Hp" w:date="2018-12-08T02:07:00Z">
              <w:r w:rsidRPr="00DA624D">
                <w:rPr>
                  <w:b/>
                  <w:i w:val="0"/>
                </w:rPr>
                <w:t>User</w:t>
              </w:r>
            </w:ins>
          </w:p>
        </w:tc>
        <w:tc>
          <w:tcPr>
            <w:tcW w:w="4932" w:type="dxa"/>
            <w:gridSpan w:val="2"/>
            <w:shd w:val="clear" w:color="auto" w:fill="auto"/>
          </w:tcPr>
          <w:p w:rsidR="00B10942" w:rsidRPr="00DA624D" w:rsidRDefault="00B10942" w:rsidP="004C792E">
            <w:pPr>
              <w:pStyle w:val="template"/>
              <w:jc w:val="center"/>
              <w:rPr>
                <w:ins w:id="3902" w:author="Hp" w:date="2018-12-08T02:07:00Z"/>
                <w:b/>
                <w:i w:val="0"/>
              </w:rPr>
            </w:pPr>
            <w:ins w:id="3903" w:author="Hp" w:date="2018-12-08T02:07:00Z">
              <w:r w:rsidRPr="00DA624D">
                <w:rPr>
                  <w:b/>
                  <w:i w:val="0"/>
                </w:rPr>
                <w:t>System</w:t>
              </w:r>
            </w:ins>
          </w:p>
        </w:tc>
      </w:tr>
      <w:tr w:rsidR="00B10942" w:rsidRPr="005019AF" w:rsidTr="004C792E">
        <w:trPr>
          <w:jc w:val="center"/>
          <w:ins w:id="3904" w:author="Hp" w:date="2018-12-08T02:07:00Z"/>
        </w:trPr>
        <w:tc>
          <w:tcPr>
            <w:tcW w:w="9864" w:type="dxa"/>
            <w:gridSpan w:val="4"/>
            <w:shd w:val="clear" w:color="auto" w:fill="auto"/>
          </w:tcPr>
          <w:p w:rsidR="00B10942" w:rsidRPr="005019AF" w:rsidRDefault="00B10942" w:rsidP="004C792E">
            <w:pPr>
              <w:pStyle w:val="template"/>
              <w:jc w:val="center"/>
              <w:rPr>
                <w:ins w:id="3905" w:author="Hp" w:date="2018-12-08T02:07:00Z"/>
                <w:i w:val="0"/>
              </w:rPr>
            </w:pPr>
            <w:ins w:id="3906" w:author="Hp" w:date="2018-12-08T02:07:00Z">
              <w:r w:rsidRPr="005019AF">
                <w:rPr>
                  <w:i w:val="0"/>
                </w:rPr>
                <w:t>Main flow: Sign Up Success</w:t>
              </w:r>
            </w:ins>
          </w:p>
        </w:tc>
      </w:tr>
      <w:tr w:rsidR="00B10942" w:rsidRPr="005019AF" w:rsidTr="004C792E">
        <w:trPr>
          <w:jc w:val="center"/>
          <w:ins w:id="3907" w:author="Hp" w:date="2018-12-08T02:07:00Z"/>
        </w:trPr>
        <w:tc>
          <w:tcPr>
            <w:tcW w:w="2466" w:type="dxa"/>
            <w:shd w:val="clear" w:color="auto" w:fill="auto"/>
          </w:tcPr>
          <w:p w:rsidR="00B10942" w:rsidRPr="005019AF" w:rsidRDefault="00B10942" w:rsidP="004C792E">
            <w:pPr>
              <w:pStyle w:val="template"/>
              <w:jc w:val="center"/>
              <w:rPr>
                <w:ins w:id="3908" w:author="Hp" w:date="2018-12-08T02:07:00Z"/>
                <w:i w:val="0"/>
              </w:rPr>
            </w:pPr>
            <w:ins w:id="3909" w:author="Hp" w:date="2018-12-08T02:07:00Z">
              <w:r w:rsidRPr="005019AF">
                <w:rPr>
                  <w:i w:val="0"/>
                </w:rPr>
                <w:t>1</w:t>
              </w:r>
            </w:ins>
          </w:p>
        </w:tc>
        <w:tc>
          <w:tcPr>
            <w:tcW w:w="2466" w:type="dxa"/>
            <w:shd w:val="clear" w:color="auto" w:fill="auto"/>
          </w:tcPr>
          <w:p w:rsidR="00B10942" w:rsidRPr="005019AF" w:rsidRDefault="00B10942" w:rsidP="004C792E">
            <w:pPr>
              <w:pStyle w:val="template"/>
              <w:jc w:val="center"/>
              <w:rPr>
                <w:ins w:id="3910" w:author="Hp" w:date="2018-12-08T02:07:00Z"/>
                <w:i w:val="0"/>
              </w:rPr>
            </w:pPr>
            <w:ins w:id="3911" w:author="Hp" w:date="2018-12-08T02:07:00Z">
              <w:r w:rsidRPr="005019AF">
                <w:rPr>
                  <w:i w:val="0"/>
                </w:rPr>
                <w:t xml:space="preserve">User press </w:t>
              </w:r>
            </w:ins>
            <w:ins w:id="3912" w:author="Hp" w:date="2018-12-08T02:08:00Z">
              <w:r>
                <w:rPr>
                  <w:i w:val="0"/>
                  <w:lang w:val="vi-VN"/>
                </w:rPr>
                <w:t>personal information detail</w:t>
              </w:r>
            </w:ins>
            <w:ins w:id="3913" w:author="Hp" w:date="2018-12-08T02:07:00Z">
              <w:r w:rsidRPr="005019AF">
                <w:rPr>
                  <w:i w:val="0"/>
                </w:rPr>
                <w:t>(SC0</w:t>
              </w:r>
            </w:ins>
            <w:ins w:id="3914" w:author="Hp" w:date="2018-12-08T02:08:00Z">
              <w:r>
                <w:rPr>
                  <w:i w:val="0"/>
                  <w:lang w:val="vi-VN"/>
                </w:rPr>
                <w:t>6</w:t>
              </w:r>
            </w:ins>
            <w:ins w:id="3915" w:author="Hp" w:date="2018-12-08T02:07:00Z">
              <w:r w:rsidRPr="005019AF">
                <w:rPr>
                  <w:i w:val="0"/>
                </w:rPr>
                <w:t>)</w:t>
              </w:r>
            </w:ins>
          </w:p>
        </w:tc>
        <w:tc>
          <w:tcPr>
            <w:tcW w:w="4932" w:type="dxa"/>
            <w:gridSpan w:val="2"/>
            <w:shd w:val="clear" w:color="auto" w:fill="auto"/>
          </w:tcPr>
          <w:p w:rsidR="00B10942" w:rsidRPr="005019AF" w:rsidRDefault="00B10942" w:rsidP="004C792E">
            <w:pPr>
              <w:pStyle w:val="template"/>
              <w:jc w:val="center"/>
              <w:rPr>
                <w:ins w:id="3916" w:author="Hp" w:date="2018-12-08T02:07:00Z"/>
                <w:i w:val="0"/>
              </w:rPr>
            </w:pPr>
          </w:p>
        </w:tc>
      </w:tr>
      <w:tr w:rsidR="00B10942" w:rsidTr="004C792E">
        <w:trPr>
          <w:jc w:val="center"/>
          <w:ins w:id="3917" w:author="Hp" w:date="2018-12-08T02:07:00Z"/>
        </w:trPr>
        <w:tc>
          <w:tcPr>
            <w:tcW w:w="2466" w:type="dxa"/>
            <w:shd w:val="clear" w:color="auto" w:fill="auto"/>
          </w:tcPr>
          <w:p w:rsidR="00B10942" w:rsidRPr="005019AF" w:rsidRDefault="00B10942" w:rsidP="004C792E">
            <w:pPr>
              <w:pStyle w:val="template"/>
              <w:jc w:val="center"/>
              <w:rPr>
                <w:ins w:id="3918" w:author="Hp" w:date="2018-12-08T02:07:00Z"/>
                <w:i w:val="0"/>
              </w:rPr>
            </w:pPr>
          </w:p>
        </w:tc>
        <w:tc>
          <w:tcPr>
            <w:tcW w:w="2466" w:type="dxa"/>
            <w:shd w:val="clear" w:color="auto" w:fill="auto"/>
          </w:tcPr>
          <w:p w:rsidR="00B10942" w:rsidRPr="005019AF" w:rsidRDefault="00B10942" w:rsidP="004C792E">
            <w:pPr>
              <w:pStyle w:val="template"/>
              <w:jc w:val="center"/>
              <w:rPr>
                <w:ins w:id="3919" w:author="Hp" w:date="2018-12-08T02:07:00Z"/>
                <w:i w:val="0"/>
              </w:rPr>
            </w:pPr>
          </w:p>
        </w:tc>
        <w:tc>
          <w:tcPr>
            <w:tcW w:w="2466" w:type="dxa"/>
            <w:shd w:val="clear" w:color="auto" w:fill="auto"/>
          </w:tcPr>
          <w:p w:rsidR="00B10942" w:rsidRPr="005019AF" w:rsidRDefault="00B10942" w:rsidP="004C792E">
            <w:pPr>
              <w:pStyle w:val="template"/>
              <w:jc w:val="center"/>
              <w:rPr>
                <w:ins w:id="3920" w:author="Hp" w:date="2018-12-08T02:07:00Z"/>
                <w:i w:val="0"/>
              </w:rPr>
            </w:pPr>
            <w:ins w:id="3921" w:author="Hp" w:date="2018-12-08T02:07:00Z">
              <w:r w:rsidRPr="005019AF">
                <w:rPr>
                  <w:i w:val="0"/>
                </w:rPr>
                <w:t>2</w:t>
              </w:r>
            </w:ins>
          </w:p>
        </w:tc>
        <w:tc>
          <w:tcPr>
            <w:tcW w:w="2466" w:type="dxa"/>
            <w:shd w:val="clear" w:color="auto" w:fill="auto"/>
          </w:tcPr>
          <w:p w:rsidR="00B10942" w:rsidRPr="005019AF" w:rsidRDefault="00B10942" w:rsidP="004C792E">
            <w:pPr>
              <w:pStyle w:val="template"/>
              <w:jc w:val="center"/>
              <w:rPr>
                <w:ins w:id="3922" w:author="Hp" w:date="2018-12-08T02:07:00Z"/>
                <w:i w:val="0"/>
              </w:rPr>
            </w:pPr>
            <w:ins w:id="3923" w:author="Hp" w:date="2018-12-08T02:07:00Z">
              <w:r w:rsidRPr="005019AF">
                <w:rPr>
                  <w:i w:val="0"/>
                </w:rPr>
                <w:t xml:space="preserve">Move to the </w:t>
              </w:r>
            </w:ins>
            <w:ins w:id="3924" w:author="Hp" w:date="2018-12-08T02:08:00Z">
              <w:r>
                <w:rPr>
                  <w:i w:val="0"/>
                  <w:lang w:val="vi-VN"/>
                </w:rPr>
                <w:t>personal information page</w:t>
              </w:r>
            </w:ins>
            <w:ins w:id="3925" w:author="Hp" w:date="2018-12-08T02:07:00Z">
              <w:r w:rsidRPr="005019AF">
                <w:rPr>
                  <w:i w:val="0"/>
                </w:rPr>
                <w:t xml:space="preserve"> (SC0</w:t>
              </w:r>
            </w:ins>
            <w:ins w:id="3926" w:author="Hp" w:date="2018-12-08T02:08:00Z">
              <w:r>
                <w:rPr>
                  <w:i w:val="0"/>
                  <w:lang w:val="vi-VN"/>
                </w:rPr>
                <w:t>7</w:t>
              </w:r>
            </w:ins>
            <w:ins w:id="3927" w:author="Hp" w:date="2018-12-08T02:07:00Z">
              <w:r w:rsidRPr="005019AF">
                <w:rPr>
                  <w:i w:val="0"/>
                </w:rPr>
                <w:t>)</w:t>
              </w:r>
            </w:ins>
          </w:p>
        </w:tc>
      </w:tr>
      <w:tr w:rsidR="00B10942" w:rsidRPr="005019AF" w:rsidTr="004C792E">
        <w:trPr>
          <w:jc w:val="center"/>
          <w:ins w:id="3928" w:author="Hp" w:date="2018-12-08T02:07:00Z"/>
        </w:trPr>
        <w:tc>
          <w:tcPr>
            <w:tcW w:w="2466" w:type="dxa"/>
            <w:shd w:val="clear" w:color="auto" w:fill="auto"/>
          </w:tcPr>
          <w:p w:rsidR="00B10942" w:rsidRPr="005019AF" w:rsidRDefault="00B10942" w:rsidP="004C792E">
            <w:pPr>
              <w:pStyle w:val="template"/>
              <w:jc w:val="center"/>
              <w:rPr>
                <w:ins w:id="3929" w:author="Hp" w:date="2018-12-08T02:07:00Z"/>
                <w:i w:val="0"/>
              </w:rPr>
            </w:pPr>
            <w:ins w:id="3930" w:author="Hp" w:date="2018-12-08T02:07:00Z">
              <w:r w:rsidRPr="005019AF">
                <w:rPr>
                  <w:i w:val="0"/>
                </w:rPr>
                <w:t>3</w:t>
              </w:r>
            </w:ins>
          </w:p>
        </w:tc>
        <w:tc>
          <w:tcPr>
            <w:tcW w:w="2466" w:type="dxa"/>
            <w:shd w:val="clear" w:color="auto" w:fill="auto"/>
          </w:tcPr>
          <w:p w:rsidR="00B10942" w:rsidRPr="00B10942" w:rsidRDefault="00B10942" w:rsidP="004C792E">
            <w:pPr>
              <w:pStyle w:val="template"/>
              <w:jc w:val="center"/>
              <w:rPr>
                <w:ins w:id="3931" w:author="Hp" w:date="2018-12-08T02:07:00Z"/>
                <w:i w:val="0"/>
                <w:lang w:val="vi-VN"/>
                <w:rPrChange w:id="3932" w:author="Hp" w:date="2018-12-08T02:09:00Z">
                  <w:rPr>
                    <w:ins w:id="3933" w:author="Hp" w:date="2018-12-08T02:07:00Z"/>
                    <w:i w:val="0"/>
                  </w:rPr>
                </w:rPrChange>
              </w:rPr>
            </w:pPr>
            <w:ins w:id="3934" w:author="Hp" w:date="2018-12-08T02:07:00Z">
              <w:r w:rsidRPr="005019AF">
                <w:rPr>
                  <w:i w:val="0"/>
                </w:rPr>
                <w:t>User enter their</w:t>
              </w:r>
            </w:ins>
            <w:ins w:id="3935" w:author="Hp" w:date="2018-12-08T02:09:00Z">
              <w:r>
                <w:rPr>
                  <w:i w:val="0"/>
                  <w:lang w:val="vi-VN"/>
                </w:rPr>
                <w:t xml:space="preserve"> new</w:t>
              </w:r>
            </w:ins>
            <w:ins w:id="3936" w:author="Hp" w:date="2018-12-08T02:07:00Z">
              <w:r w:rsidRPr="005019AF">
                <w:rPr>
                  <w:i w:val="0"/>
                </w:rPr>
                <w:t xml:space="preserve"> name, email, password</w:t>
              </w:r>
            </w:ins>
            <w:ins w:id="3937" w:author="Hp" w:date="2018-12-08T02:09:00Z">
              <w:r>
                <w:rPr>
                  <w:i w:val="0"/>
                  <w:lang w:val="vi-VN"/>
                </w:rPr>
                <w:t>.</w:t>
              </w:r>
            </w:ins>
          </w:p>
        </w:tc>
        <w:tc>
          <w:tcPr>
            <w:tcW w:w="2466" w:type="dxa"/>
            <w:shd w:val="clear" w:color="auto" w:fill="auto"/>
          </w:tcPr>
          <w:p w:rsidR="00B10942" w:rsidRPr="005019AF" w:rsidRDefault="00B10942" w:rsidP="004C792E">
            <w:pPr>
              <w:pStyle w:val="template"/>
              <w:jc w:val="center"/>
              <w:rPr>
                <w:ins w:id="3938" w:author="Hp" w:date="2018-12-08T02:07:00Z"/>
                <w:i w:val="0"/>
              </w:rPr>
            </w:pPr>
          </w:p>
        </w:tc>
        <w:tc>
          <w:tcPr>
            <w:tcW w:w="2466" w:type="dxa"/>
            <w:shd w:val="clear" w:color="auto" w:fill="auto"/>
          </w:tcPr>
          <w:p w:rsidR="00B10942" w:rsidRPr="005019AF" w:rsidRDefault="00B10942" w:rsidP="004C792E">
            <w:pPr>
              <w:pStyle w:val="template"/>
              <w:jc w:val="center"/>
              <w:rPr>
                <w:ins w:id="3939" w:author="Hp" w:date="2018-12-08T02:07:00Z"/>
                <w:i w:val="0"/>
              </w:rPr>
            </w:pPr>
          </w:p>
        </w:tc>
      </w:tr>
      <w:tr w:rsidR="00B10942" w:rsidTr="004C792E">
        <w:trPr>
          <w:jc w:val="center"/>
          <w:ins w:id="3940" w:author="Hp" w:date="2018-12-08T02:07:00Z"/>
        </w:trPr>
        <w:tc>
          <w:tcPr>
            <w:tcW w:w="2466" w:type="dxa"/>
            <w:shd w:val="clear" w:color="auto" w:fill="auto"/>
          </w:tcPr>
          <w:p w:rsidR="00B10942" w:rsidRPr="005019AF" w:rsidRDefault="00B10942" w:rsidP="004C792E">
            <w:pPr>
              <w:pStyle w:val="template"/>
              <w:jc w:val="center"/>
              <w:rPr>
                <w:ins w:id="3941" w:author="Hp" w:date="2018-12-08T02:07:00Z"/>
                <w:i w:val="0"/>
              </w:rPr>
            </w:pPr>
          </w:p>
        </w:tc>
        <w:tc>
          <w:tcPr>
            <w:tcW w:w="2466" w:type="dxa"/>
            <w:shd w:val="clear" w:color="auto" w:fill="auto"/>
          </w:tcPr>
          <w:p w:rsidR="00B10942" w:rsidRPr="005019AF" w:rsidRDefault="00B10942" w:rsidP="004C792E">
            <w:pPr>
              <w:pStyle w:val="template"/>
              <w:jc w:val="center"/>
              <w:rPr>
                <w:ins w:id="3942" w:author="Hp" w:date="2018-12-08T02:07:00Z"/>
                <w:i w:val="0"/>
              </w:rPr>
            </w:pPr>
          </w:p>
        </w:tc>
        <w:tc>
          <w:tcPr>
            <w:tcW w:w="2466" w:type="dxa"/>
            <w:shd w:val="clear" w:color="auto" w:fill="auto"/>
          </w:tcPr>
          <w:p w:rsidR="00B10942" w:rsidRPr="005019AF" w:rsidRDefault="00B10942" w:rsidP="004C792E">
            <w:pPr>
              <w:pStyle w:val="template"/>
              <w:jc w:val="center"/>
              <w:rPr>
                <w:ins w:id="3943" w:author="Hp" w:date="2018-12-08T02:07:00Z"/>
                <w:i w:val="0"/>
              </w:rPr>
            </w:pPr>
            <w:ins w:id="3944" w:author="Hp" w:date="2018-12-08T02:07:00Z">
              <w:r w:rsidRPr="005019AF">
                <w:rPr>
                  <w:i w:val="0"/>
                </w:rPr>
                <w:t>4</w:t>
              </w:r>
            </w:ins>
          </w:p>
        </w:tc>
        <w:tc>
          <w:tcPr>
            <w:tcW w:w="2466" w:type="dxa"/>
            <w:shd w:val="clear" w:color="auto" w:fill="auto"/>
          </w:tcPr>
          <w:p w:rsidR="00B10942" w:rsidRPr="005019AF" w:rsidRDefault="00B10942" w:rsidP="004C792E">
            <w:pPr>
              <w:pStyle w:val="template"/>
              <w:jc w:val="center"/>
              <w:rPr>
                <w:ins w:id="3945" w:author="Hp" w:date="2018-12-08T02:07:00Z"/>
                <w:i w:val="0"/>
              </w:rPr>
            </w:pPr>
            <w:ins w:id="3946" w:author="Hp" w:date="2018-12-08T02:07:00Z">
              <w:r w:rsidRPr="005019AF">
                <w:rPr>
                  <w:i w:val="0"/>
                </w:rPr>
                <w:t>Validate the field and the check the password</w:t>
              </w:r>
            </w:ins>
            <w:ins w:id="3947" w:author="Hp" w:date="2018-12-08T02:09:00Z">
              <w:r>
                <w:rPr>
                  <w:i w:val="0"/>
                  <w:lang w:val="vi-VN"/>
                </w:rPr>
                <w:t xml:space="preserve"> by request  their password again</w:t>
              </w:r>
            </w:ins>
            <w:ins w:id="3948" w:author="Hp" w:date="2018-12-08T02:07:00Z">
              <w:r w:rsidRPr="005019AF">
                <w:rPr>
                  <w:i w:val="0"/>
                </w:rPr>
                <w:t>.</w:t>
              </w:r>
            </w:ins>
          </w:p>
        </w:tc>
      </w:tr>
      <w:tr w:rsidR="00B10942" w:rsidTr="004C792E">
        <w:trPr>
          <w:jc w:val="center"/>
          <w:ins w:id="3949" w:author="Hp" w:date="2018-12-08T02:09:00Z"/>
        </w:trPr>
        <w:tc>
          <w:tcPr>
            <w:tcW w:w="2466" w:type="dxa"/>
            <w:shd w:val="clear" w:color="auto" w:fill="auto"/>
          </w:tcPr>
          <w:p w:rsidR="00B10942" w:rsidRPr="00B10942" w:rsidRDefault="00B10942" w:rsidP="004C792E">
            <w:pPr>
              <w:pStyle w:val="template"/>
              <w:jc w:val="center"/>
              <w:rPr>
                <w:ins w:id="3950" w:author="Hp" w:date="2018-12-08T02:09:00Z"/>
                <w:i w:val="0"/>
                <w:lang w:val="vi-VN"/>
                <w:rPrChange w:id="3951" w:author="Hp" w:date="2018-12-08T02:09:00Z">
                  <w:rPr>
                    <w:ins w:id="3952" w:author="Hp" w:date="2018-12-08T02:09:00Z"/>
                    <w:i w:val="0"/>
                  </w:rPr>
                </w:rPrChange>
              </w:rPr>
            </w:pPr>
            <w:ins w:id="3953" w:author="Hp" w:date="2018-12-08T02:09:00Z">
              <w:r>
                <w:rPr>
                  <w:i w:val="0"/>
                  <w:lang w:val="vi-VN"/>
                </w:rPr>
                <w:t>5</w:t>
              </w:r>
            </w:ins>
          </w:p>
        </w:tc>
        <w:tc>
          <w:tcPr>
            <w:tcW w:w="2466" w:type="dxa"/>
            <w:shd w:val="clear" w:color="auto" w:fill="auto"/>
          </w:tcPr>
          <w:p w:rsidR="00B10942" w:rsidRPr="00B10942" w:rsidRDefault="00B10942" w:rsidP="004C792E">
            <w:pPr>
              <w:pStyle w:val="template"/>
              <w:jc w:val="center"/>
              <w:rPr>
                <w:ins w:id="3954" w:author="Hp" w:date="2018-12-08T02:09:00Z"/>
                <w:i w:val="0"/>
                <w:lang w:val="vi-VN"/>
                <w:rPrChange w:id="3955" w:author="Hp" w:date="2018-12-08T02:10:00Z">
                  <w:rPr>
                    <w:ins w:id="3956" w:author="Hp" w:date="2018-12-08T02:09:00Z"/>
                    <w:i w:val="0"/>
                  </w:rPr>
                </w:rPrChange>
              </w:rPr>
            </w:pPr>
            <w:ins w:id="3957" w:author="Hp" w:date="2018-12-08T02:10:00Z">
              <w:r>
                <w:rPr>
                  <w:i w:val="0"/>
                  <w:lang w:val="vi-VN"/>
                </w:rPr>
                <w:t>User enter the password to confirm</w:t>
              </w:r>
            </w:ins>
          </w:p>
        </w:tc>
        <w:tc>
          <w:tcPr>
            <w:tcW w:w="2466" w:type="dxa"/>
            <w:shd w:val="clear" w:color="auto" w:fill="auto"/>
          </w:tcPr>
          <w:p w:rsidR="00B10942" w:rsidRPr="005019AF" w:rsidRDefault="00B10942" w:rsidP="004C792E">
            <w:pPr>
              <w:pStyle w:val="template"/>
              <w:jc w:val="center"/>
              <w:rPr>
                <w:ins w:id="3958" w:author="Hp" w:date="2018-12-08T02:09:00Z"/>
                <w:i w:val="0"/>
              </w:rPr>
            </w:pPr>
          </w:p>
        </w:tc>
        <w:tc>
          <w:tcPr>
            <w:tcW w:w="2466" w:type="dxa"/>
            <w:shd w:val="clear" w:color="auto" w:fill="auto"/>
          </w:tcPr>
          <w:p w:rsidR="00B10942" w:rsidRPr="005019AF" w:rsidRDefault="00B10942" w:rsidP="004C792E">
            <w:pPr>
              <w:pStyle w:val="template"/>
              <w:jc w:val="center"/>
              <w:rPr>
                <w:ins w:id="3959" w:author="Hp" w:date="2018-12-08T02:09:00Z"/>
                <w:i w:val="0"/>
              </w:rPr>
            </w:pPr>
          </w:p>
        </w:tc>
      </w:tr>
      <w:tr w:rsidR="00B10942" w:rsidTr="004C792E">
        <w:trPr>
          <w:jc w:val="center"/>
          <w:ins w:id="3960" w:author="Hp" w:date="2018-12-08T02:10:00Z"/>
        </w:trPr>
        <w:tc>
          <w:tcPr>
            <w:tcW w:w="2466" w:type="dxa"/>
            <w:shd w:val="clear" w:color="auto" w:fill="auto"/>
          </w:tcPr>
          <w:p w:rsidR="00B10942" w:rsidRDefault="00B10942" w:rsidP="004C792E">
            <w:pPr>
              <w:pStyle w:val="template"/>
              <w:jc w:val="center"/>
              <w:rPr>
                <w:ins w:id="3961" w:author="Hp" w:date="2018-12-08T02:10:00Z"/>
                <w:i w:val="0"/>
                <w:lang w:val="vi-VN"/>
              </w:rPr>
            </w:pPr>
          </w:p>
        </w:tc>
        <w:tc>
          <w:tcPr>
            <w:tcW w:w="2466" w:type="dxa"/>
            <w:shd w:val="clear" w:color="auto" w:fill="auto"/>
          </w:tcPr>
          <w:p w:rsidR="00B10942" w:rsidRDefault="00B10942" w:rsidP="004C792E">
            <w:pPr>
              <w:pStyle w:val="template"/>
              <w:jc w:val="center"/>
              <w:rPr>
                <w:ins w:id="3962" w:author="Hp" w:date="2018-12-08T02:10:00Z"/>
                <w:i w:val="0"/>
                <w:lang w:val="vi-VN"/>
              </w:rPr>
            </w:pPr>
          </w:p>
        </w:tc>
        <w:tc>
          <w:tcPr>
            <w:tcW w:w="2466" w:type="dxa"/>
            <w:shd w:val="clear" w:color="auto" w:fill="auto"/>
          </w:tcPr>
          <w:p w:rsidR="00B10942" w:rsidRPr="00B10942" w:rsidRDefault="00B10942" w:rsidP="004C792E">
            <w:pPr>
              <w:pStyle w:val="template"/>
              <w:jc w:val="center"/>
              <w:rPr>
                <w:ins w:id="3963" w:author="Hp" w:date="2018-12-08T02:10:00Z"/>
                <w:i w:val="0"/>
                <w:lang w:val="vi-VN"/>
                <w:rPrChange w:id="3964" w:author="Hp" w:date="2018-12-08T02:10:00Z">
                  <w:rPr>
                    <w:ins w:id="3965" w:author="Hp" w:date="2018-12-08T02:10:00Z"/>
                    <w:i w:val="0"/>
                  </w:rPr>
                </w:rPrChange>
              </w:rPr>
            </w:pPr>
            <w:ins w:id="3966" w:author="Hp" w:date="2018-12-08T02:10:00Z">
              <w:r>
                <w:rPr>
                  <w:i w:val="0"/>
                  <w:lang w:val="vi-VN"/>
                </w:rPr>
                <w:t>6</w:t>
              </w:r>
            </w:ins>
          </w:p>
        </w:tc>
        <w:tc>
          <w:tcPr>
            <w:tcW w:w="2466" w:type="dxa"/>
            <w:shd w:val="clear" w:color="auto" w:fill="auto"/>
          </w:tcPr>
          <w:p w:rsidR="00B10942" w:rsidRPr="00B10942" w:rsidRDefault="00B10942" w:rsidP="004C792E">
            <w:pPr>
              <w:pStyle w:val="template"/>
              <w:jc w:val="center"/>
              <w:rPr>
                <w:ins w:id="3967" w:author="Hp" w:date="2018-12-08T02:10:00Z"/>
                <w:i w:val="0"/>
                <w:lang w:val="vi-VN"/>
                <w:rPrChange w:id="3968" w:author="Hp" w:date="2018-12-08T02:10:00Z">
                  <w:rPr>
                    <w:ins w:id="3969" w:author="Hp" w:date="2018-12-08T02:10:00Z"/>
                    <w:i w:val="0"/>
                  </w:rPr>
                </w:rPrChange>
              </w:rPr>
            </w:pPr>
            <w:ins w:id="3970" w:author="Hp" w:date="2018-12-08T02:11:00Z">
              <w:r>
                <w:rPr>
                  <w:i w:val="0"/>
                  <w:lang w:val="vi-VN"/>
                </w:rPr>
                <w:t>Notice when user type successful or not</w:t>
              </w:r>
            </w:ins>
          </w:p>
        </w:tc>
      </w:tr>
    </w:tbl>
    <w:p w:rsidR="00EE11A3" w:rsidRDefault="00EE11A3" w:rsidP="00B10942">
      <w:pPr>
        <w:pStyle w:val="template"/>
        <w:rPr>
          <w:ins w:id="3971" w:author="Hp" w:date="2018-12-09T20:29:00Z"/>
          <w:i w:val="0"/>
        </w:rPr>
      </w:pPr>
    </w:p>
    <w:p w:rsidR="00EE11A3" w:rsidRDefault="00EE11A3" w:rsidP="00B10942">
      <w:pPr>
        <w:pStyle w:val="template"/>
        <w:rPr>
          <w:ins w:id="3972" w:author="Hp" w:date="2018-12-09T20:29:00Z"/>
          <w:i w:val="0"/>
        </w:rPr>
      </w:pPr>
    </w:p>
    <w:p w:rsidR="00B10942" w:rsidRDefault="00B10942" w:rsidP="00B10942">
      <w:pPr>
        <w:pStyle w:val="template"/>
        <w:rPr>
          <w:ins w:id="3973" w:author="Hp" w:date="2018-12-08T02:07:00Z"/>
          <w:i w:val="0"/>
        </w:rPr>
      </w:pPr>
      <w:ins w:id="3974" w:author="Hp" w:date="2018-12-08T02:07:00Z">
        <w:r>
          <w:rPr>
            <w:i w:val="0"/>
          </w:rPr>
          <w:t>System Messages</w:t>
        </w:r>
      </w:ins>
    </w:p>
    <w:p w:rsidR="00B10942" w:rsidRDefault="00B10942" w:rsidP="00B10942">
      <w:pPr>
        <w:pStyle w:val="template"/>
        <w:rPr>
          <w:ins w:id="3975" w:author="Hp" w:date="2018-12-08T02:07:00Z"/>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2"/>
        <w:gridCol w:w="4932"/>
        <w:tblGridChange w:id="3976">
          <w:tblGrid>
            <w:gridCol w:w="4932"/>
            <w:gridCol w:w="4932"/>
          </w:tblGrid>
        </w:tblGridChange>
      </w:tblGrid>
      <w:tr w:rsidR="00B10942" w:rsidRPr="005019AF" w:rsidTr="004C792E">
        <w:trPr>
          <w:ins w:id="3977" w:author="Hp" w:date="2018-12-08T02:07:00Z"/>
        </w:trPr>
        <w:tc>
          <w:tcPr>
            <w:tcW w:w="4932" w:type="dxa"/>
            <w:shd w:val="clear" w:color="auto" w:fill="auto"/>
            <w:vAlign w:val="center"/>
          </w:tcPr>
          <w:p w:rsidR="00B10942" w:rsidRPr="00B10942" w:rsidRDefault="00B10942" w:rsidP="004C792E">
            <w:pPr>
              <w:pStyle w:val="template"/>
              <w:jc w:val="center"/>
              <w:rPr>
                <w:ins w:id="3978" w:author="Hp" w:date="2018-12-08T02:07:00Z"/>
                <w:i w:val="0"/>
                <w:lang w:val="vi-VN"/>
                <w:rPrChange w:id="3979" w:author="Hp" w:date="2018-12-08T02:11:00Z">
                  <w:rPr>
                    <w:ins w:id="3980" w:author="Hp" w:date="2018-12-08T02:07:00Z"/>
                    <w:i w:val="0"/>
                  </w:rPr>
                </w:rPrChange>
              </w:rPr>
            </w:pPr>
            <w:ins w:id="3981" w:author="Hp" w:date="2018-12-08T02:07:00Z">
              <w:r w:rsidRPr="005019AF">
                <w:rPr>
                  <w:i w:val="0"/>
                </w:rPr>
                <w:t>MS</w:t>
              </w:r>
            </w:ins>
            <w:ins w:id="3982" w:author="Hp" w:date="2018-12-08T02:11:00Z">
              <w:r>
                <w:rPr>
                  <w:i w:val="0"/>
                  <w:lang w:val="vi-VN"/>
                </w:rPr>
                <w:t>13</w:t>
              </w:r>
            </w:ins>
          </w:p>
        </w:tc>
        <w:tc>
          <w:tcPr>
            <w:tcW w:w="4932" w:type="dxa"/>
            <w:shd w:val="clear" w:color="auto" w:fill="auto"/>
            <w:vAlign w:val="center"/>
          </w:tcPr>
          <w:p w:rsidR="00B10942" w:rsidRPr="00B10942" w:rsidRDefault="00B10942" w:rsidP="004C792E">
            <w:pPr>
              <w:pStyle w:val="template"/>
              <w:jc w:val="center"/>
              <w:rPr>
                <w:ins w:id="3983" w:author="Hp" w:date="2018-12-08T02:07:00Z"/>
                <w:i w:val="0"/>
                <w:lang w:val="vi-VN"/>
                <w:rPrChange w:id="3984" w:author="Hp" w:date="2018-12-08T02:12:00Z">
                  <w:rPr>
                    <w:ins w:id="3985" w:author="Hp" w:date="2018-12-08T02:07:00Z"/>
                    <w:i w:val="0"/>
                  </w:rPr>
                </w:rPrChange>
              </w:rPr>
            </w:pPr>
            <w:ins w:id="3986" w:author="Hp" w:date="2018-12-08T02:12:00Z">
              <w:r>
                <w:rPr>
                  <w:i w:val="0"/>
                  <w:lang w:val="vi-VN"/>
                </w:rPr>
                <w:t>Password is not match</w:t>
              </w:r>
              <w:r>
                <w:rPr>
                  <w:i w:val="0"/>
                  <w:lang w:val="vi-VN"/>
                </w:rPr>
                <w:br/>
                <w:t>this message will appear when 2 password from user are not match</w:t>
              </w:r>
            </w:ins>
          </w:p>
        </w:tc>
      </w:tr>
    </w:tbl>
    <w:p w:rsidR="00EE11A3" w:rsidRDefault="00EE11A3" w:rsidP="00EE11A3">
      <w:pPr>
        <w:pStyle w:val="Heading3"/>
        <w:numPr>
          <w:ilvl w:val="0"/>
          <w:numId w:val="0"/>
        </w:numPr>
        <w:rPr>
          <w:ins w:id="3987" w:author="Hp" w:date="2018-12-09T20:30:00Z"/>
          <w:lang w:val="vi-VN"/>
        </w:rPr>
      </w:pPr>
    </w:p>
    <w:p w:rsidR="00EE11A3" w:rsidRDefault="00EE11A3" w:rsidP="00EE11A3">
      <w:pPr>
        <w:rPr>
          <w:ins w:id="3988" w:author="Hp" w:date="2018-12-11T16:13:00Z"/>
          <w:lang w:val="vi-VN"/>
        </w:rPr>
      </w:pPr>
    </w:p>
    <w:p w:rsidR="00DA609A" w:rsidRPr="00EE11A3" w:rsidRDefault="00DA609A" w:rsidP="00EE11A3">
      <w:pPr>
        <w:rPr>
          <w:ins w:id="3989" w:author="Hp" w:date="2018-12-09T20:30:00Z"/>
          <w:lang w:val="vi-VN"/>
          <w:rPrChange w:id="3990" w:author="Hp" w:date="2018-12-09T20:30:00Z">
            <w:rPr>
              <w:ins w:id="3991" w:author="Hp" w:date="2018-12-09T20:30:00Z"/>
              <w:lang w:val="vi-VN"/>
            </w:rPr>
          </w:rPrChange>
        </w:rPr>
        <w:pPrChange w:id="3992" w:author="Hp" w:date="2018-12-09T20:30:00Z">
          <w:pPr>
            <w:pStyle w:val="Heading3"/>
          </w:pPr>
        </w:pPrChange>
      </w:pPr>
    </w:p>
    <w:p w:rsidR="00B10942" w:rsidRDefault="00B10942" w:rsidP="00B10942">
      <w:pPr>
        <w:pStyle w:val="Heading3"/>
        <w:rPr>
          <w:ins w:id="3993" w:author="Hp" w:date="2018-12-09T20:29:00Z"/>
          <w:lang w:val="vi-VN"/>
        </w:rPr>
      </w:pPr>
      <w:bookmarkStart w:id="3994" w:name="_Toc532151001"/>
      <w:bookmarkStart w:id="3995" w:name="_Toc532151164"/>
      <w:bookmarkStart w:id="3996" w:name="_Toc532323991"/>
      <w:ins w:id="3997" w:author="Hp" w:date="2018-12-08T02:13:00Z">
        <w:r>
          <w:rPr>
            <w:lang w:val="vi-VN"/>
          </w:rPr>
          <w:lastRenderedPageBreak/>
          <w:t xml:space="preserve">UC05: </w:t>
        </w:r>
      </w:ins>
      <w:ins w:id="3998" w:author="Hp" w:date="2018-12-08T02:14:00Z">
        <w:r>
          <w:rPr>
            <w:lang w:val="vi-VN"/>
          </w:rPr>
          <w:t>Search field</w:t>
        </w:r>
      </w:ins>
      <w:bookmarkEnd w:id="3994"/>
      <w:bookmarkEnd w:id="3995"/>
      <w:bookmarkEnd w:id="3996"/>
    </w:p>
    <w:p w:rsidR="00EE11A3" w:rsidRDefault="00EE11A3" w:rsidP="00EE11A3">
      <w:pPr>
        <w:rPr>
          <w:ins w:id="3999" w:author="Hp" w:date="2018-12-09T20:29:00Z"/>
          <w:lang w:val="vi-VN"/>
        </w:rPr>
      </w:pPr>
    </w:p>
    <w:p w:rsidR="00EE11A3" w:rsidRPr="00EE11A3" w:rsidRDefault="00EE11A3" w:rsidP="00EE11A3">
      <w:pPr>
        <w:rPr>
          <w:ins w:id="4000" w:author="Hp" w:date="2018-12-08T02:14:00Z"/>
          <w:lang w:val="vi-VN"/>
          <w:rPrChange w:id="4001" w:author="Hp" w:date="2018-12-09T20:29:00Z">
            <w:rPr>
              <w:ins w:id="4002" w:author="Hp" w:date="2018-12-08T02:14:00Z"/>
              <w:lang w:val="vi-VN"/>
            </w:rPr>
          </w:rPrChange>
        </w:rPr>
        <w:pPrChange w:id="4003" w:author="Hp" w:date="2018-12-09T20:29:00Z">
          <w:pPr>
            <w:pStyle w:val="Heading3"/>
          </w:pPr>
        </w:pPrChange>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1313"/>
        <w:gridCol w:w="1636"/>
        <w:gridCol w:w="1548"/>
        <w:gridCol w:w="1516"/>
        <w:gridCol w:w="1565"/>
        <w:tblGridChange w:id="4004">
          <w:tblGrid>
            <w:gridCol w:w="1299"/>
            <w:gridCol w:w="1313"/>
            <w:gridCol w:w="1636"/>
            <w:gridCol w:w="1548"/>
            <w:gridCol w:w="1516"/>
            <w:gridCol w:w="1565"/>
          </w:tblGrid>
        </w:tblGridChange>
      </w:tblGrid>
      <w:tr w:rsidR="0094404E" w:rsidTr="004C792E">
        <w:trPr>
          <w:ins w:id="4005" w:author="Hp" w:date="2018-12-08T02:16:00Z"/>
        </w:trPr>
        <w:tc>
          <w:tcPr>
            <w:tcW w:w="1351" w:type="dxa"/>
            <w:shd w:val="clear" w:color="auto" w:fill="auto"/>
            <w:vAlign w:val="center"/>
          </w:tcPr>
          <w:p w:rsidR="0094404E" w:rsidRPr="00DA624D" w:rsidRDefault="0094404E" w:rsidP="004C792E">
            <w:pPr>
              <w:pStyle w:val="template"/>
              <w:jc w:val="center"/>
              <w:rPr>
                <w:ins w:id="4006" w:author="Hp" w:date="2018-12-08T02:16:00Z"/>
                <w:b/>
                <w:i w:val="0"/>
                <w:sz w:val="20"/>
              </w:rPr>
            </w:pPr>
            <w:ins w:id="4007" w:author="Hp" w:date="2018-12-08T02:16:00Z">
              <w:r w:rsidRPr="005019AF">
                <w:rPr>
                  <w:b/>
                  <w:i w:val="0"/>
                  <w:sz w:val="20"/>
                </w:rPr>
                <w:t>ID</w:t>
              </w:r>
            </w:ins>
          </w:p>
        </w:tc>
        <w:tc>
          <w:tcPr>
            <w:tcW w:w="1354" w:type="dxa"/>
            <w:shd w:val="clear" w:color="auto" w:fill="auto"/>
            <w:vAlign w:val="center"/>
          </w:tcPr>
          <w:p w:rsidR="0094404E" w:rsidRPr="00DA624D" w:rsidRDefault="0094404E" w:rsidP="004C792E">
            <w:pPr>
              <w:pStyle w:val="template"/>
              <w:jc w:val="center"/>
              <w:rPr>
                <w:ins w:id="4008" w:author="Hp" w:date="2018-12-08T02:16:00Z"/>
                <w:b/>
                <w:i w:val="0"/>
                <w:sz w:val="20"/>
              </w:rPr>
            </w:pPr>
            <w:ins w:id="4009" w:author="Hp" w:date="2018-12-08T02:16:00Z">
              <w:r w:rsidRPr="005019AF">
                <w:rPr>
                  <w:b/>
                  <w:i w:val="0"/>
                  <w:sz w:val="20"/>
                </w:rPr>
                <w:t>Name</w:t>
              </w:r>
            </w:ins>
          </w:p>
        </w:tc>
        <w:tc>
          <w:tcPr>
            <w:tcW w:w="1644" w:type="dxa"/>
            <w:shd w:val="clear" w:color="auto" w:fill="auto"/>
            <w:vAlign w:val="center"/>
          </w:tcPr>
          <w:p w:rsidR="0094404E" w:rsidRPr="00DA624D" w:rsidRDefault="0094404E" w:rsidP="004C792E">
            <w:pPr>
              <w:pStyle w:val="template"/>
              <w:jc w:val="center"/>
              <w:rPr>
                <w:ins w:id="4010" w:author="Hp" w:date="2018-12-08T02:16:00Z"/>
                <w:b/>
                <w:i w:val="0"/>
                <w:sz w:val="20"/>
              </w:rPr>
            </w:pPr>
            <w:ins w:id="4011" w:author="Hp" w:date="2018-12-08T02:16:00Z">
              <w:r w:rsidRPr="005019AF">
                <w:rPr>
                  <w:b/>
                  <w:i w:val="0"/>
                  <w:sz w:val="20"/>
                </w:rPr>
                <w:t>Account</w:t>
              </w:r>
            </w:ins>
          </w:p>
        </w:tc>
        <w:tc>
          <w:tcPr>
            <w:tcW w:w="1367" w:type="dxa"/>
            <w:shd w:val="clear" w:color="auto" w:fill="auto"/>
            <w:vAlign w:val="center"/>
          </w:tcPr>
          <w:p w:rsidR="0094404E" w:rsidRPr="00DA624D" w:rsidRDefault="0094404E" w:rsidP="004C792E">
            <w:pPr>
              <w:pStyle w:val="template"/>
              <w:jc w:val="center"/>
              <w:rPr>
                <w:ins w:id="4012" w:author="Hp" w:date="2018-12-08T02:16:00Z"/>
                <w:b/>
                <w:i w:val="0"/>
                <w:sz w:val="20"/>
              </w:rPr>
            </w:pPr>
            <w:ins w:id="4013" w:author="Hp" w:date="2018-12-08T02:16:00Z">
              <w:r w:rsidRPr="005019AF">
                <w:rPr>
                  <w:b/>
                  <w:i w:val="0"/>
                  <w:sz w:val="20"/>
                </w:rPr>
                <w:t>Trigger</w:t>
              </w:r>
            </w:ins>
          </w:p>
        </w:tc>
        <w:tc>
          <w:tcPr>
            <w:tcW w:w="1554" w:type="dxa"/>
            <w:shd w:val="clear" w:color="auto" w:fill="auto"/>
            <w:vAlign w:val="center"/>
          </w:tcPr>
          <w:p w:rsidR="0094404E" w:rsidRPr="00DA624D" w:rsidRDefault="0094404E" w:rsidP="004C792E">
            <w:pPr>
              <w:pStyle w:val="template"/>
              <w:jc w:val="center"/>
              <w:rPr>
                <w:ins w:id="4014" w:author="Hp" w:date="2018-12-08T02:16:00Z"/>
                <w:b/>
                <w:i w:val="0"/>
                <w:sz w:val="20"/>
              </w:rPr>
            </w:pPr>
            <w:ins w:id="4015" w:author="Hp" w:date="2018-12-08T02:16:00Z">
              <w:r w:rsidRPr="005019AF">
                <w:rPr>
                  <w:b/>
                  <w:i w:val="0"/>
                  <w:sz w:val="20"/>
                </w:rPr>
                <w:t>Pre-condition</w:t>
              </w:r>
            </w:ins>
          </w:p>
        </w:tc>
        <w:tc>
          <w:tcPr>
            <w:tcW w:w="1607" w:type="dxa"/>
            <w:shd w:val="clear" w:color="auto" w:fill="auto"/>
            <w:vAlign w:val="center"/>
          </w:tcPr>
          <w:p w:rsidR="0094404E" w:rsidRPr="00DA624D" w:rsidRDefault="0094404E" w:rsidP="004C792E">
            <w:pPr>
              <w:pStyle w:val="template"/>
              <w:jc w:val="center"/>
              <w:rPr>
                <w:ins w:id="4016" w:author="Hp" w:date="2018-12-08T02:16:00Z"/>
                <w:b/>
                <w:i w:val="0"/>
                <w:sz w:val="20"/>
              </w:rPr>
            </w:pPr>
            <w:ins w:id="4017" w:author="Hp" w:date="2018-12-08T02:16:00Z">
              <w:r w:rsidRPr="005019AF">
                <w:rPr>
                  <w:b/>
                  <w:i w:val="0"/>
                  <w:sz w:val="20"/>
                </w:rPr>
                <w:t>Post condition</w:t>
              </w:r>
            </w:ins>
          </w:p>
        </w:tc>
      </w:tr>
      <w:tr w:rsidR="0094404E" w:rsidRPr="005019AF" w:rsidTr="004C792E">
        <w:trPr>
          <w:ins w:id="4018" w:author="Hp" w:date="2018-12-08T02:16:00Z"/>
        </w:trPr>
        <w:tc>
          <w:tcPr>
            <w:tcW w:w="1351" w:type="dxa"/>
            <w:shd w:val="clear" w:color="auto" w:fill="auto"/>
            <w:vAlign w:val="center"/>
          </w:tcPr>
          <w:p w:rsidR="0094404E" w:rsidRPr="00EE11A3" w:rsidRDefault="0094404E" w:rsidP="004C792E">
            <w:pPr>
              <w:pStyle w:val="template"/>
              <w:jc w:val="center"/>
              <w:rPr>
                <w:ins w:id="4019" w:author="Hp" w:date="2018-12-08T02:16:00Z"/>
                <w:i w:val="0"/>
                <w:sz w:val="20"/>
                <w:lang w:val="vi-VN"/>
                <w:rPrChange w:id="4020" w:author="Hp" w:date="2018-12-09T20:25:00Z">
                  <w:rPr>
                    <w:ins w:id="4021" w:author="Hp" w:date="2018-12-08T02:16:00Z"/>
                    <w:b/>
                    <w:i w:val="0"/>
                    <w:sz w:val="20"/>
                    <w:lang w:val="vi-VN"/>
                  </w:rPr>
                </w:rPrChange>
              </w:rPr>
            </w:pPr>
            <w:ins w:id="4022" w:author="Hp" w:date="2018-12-08T02:16:00Z">
              <w:r w:rsidRPr="00EE11A3">
                <w:rPr>
                  <w:i w:val="0"/>
                  <w:sz w:val="20"/>
                  <w:rPrChange w:id="4023" w:author="Hp" w:date="2018-12-09T20:25:00Z">
                    <w:rPr>
                      <w:b/>
                      <w:i w:val="0"/>
                      <w:sz w:val="20"/>
                    </w:rPr>
                  </w:rPrChange>
                </w:rPr>
                <w:t>UC0</w:t>
              </w:r>
            </w:ins>
            <w:ins w:id="4024" w:author="Hp" w:date="2018-12-09T20:25:00Z">
              <w:r w:rsidR="00EE11A3" w:rsidRPr="00EE11A3">
                <w:rPr>
                  <w:i w:val="0"/>
                  <w:sz w:val="20"/>
                  <w:rPrChange w:id="4025" w:author="Hp" w:date="2018-12-09T20:25:00Z">
                    <w:rPr>
                      <w:b/>
                      <w:i w:val="0"/>
                      <w:sz w:val="20"/>
                    </w:rPr>
                  </w:rPrChange>
                </w:rPr>
                <w:t>5</w:t>
              </w:r>
            </w:ins>
          </w:p>
        </w:tc>
        <w:tc>
          <w:tcPr>
            <w:tcW w:w="1354" w:type="dxa"/>
            <w:shd w:val="clear" w:color="auto" w:fill="auto"/>
            <w:vAlign w:val="center"/>
          </w:tcPr>
          <w:p w:rsidR="0094404E" w:rsidRPr="00EE11A3" w:rsidRDefault="0094404E" w:rsidP="004C792E">
            <w:pPr>
              <w:pStyle w:val="template"/>
              <w:jc w:val="center"/>
              <w:rPr>
                <w:ins w:id="4026" w:author="Hp" w:date="2018-12-08T02:16:00Z"/>
                <w:i w:val="0"/>
                <w:sz w:val="20"/>
                <w:lang w:val="vi-VN"/>
                <w:rPrChange w:id="4027" w:author="Hp" w:date="2018-12-09T20:25:00Z">
                  <w:rPr>
                    <w:ins w:id="4028" w:author="Hp" w:date="2018-12-08T02:16:00Z"/>
                    <w:b/>
                    <w:i w:val="0"/>
                    <w:sz w:val="20"/>
                    <w:lang w:val="vi-VN"/>
                  </w:rPr>
                </w:rPrChange>
              </w:rPr>
            </w:pPr>
            <w:ins w:id="4029" w:author="Hp" w:date="2018-12-08T02:16:00Z">
              <w:r w:rsidRPr="00EE11A3">
                <w:rPr>
                  <w:i w:val="0"/>
                  <w:sz w:val="20"/>
                  <w:lang w:val="vi-VN"/>
                  <w:rPrChange w:id="4030" w:author="Hp" w:date="2018-12-09T20:25:00Z">
                    <w:rPr>
                      <w:b/>
                      <w:i w:val="0"/>
                      <w:sz w:val="20"/>
                      <w:lang w:val="vi-VN"/>
                    </w:rPr>
                  </w:rPrChange>
                </w:rPr>
                <w:t>Search field</w:t>
              </w:r>
            </w:ins>
          </w:p>
        </w:tc>
        <w:tc>
          <w:tcPr>
            <w:tcW w:w="1644" w:type="dxa"/>
            <w:shd w:val="clear" w:color="auto" w:fill="auto"/>
            <w:vAlign w:val="center"/>
          </w:tcPr>
          <w:p w:rsidR="0094404E" w:rsidRPr="00EE11A3" w:rsidRDefault="0094404E" w:rsidP="004C792E">
            <w:pPr>
              <w:pStyle w:val="template"/>
              <w:jc w:val="center"/>
              <w:rPr>
                <w:ins w:id="4031" w:author="Hp" w:date="2018-12-08T02:16:00Z"/>
                <w:i w:val="0"/>
                <w:sz w:val="20"/>
                <w:lang w:val="vi-VN"/>
                <w:rPrChange w:id="4032" w:author="Hp" w:date="2018-12-09T20:25:00Z">
                  <w:rPr>
                    <w:ins w:id="4033" w:author="Hp" w:date="2018-12-08T02:16:00Z"/>
                    <w:b/>
                    <w:i w:val="0"/>
                    <w:sz w:val="20"/>
                  </w:rPr>
                </w:rPrChange>
              </w:rPr>
            </w:pPr>
            <w:ins w:id="4034" w:author="Hp" w:date="2018-12-08T02:16:00Z">
              <w:r w:rsidRPr="00EE11A3">
                <w:rPr>
                  <w:i w:val="0"/>
                  <w:sz w:val="20"/>
                  <w:rPrChange w:id="4035" w:author="Hp" w:date="2018-12-09T20:25:00Z">
                    <w:rPr>
                      <w:b/>
                      <w:i w:val="0"/>
                      <w:sz w:val="20"/>
                    </w:rPr>
                  </w:rPrChange>
                </w:rPr>
                <w:t>Admin/Account Manager</w:t>
              </w:r>
              <w:r w:rsidRPr="00EE11A3">
                <w:rPr>
                  <w:i w:val="0"/>
                  <w:sz w:val="20"/>
                  <w:lang w:val="vi-VN"/>
                  <w:rPrChange w:id="4036" w:author="Hp" w:date="2018-12-09T20:25:00Z">
                    <w:rPr>
                      <w:b/>
                      <w:i w:val="0"/>
                      <w:sz w:val="20"/>
                      <w:lang w:val="vi-VN"/>
                    </w:rPr>
                  </w:rPrChange>
                </w:rPr>
                <w:t>/Guest</w:t>
              </w:r>
            </w:ins>
          </w:p>
        </w:tc>
        <w:tc>
          <w:tcPr>
            <w:tcW w:w="1367" w:type="dxa"/>
            <w:shd w:val="clear" w:color="auto" w:fill="auto"/>
            <w:vAlign w:val="center"/>
          </w:tcPr>
          <w:p w:rsidR="0094404E" w:rsidRPr="00EE11A3" w:rsidRDefault="0094404E" w:rsidP="004C792E">
            <w:pPr>
              <w:pStyle w:val="template"/>
              <w:jc w:val="center"/>
              <w:rPr>
                <w:ins w:id="4037" w:author="Hp" w:date="2018-12-08T02:16:00Z"/>
                <w:i w:val="0"/>
                <w:sz w:val="20"/>
                <w:rPrChange w:id="4038" w:author="Hp" w:date="2018-12-09T20:26:00Z">
                  <w:rPr>
                    <w:ins w:id="4039" w:author="Hp" w:date="2018-12-08T02:16:00Z"/>
                    <w:b/>
                    <w:i w:val="0"/>
                    <w:sz w:val="20"/>
                  </w:rPr>
                </w:rPrChange>
              </w:rPr>
            </w:pPr>
            <w:ins w:id="4040" w:author="Hp" w:date="2018-12-08T02:16:00Z">
              <w:r w:rsidRPr="00EE11A3">
                <w:rPr>
                  <w:i w:val="0"/>
                  <w:sz w:val="20"/>
                  <w:lang w:val="vi-VN"/>
                  <w:rPrChange w:id="4041" w:author="Hp" w:date="2018-12-09T20:25:00Z">
                    <w:rPr>
                      <w:b/>
                      <w:i w:val="0"/>
                      <w:sz w:val="20"/>
                      <w:lang w:val="vi-VN"/>
                    </w:rPr>
                  </w:rPrChange>
                </w:rPr>
                <w:t>Admin/Account Manager/Guest</w:t>
              </w:r>
              <w:r w:rsidRPr="00EE11A3">
                <w:rPr>
                  <w:i w:val="0"/>
                  <w:sz w:val="20"/>
                  <w:rPrChange w:id="4042" w:author="Hp" w:date="2018-12-09T20:25:00Z">
                    <w:rPr>
                      <w:b/>
                      <w:i w:val="0"/>
                      <w:sz w:val="20"/>
                    </w:rPr>
                  </w:rPrChange>
                </w:rPr>
                <w:t xml:space="preserve"> </w:t>
              </w:r>
              <w:r w:rsidRPr="00EE11A3">
                <w:rPr>
                  <w:i w:val="0"/>
                  <w:sz w:val="20"/>
                  <w:lang w:val="vi-VN"/>
                  <w:rPrChange w:id="4043" w:author="Hp" w:date="2018-12-09T20:25:00Z">
                    <w:rPr>
                      <w:b/>
                      <w:i w:val="0"/>
                      <w:sz w:val="20"/>
                      <w:lang w:val="vi-VN"/>
                    </w:rPr>
                  </w:rPrChange>
                </w:rPr>
                <w:t>enter any word or sentences and press search button</w:t>
              </w:r>
            </w:ins>
            <w:ins w:id="4044" w:author="Hp" w:date="2018-12-09T20:26:00Z">
              <w:r w:rsidR="00EE11A3">
                <w:rPr>
                  <w:i w:val="0"/>
                  <w:sz w:val="20"/>
                </w:rPr>
                <w:t>.</w:t>
              </w:r>
            </w:ins>
          </w:p>
        </w:tc>
        <w:tc>
          <w:tcPr>
            <w:tcW w:w="1554" w:type="dxa"/>
            <w:shd w:val="clear" w:color="auto" w:fill="auto"/>
            <w:vAlign w:val="center"/>
          </w:tcPr>
          <w:p w:rsidR="0094404E" w:rsidRPr="00EE11A3" w:rsidRDefault="0094404E" w:rsidP="004C792E">
            <w:pPr>
              <w:pStyle w:val="template"/>
              <w:jc w:val="center"/>
              <w:rPr>
                <w:ins w:id="4045" w:author="Hp" w:date="2018-12-08T02:16:00Z"/>
                <w:i w:val="0"/>
                <w:sz w:val="20"/>
                <w:rPrChange w:id="4046" w:author="Hp" w:date="2018-12-09T20:25:00Z">
                  <w:rPr>
                    <w:ins w:id="4047" w:author="Hp" w:date="2018-12-08T02:16:00Z"/>
                    <w:b/>
                    <w:i w:val="0"/>
                    <w:sz w:val="20"/>
                  </w:rPr>
                </w:rPrChange>
              </w:rPr>
            </w:pPr>
          </w:p>
        </w:tc>
        <w:tc>
          <w:tcPr>
            <w:tcW w:w="1607" w:type="dxa"/>
            <w:shd w:val="clear" w:color="auto" w:fill="auto"/>
            <w:vAlign w:val="center"/>
          </w:tcPr>
          <w:p w:rsidR="0094404E" w:rsidRPr="00EE11A3" w:rsidRDefault="00EE11A3" w:rsidP="004C792E">
            <w:pPr>
              <w:pStyle w:val="template"/>
              <w:jc w:val="center"/>
              <w:rPr>
                <w:ins w:id="4048" w:author="Hp" w:date="2018-12-08T02:16:00Z"/>
                <w:i w:val="0"/>
                <w:sz w:val="20"/>
                <w:rPrChange w:id="4049" w:author="Hp" w:date="2018-12-09T20:25:00Z">
                  <w:rPr>
                    <w:ins w:id="4050" w:author="Hp" w:date="2018-12-08T02:16:00Z"/>
                    <w:b/>
                    <w:i w:val="0"/>
                    <w:sz w:val="20"/>
                  </w:rPr>
                </w:rPrChange>
              </w:rPr>
            </w:pPr>
            <w:ins w:id="4051" w:author="Hp" w:date="2018-12-09T20:25:00Z">
              <w:r>
                <w:rPr>
                  <w:i w:val="0"/>
                  <w:sz w:val="20"/>
                </w:rPr>
                <w:t xml:space="preserve">Find </w:t>
              </w:r>
            </w:ins>
            <w:ins w:id="4052" w:author="Hp" w:date="2018-12-09T20:26:00Z">
              <w:r>
                <w:rPr>
                  <w:i w:val="0"/>
                  <w:sz w:val="20"/>
                </w:rPr>
                <w:t>the specific word to translate.</w:t>
              </w:r>
            </w:ins>
            <w:ins w:id="4053" w:author="Hp" w:date="2018-12-08T02:16:00Z">
              <w:r w:rsidR="0094404E" w:rsidRPr="00EE11A3">
                <w:rPr>
                  <w:i w:val="0"/>
                  <w:sz w:val="20"/>
                  <w:lang w:val="vi-VN"/>
                  <w:rPrChange w:id="4054" w:author="Hp" w:date="2018-12-09T20:25:00Z">
                    <w:rPr>
                      <w:b/>
                      <w:i w:val="0"/>
                      <w:sz w:val="20"/>
                      <w:lang w:val="vi-VN"/>
                    </w:rPr>
                  </w:rPrChange>
                </w:rPr>
                <w:t xml:space="preserve">  </w:t>
              </w:r>
              <w:r w:rsidR="0094404E" w:rsidRPr="00EE11A3">
                <w:rPr>
                  <w:i w:val="0"/>
                  <w:sz w:val="20"/>
                  <w:rPrChange w:id="4055" w:author="Hp" w:date="2018-12-09T20:25:00Z">
                    <w:rPr>
                      <w:b/>
                      <w:i w:val="0"/>
                      <w:sz w:val="20"/>
                    </w:rPr>
                  </w:rPrChange>
                </w:rPr>
                <w:t xml:space="preserve"> </w:t>
              </w:r>
            </w:ins>
          </w:p>
        </w:tc>
      </w:tr>
    </w:tbl>
    <w:p w:rsidR="0094404E" w:rsidRDefault="0094404E" w:rsidP="0094404E">
      <w:pPr>
        <w:pStyle w:val="template"/>
        <w:rPr>
          <w:ins w:id="4056" w:author="Hp" w:date="2018-12-08T02:16:00Z"/>
          <w:i w:val="0"/>
        </w:rPr>
      </w:pPr>
    </w:p>
    <w:p w:rsidR="0094404E" w:rsidRDefault="0094404E" w:rsidP="0094404E">
      <w:pPr>
        <w:pStyle w:val="template"/>
        <w:rPr>
          <w:ins w:id="4057" w:author="Hp" w:date="2018-12-08T02:16:00Z"/>
          <w:i w:val="0"/>
        </w:rPr>
      </w:pPr>
      <w:ins w:id="4058" w:author="Hp" w:date="2018-12-08T02:16:00Z">
        <w:r>
          <w:rPr>
            <w:i w:val="0"/>
          </w:rPr>
          <w:t>Activities</w:t>
        </w:r>
      </w:ins>
    </w:p>
    <w:p w:rsidR="0094404E" w:rsidRDefault="0094404E" w:rsidP="0094404E">
      <w:pPr>
        <w:pStyle w:val="template"/>
        <w:rPr>
          <w:ins w:id="4059" w:author="Hp" w:date="2018-12-08T02:16:00Z"/>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2466"/>
        <w:gridCol w:w="2466"/>
        <w:gridCol w:w="2466"/>
        <w:tblGridChange w:id="4060">
          <w:tblGrid>
            <w:gridCol w:w="2466"/>
            <w:gridCol w:w="2466"/>
            <w:gridCol w:w="2466"/>
            <w:gridCol w:w="2466"/>
          </w:tblGrid>
        </w:tblGridChange>
      </w:tblGrid>
      <w:tr w:rsidR="0094404E" w:rsidRPr="005019AF" w:rsidTr="004C792E">
        <w:trPr>
          <w:jc w:val="center"/>
          <w:ins w:id="4061" w:author="Hp" w:date="2018-12-08T02:16:00Z"/>
        </w:trPr>
        <w:tc>
          <w:tcPr>
            <w:tcW w:w="4932" w:type="dxa"/>
            <w:gridSpan w:val="2"/>
            <w:shd w:val="clear" w:color="auto" w:fill="auto"/>
          </w:tcPr>
          <w:p w:rsidR="0094404E" w:rsidRPr="00DA624D" w:rsidRDefault="0094404E" w:rsidP="004C792E">
            <w:pPr>
              <w:pStyle w:val="template"/>
              <w:jc w:val="center"/>
              <w:rPr>
                <w:ins w:id="4062" w:author="Hp" w:date="2018-12-08T02:16:00Z"/>
                <w:b/>
                <w:i w:val="0"/>
              </w:rPr>
            </w:pPr>
            <w:ins w:id="4063" w:author="Hp" w:date="2018-12-08T02:16:00Z">
              <w:r w:rsidRPr="00DA624D">
                <w:rPr>
                  <w:b/>
                  <w:i w:val="0"/>
                </w:rPr>
                <w:t>User</w:t>
              </w:r>
            </w:ins>
          </w:p>
        </w:tc>
        <w:tc>
          <w:tcPr>
            <w:tcW w:w="4932" w:type="dxa"/>
            <w:gridSpan w:val="2"/>
            <w:shd w:val="clear" w:color="auto" w:fill="auto"/>
          </w:tcPr>
          <w:p w:rsidR="0094404E" w:rsidRPr="00DA624D" w:rsidRDefault="0094404E" w:rsidP="004C792E">
            <w:pPr>
              <w:pStyle w:val="template"/>
              <w:jc w:val="center"/>
              <w:rPr>
                <w:ins w:id="4064" w:author="Hp" w:date="2018-12-08T02:16:00Z"/>
                <w:b/>
                <w:i w:val="0"/>
              </w:rPr>
            </w:pPr>
            <w:ins w:id="4065" w:author="Hp" w:date="2018-12-08T02:16:00Z">
              <w:r w:rsidRPr="00DA624D">
                <w:rPr>
                  <w:b/>
                  <w:i w:val="0"/>
                </w:rPr>
                <w:t>System</w:t>
              </w:r>
            </w:ins>
          </w:p>
        </w:tc>
      </w:tr>
      <w:tr w:rsidR="0094404E" w:rsidRPr="005019AF" w:rsidTr="004C792E">
        <w:trPr>
          <w:jc w:val="center"/>
          <w:ins w:id="4066" w:author="Hp" w:date="2018-12-08T02:16:00Z"/>
        </w:trPr>
        <w:tc>
          <w:tcPr>
            <w:tcW w:w="9864" w:type="dxa"/>
            <w:gridSpan w:val="4"/>
            <w:shd w:val="clear" w:color="auto" w:fill="auto"/>
          </w:tcPr>
          <w:p w:rsidR="0094404E" w:rsidRPr="00DA624D" w:rsidRDefault="0094404E" w:rsidP="004C792E">
            <w:pPr>
              <w:pStyle w:val="template"/>
              <w:jc w:val="center"/>
              <w:rPr>
                <w:ins w:id="4067" w:author="Hp" w:date="2018-12-08T02:16:00Z"/>
                <w:i w:val="0"/>
                <w:lang w:val="vi-VN"/>
              </w:rPr>
            </w:pPr>
            <w:ins w:id="4068" w:author="Hp" w:date="2018-12-08T02:16:00Z">
              <w:r w:rsidRPr="005019AF">
                <w:rPr>
                  <w:i w:val="0"/>
                </w:rPr>
                <w:t xml:space="preserve">Main flow: </w:t>
              </w:r>
            </w:ins>
            <w:ins w:id="4069" w:author="Hp" w:date="2018-12-08T02:17:00Z">
              <w:r>
                <w:rPr>
                  <w:i w:val="0"/>
                  <w:lang w:val="vi-VN"/>
                </w:rPr>
                <w:t>Search successful</w:t>
              </w:r>
            </w:ins>
          </w:p>
        </w:tc>
      </w:tr>
      <w:tr w:rsidR="0094404E" w:rsidRPr="005019AF" w:rsidTr="004C792E">
        <w:trPr>
          <w:jc w:val="center"/>
          <w:ins w:id="4070" w:author="Hp" w:date="2018-12-08T02:16:00Z"/>
        </w:trPr>
        <w:tc>
          <w:tcPr>
            <w:tcW w:w="2466" w:type="dxa"/>
            <w:shd w:val="clear" w:color="auto" w:fill="auto"/>
          </w:tcPr>
          <w:p w:rsidR="0094404E" w:rsidRPr="00EE11A3" w:rsidRDefault="0094404E" w:rsidP="004C792E">
            <w:pPr>
              <w:pStyle w:val="template"/>
              <w:jc w:val="center"/>
              <w:rPr>
                <w:ins w:id="4071" w:author="Hp" w:date="2018-12-08T02:16:00Z"/>
                <w:i w:val="0"/>
                <w:rPrChange w:id="4072" w:author="Hp" w:date="2018-12-09T20:25:00Z">
                  <w:rPr>
                    <w:ins w:id="4073" w:author="Hp" w:date="2018-12-08T02:16:00Z"/>
                    <w:i w:val="0"/>
                  </w:rPr>
                </w:rPrChange>
              </w:rPr>
            </w:pPr>
            <w:ins w:id="4074" w:author="Hp" w:date="2018-12-08T02:16:00Z">
              <w:r w:rsidRPr="00EE11A3">
                <w:rPr>
                  <w:i w:val="0"/>
                  <w:rPrChange w:id="4075" w:author="Hp" w:date="2018-12-09T20:25:00Z">
                    <w:rPr>
                      <w:i w:val="0"/>
                    </w:rPr>
                  </w:rPrChange>
                </w:rPr>
                <w:t>1</w:t>
              </w:r>
            </w:ins>
          </w:p>
        </w:tc>
        <w:tc>
          <w:tcPr>
            <w:tcW w:w="2466" w:type="dxa"/>
            <w:shd w:val="clear" w:color="auto" w:fill="auto"/>
          </w:tcPr>
          <w:p w:rsidR="0094404E" w:rsidRPr="00EE11A3" w:rsidRDefault="0094404E" w:rsidP="004C792E">
            <w:pPr>
              <w:pStyle w:val="template"/>
              <w:jc w:val="center"/>
              <w:rPr>
                <w:ins w:id="4076" w:author="Hp" w:date="2018-12-08T02:16:00Z"/>
                <w:i w:val="0"/>
                <w:rPrChange w:id="4077" w:author="Hp" w:date="2018-12-09T20:26:00Z">
                  <w:rPr>
                    <w:ins w:id="4078" w:author="Hp" w:date="2018-12-08T02:16:00Z"/>
                    <w:i w:val="0"/>
                  </w:rPr>
                </w:rPrChange>
              </w:rPr>
            </w:pPr>
            <w:ins w:id="4079" w:author="Hp" w:date="2018-12-08T02:16:00Z">
              <w:r w:rsidRPr="00EE11A3">
                <w:rPr>
                  <w:i w:val="0"/>
                  <w:rPrChange w:id="4080" w:author="Hp" w:date="2018-12-09T20:25:00Z">
                    <w:rPr>
                      <w:i w:val="0"/>
                    </w:rPr>
                  </w:rPrChange>
                </w:rPr>
                <w:t xml:space="preserve">User </w:t>
              </w:r>
            </w:ins>
            <w:ins w:id="4081" w:author="Hp" w:date="2018-12-08T02:17:00Z">
              <w:r w:rsidRPr="00EE11A3">
                <w:rPr>
                  <w:i w:val="0"/>
                  <w:lang w:val="vi-VN"/>
                  <w:rPrChange w:id="4082" w:author="Hp" w:date="2018-12-09T20:25:00Z">
                    <w:rPr>
                      <w:i w:val="0"/>
                      <w:lang w:val="vi-VN"/>
                    </w:rPr>
                  </w:rPrChange>
                </w:rPr>
                <w:t xml:space="preserve">enter the </w:t>
              </w:r>
            </w:ins>
            <w:ins w:id="4083" w:author="Hp" w:date="2018-12-08T02:18:00Z">
              <w:r w:rsidRPr="00EE11A3">
                <w:rPr>
                  <w:i w:val="0"/>
                  <w:lang w:val="vi-VN"/>
                  <w:rPrChange w:id="4084" w:author="Hp" w:date="2018-12-09T20:25:00Z">
                    <w:rPr>
                      <w:i w:val="0"/>
                      <w:lang w:val="vi-VN"/>
                    </w:rPr>
                  </w:rPrChange>
                </w:rPr>
                <w:t>words or sentences</w:t>
              </w:r>
            </w:ins>
            <w:ins w:id="4085" w:author="Hp" w:date="2018-12-09T20:26:00Z">
              <w:r w:rsidR="00EE11A3">
                <w:rPr>
                  <w:i w:val="0"/>
                </w:rPr>
                <w:t>.</w:t>
              </w:r>
            </w:ins>
          </w:p>
        </w:tc>
        <w:tc>
          <w:tcPr>
            <w:tcW w:w="4932" w:type="dxa"/>
            <w:gridSpan w:val="2"/>
            <w:shd w:val="clear" w:color="auto" w:fill="auto"/>
          </w:tcPr>
          <w:p w:rsidR="0094404E" w:rsidRPr="00EE11A3" w:rsidRDefault="0094404E" w:rsidP="004C792E">
            <w:pPr>
              <w:pStyle w:val="template"/>
              <w:jc w:val="center"/>
              <w:rPr>
                <w:ins w:id="4086" w:author="Hp" w:date="2018-12-08T02:16:00Z"/>
                <w:i w:val="0"/>
                <w:rPrChange w:id="4087" w:author="Hp" w:date="2018-12-09T20:25:00Z">
                  <w:rPr>
                    <w:ins w:id="4088" w:author="Hp" w:date="2018-12-08T02:16:00Z"/>
                    <w:i w:val="0"/>
                  </w:rPr>
                </w:rPrChange>
              </w:rPr>
            </w:pPr>
          </w:p>
        </w:tc>
      </w:tr>
      <w:tr w:rsidR="0094404E" w:rsidTr="004C792E">
        <w:trPr>
          <w:jc w:val="center"/>
          <w:ins w:id="4089" w:author="Hp" w:date="2018-12-08T02:16:00Z"/>
        </w:trPr>
        <w:tc>
          <w:tcPr>
            <w:tcW w:w="2466" w:type="dxa"/>
            <w:shd w:val="clear" w:color="auto" w:fill="auto"/>
          </w:tcPr>
          <w:p w:rsidR="0094404E" w:rsidRPr="00EE11A3" w:rsidRDefault="0094404E" w:rsidP="004C792E">
            <w:pPr>
              <w:pStyle w:val="template"/>
              <w:jc w:val="center"/>
              <w:rPr>
                <w:ins w:id="4090" w:author="Hp" w:date="2018-12-08T02:16:00Z"/>
                <w:i w:val="0"/>
                <w:rPrChange w:id="4091" w:author="Hp" w:date="2018-12-09T20:25:00Z">
                  <w:rPr>
                    <w:ins w:id="4092" w:author="Hp" w:date="2018-12-08T02:16:00Z"/>
                    <w:i w:val="0"/>
                  </w:rPr>
                </w:rPrChange>
              </w:rPr>
            </w:pPr>
          </w:p>
        </w:tc>
        <w:tc>
          <w:tcPr>
            <w:tcW w:w="2466" w:type="dxa"/>
            <w:shd w:val="clear" w:color="auto" w:fill="auto"/>
          </w:tcPr>
          <w:p w:rsidR="0094404E" w:rsidRPr="00EE11A3" w:rsidRDefault="0094404E" w:rsidP="004C792E">
            <w:pPr>
              <w:pStyle w:val="template"/>
              <w:jc w:val="center"/>
              <w:rPr>
                <w:ins w:id="4093" w:author="Hp" w:date="2018-12-08T02:16:00Z"/>
                <w:i w:val="0"/>
                <w:rPrChange w:id="4094" w:author="Hp" w:date="2018-12-09T20:25:00Z">
                  <w:rPr>
                    <w:ins w:id="4095" w:author="Hp" w:date="2018-12-08T02:16:00Z"/>
                    <w:i w:val="0"/>
                  </w:rPr>
                </w:rPrChange>
              </w:rPr>
            </w:pPr>
          </w:p>
        </w:tc>
        <w:tc>
          <w:tcPr>
            <w:tcW w:w="2466" w:type="dxa"/>
            <w:shd w:val="clear" w:color="auto" w:fill="auto"/>
          </w:tcPr>
          <w:p w:rsidR="0094404E" w:rsidRPr="00EE11A3" w:rsidRDefault="0094404E" w:rsidP="004C792E">
            <w:pPr>
              <w:pStyle w:val="template"/>
              <w:jc w:val="center"/>
              <w:rPr>
                <w:ins w:id="4096" w:author="Hp" w:date="2018-12-08T02:16:00Z"/>
                <w:i w:val="0"/>
                <w:rPrChange w:id="4097" w:author="Hp" w:date="2018-12-09T20:25:00Z">
                  <w:rPr>
                    <w:ins w:id="4098" w:author="Hp" w:date="2018-12-08T02:16:00Z"/>
                    <w:i w:val="0"/>
                  </w:rPr>
                </w:rPrChange>
              </w:rPr>
            </w:pPr>
            <w:ins w:id="4099" w:author="Hp" w:date="2018-12-08T02:16:00Z">
              <w:r w:rsidRPr="00EE11A3">
                <w:rPr>
                  <w:i w:val="0"/>
                  <w:rPrChange w:id="4100" w:author="Hp" w:date="2018-12-09T20:25:00Z">
                    <w:rPr>
                      <w:i w:val="0"/>
                    </w:rPr>
                  </w:rPrChange>
                </w:rPr>
                <w:t>2</w:t>
              </w:r>
            </w:ins>
          </w:p>
        </w:tc>
        <w:tc>
          <w:tcPr>
            <w:tcW w:w="2466" w:type="dxa"/>
            <w:shd w:val="clear" w:color="auto" w:fill="auto"/>
          </w:tcPr>
          <w:p w:rsidR="0094404E" w:rsidRPr="00EE11A3" w:rsidRDefault="0094404E" w:rsidP="004C792E">
            <w:pPr>
              <w:pStyle w:val="template"/>
              <w:jc w:val="center"/>
              <w:rPr>
                <w:ins w:id="4101" w:author="Hp" w:date="2018-12-08T02:16:00Z"/>
                <w:i w:val="0"/>
                <w:rPrChange w:id="4102" w:author="Hp" w:date="2018-12-09T20:26:00Z">
                  <w:rPr>
                    <w:ins w:id="4103" w:author="Hp" w:date="2018-12-08T02:16:00Z"/>
                    <w:i w:val="0"/>
                    <w:lang w:val="vi-VN"/>
                  </w:rPr>
                </w:rPrChange>
              </w:rPr>
            </w:pPr>
            <w:ins w:id="4104" w:author="Hp" w:date="2018-12-08T02:18:00Z">
              <w:r w:rsidRPr="00EE11A3">
                <w:rPr>
                  <w:i w:val="0"/>
                  <w:lang w:val="vi-VN"/>
                  <w:rPrChange w:id="4105" w:author="Hp" w:date="2018-12-09T20:25:00Z">
                    <w:rPr>
                      <w:i w:val="0"/>
                      <w:lang w:val="vi-VN"/>
                    </w:rPr>
                  </w:rPrChange>
                </w:rPr>
                <w:t>Check this is words or not</w:t>
              </w:r>
              <w:r w:rsidRPr="00EE11A3">
                <w:rPr>
                  <w:i w:val="0"/>
                  <w:lang w:val="vi-VN"/>
                  <w:rPrChange w:id="4106" w:author="Hp" w:date="2018-12-09T20:25:00Z">
                    <w:rPr>
                      <w:i w:val="0"/>
                      <w:lang w:val="vi-VN"/>
                    </w:rPr>
                  </w:rPrChange>
                </w:rPr>
                <w:br/>
                <w:t>Check this is sentences or not</w:t>
              </w:r>
            </w:ins>
            <w:ins w:id="4107" w:author="Hp" w:date="2018-12-09T20:26:00Z">
              <w:r w:rsidR="00EE11A3">
                <w:rPr>
                  <w:i w:val="0"/>
                </w:rPr>
                <w:t>.</w:t>
              </w:r>
            </w:ins>
          </w:p>
        </w:tc>
      </w:tr>
      <w:tr w:rsidR="0094404E" w:rsidRPr="005019AF" w:rsidTr="004C792E">
        <w:trPr>
          <w:jc w:val="center"/>
          <w:ins w:id="4108" w:author="Hp" w:date="2018-12-08T02:16:00Z"/>
        </w:trPr>
        <w:tc>
          <w:tcPr>
            <w:tcW w:w="2466" w:type="dxa"/>
            <w:shd w:val="clear" w:color="auto" w:fill="auto"/>
          </w:tcPr>
          <w:p w:rsidR="0094404E" w:rsidRPr="00EE11A3" w:rsidRDefault="0094404E" w:rsidP="004C792E">
            <w:pPr>
              <w:pStyle w:val="template"/>
              <w:jc w:val="center"/>
              <w:rPr>
                <w:ins w:id="4109" w:author="Hp" w:date="2018-12-08T02:16:00Z"/>
                <w:i w:val="0"/>
                <w:rPrChange w:id="4110" w:author="Hp" w:date="2018-12-09T20:25:00Z">
                  <w:rPr>
                    <w:ins w:id="4111" w:author="Hp" w:date="2018-12-08T02:16:00Z"/>
                    <w:i w:val="0"/>
                  </w:rPr>
                </w:rPrChange>
              </w:rPr>
            </w:pPr>
            <w:ins w:id="4112" w:author="Hp" w:date="2018-12-08T02:16:00Z">
              <w:r w:rsidRPr="00EE11A3">
                <w:rPr>
                  <w:i w:val="0"/>
                  <w:rPrChange w:id="4113" w:author="Hp" w:date="2018-12-09T20:25:00Z">
                    <w:rPr>
                      <w:i w:val="0"/>
                    </w:rPr>
                  </w:rPrChange>
                </w:rPr>
                <w:t>3</w:t>
              </w:r>
            </w:ins>
          </w:p>
        </w:tc>
        <w:tc>
          <w:tcPr>
            <w:tcW w:w="2466" w:type="dxa"/>
            <w:shd w:val="clear" w:color="auto" w:fill="auto"/>
          </w:tcPr>
          <w:p w:rsidR="0094404E" w:rsidRPr="00EE11A3" w:rsidRDefault="0094404E" w:rsidP="004C792E">
            <w:pPr>
              <w:pStyle w:val="template"/>
              <w:jc w:val="center"/>
              <w:rPr>
                <w:ins w:id="4114" w:author="Hp" w:date="2018-12-08T02:16:00Z"/>
                <w:i w:val="0"/>
                <w:rPrChange w:id="4115" w:author="Hp" w:date="2018-12-09T20:26:00Z">
                  <w:rPr>
                    <w:ins w:id="4116" w:author="Hp" w:date="2018-12-08T02:16:00Z"/>
                    <w:i w:val="0"/>
                    <w:lang w:val="vi-VN"/>
                  </w:rPr>
                </w:rPrChange>
              </w:rPr>
            </w:pPr>
            <w:ins w:id="4117" w:author="Hp" w:date="2018-12-08T02:18:00Z">
              <w:r w:rsidRPr="00EE11A3">
                <w:rPr>
                  <w:i w:val="0"/>
                  <w:lang w:val="vi-VN"/>
                  <w:rPrChange w:id="4118" w:author="Hp" w:date="2018-12-09T20:25:00Z">
                    <w:rPr>
                      <w:i w:val="0"/>
                      <w:lang w:val="vi-VN"/>
                    </w:rPr>
                  </w:rPrChange>
                </w:rPr>
                <w:t xml:space="preserve">Translate </w:t>
              </w:r>
            </w:ins>
            <w:ins w:id="4119" w:author="Hp" w:date="2018-12-08T02:19:00Z">
              <w:r w:rsidRPr="00EE11A3">
                <w:rPr>
                  <w:i w:val="0"/>
                  <w:lang w:val="vi-VN"/>
                  <w:rPrChange w:id="4120" w:author="Hp" w:date="2018-12-09T20:25:00Z">
                    <w:rPr>
                      <w:i w:val="0"/>
                      <w:lang w:val="vi-VN"/>
                    </w:rPr>
                  </w:rPrChange>
                </w:rPr>
                <w:t>from English to Vietnamese or vice versa</w:t>
              </w:r>
            </w:ins>
            <w:ins w:id="4121" w:author="Hp" w:date="2018-12-09T20:26:00Z">
              <w:r w:rsidR="00EE11A3">
                <w:rPr>
                  <w:i w:val="0"/>
                </w:rPr>
                <w:t>.</w:t>
              </w:r>
            </w:ins>
          </w:p>
        </w:tc>
        <w:tc>
          <w:tcPr>
            <w:tcW w:w="2466" w:type="dxa"/>
            <w:shd w:val="clear" w:color="auto" w:fill="auto"/>
          </w:tcPr>
          <w:p w:rsidR="0094404E" w:rsidRPr="00EE11A3" w:rsidRDefault="0094404E" w:rsidP="004C792E">
            <w:pPr>
              <w:pStyle w:val="template"/>
              <w:jc w:val="center"/>
              <w:rPr>
                <w:ins w:id="4122" w:author="Hp" w:date="2018-12-08T02:16:00Z"/>
                <w:i w:val="0"/>
                <w:rPrChange w:id="4123" w:author="Hp" w:date="2018-12-09T20:25:00Z">
                  <w:rPr>
                    <w:ins w:id="4124" w:author="Hp" w:date="2018-12-08T02:16:00Z"/>
                    <w:i w:val="0"/>
                  </w:rPr>
                </w:rPrChange>
              </w:rPr>
            </w:pPr>
          </w:p>
        </w:tc>
        <w:tc>
          <w:tcPr>
            <w:tcW w:w="2466" w:type="dxa"/>
            <w:shd w:val="clear" w:color="auto" w:fill="auto"/>
          </w:tcPr>
          <w:p w:rsidR="0094404E" w:rsidRPr="00EE11A3" w:rsidRDefault="0094404E" w:rsidP="004C792E">
            <w:pPr>
              <w:pStyle w:val="template"/>
              <w:jc w:val="center"/>
              <w:rPr>
                <w:ins w:id="4125" w:author="Hp" w:date="2018-12-08T02:16:00Z"/>
                <w:i w:val="0"/>
                <w:rPrChange w:id="4126" w:author="Hp" w:date="2018-12-09T20:25:00Z">
                  <w:rPr>
                    <w:ins w:id="4127" w:author="Hp" w:date="2018-12-08T02:16:00Z"/>
                    <w:i w:val="0"/>
                  </w:rPr>
                </w:rPrChange>
              </w:rPr>
            </w:pPr>
          </w:p>
        </w:tc>
      </w:tr>
    </w:tbl>
    <w:p w:rsidR="0094404E" w:rsidRDefault="0094404E" w:rsidP="0094404E">
      <w:pPr>
        <w:pStyle w:val="template"/>
        <w:rPr>
          <w:ins w:id="4128" w:author="Hp" w:date="2018-12-08T02:16:00Z"/>
          <w:i w:val="0"/>
        </w:rPr>
      </w:pPr>
      <w:ins w:id="4129" w:author="Hp" w:date="2018-12-08T02:16:00Z">
        <w:r>
          <w:rPr>
            <w:i w:val="0"/>
          </w:rPr>
          <w:t xml:space="preserve">  </w:t>
        </w:r>
      </w:ins>
    </w:p>
    <w:p w:rsidR="0094404E" w:rsidRDefault="0094404E" w:rsidP="0094404E">
      <w:pPr>
        <w:pStyle w:val="template"/>
        <w:rPr>
          <w:ins w:id="4130" w:author="Hp" w:date="2018-12-08T02:16:00Z"/>
          <w:i w:val="0"/>
        </w:rPr>
      </w:pPr>
      <w:ins w:id="4131" w:author="Hp" w:date="2018-12-08T02:16:00Z">
        <w:r>
          <w:rPr>
            <w:i w:val="0"/>
          </w:rPr>
          <w:t>System Messages</w:t>
        </w:r>
      </w:ins>
    </w:p>
    <w:p w:rsidR="0094404E" w:rsidRDefault="0094404E" w:rsidP="0094404E">
      <w:pPr>
        <w:pStyle w:val="template"/>
        <w:rPr>
          <w:ins w:id="4132" w:author="Hp" w:date="2018-12-08T02:16:00Z"/>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2"/>
        <w:gridCol w:w="4932"/>
        <w:tblGridChange w:id="4133">
          <w:tblGrid>
            <w:gridCol w:w="4932"/>
            <w:gridCol w:w="4932"/>
          </w:tblGrid>
        </w:tblGridChange>
      </w:tblGrid>
      <w:tr w:rsidR="0094404E" w:rsidRPr="005019AF" w:rsidTr="004C792E">
        <w:trPr>
          <w:ins w:id="4134" w:author="Hp" w:date="2018-12-08T02:16:00Z"/>
        </w:trPr>
        <w:tc>
          <w:tcPr>
            <w:tcW w:w="4932" w:type="dxa"/>
            <w:shd w:val="clear" w:color="auto" w:fill="auto"/>
            <w:vAlign w:val="center"/>
          </w:tcPr>
          <w:p w:rsidR="0094404E" w:rsidRPr="00DA624D" w:rsidRDefault="0094404E" w:rsidP="004C792E">
            <w:pPr>
              <w:pStyle w:val="template"/>
              <w:jc w:val="center"/>
              <w:rPr>
                <w:ins w:id="4135" w:author="Hp" w:date="2018-12-08T02:16:00Z"/>
                <w:i w:val="0"/>
                <w:lang w:val="vi-VN"/>
              </w:rPr>
            </w:pPr>
            <w:ins w:id="4136" w:author="Hp" w:date="2018-12-08T02:16:00Z">
              <w:r w:rsidRPr="005019AF">
                <w:rPr>
                  <w:i w:val="0"/>
                </w:rPr>
                <w:t>MS1</w:t>
              </w:r>
              <w:r>
                <w:rPr>
                  <w:i w:val="0"/>
                  <w:lang w:val="vi-VN"/>
                </w:rPr>
                <w:t>1</w:t>
              </w:r>
            </w:ins>
          </w:p>
        </w:tc>
        <w:tc>
          <w:tcPr>
            <w:tcW w:w="4932" w:type="dxa"/>
            <w:shd w:val="clear" w:color="auto" w:fill="auto"/>
            <w:vAlign w:val="center"/>
          </w:tcPr>
          <w:p w:rsidR="0094404E" w:rsidRPr="00EE11A3" w:rsidRDefault="0094404E" w:rsidP="004C792E">
            <w:pPr>
              <w:pStyle w:val="template"/>
              <w:jc w:val="center"/>
              <w:rPr>
                <w:ins w:id="4137" w:author="Hp" w:date="2018-12-08T02:16:00Z"/>
                <w:i w:val="0"/>
                <w:rPrChange w:id="4138" w:author="Hp" w:date="2018-12-09T20:26:00Z">
                  <w:rPr>
                    <w:ins w:id="4139" w:author="Hp" w:date="2018-12-08T02:16:00Z"/>
                    <w:i w:val="0"/>
                    <w:lang w:val="vi-VN"/>
                  </w:rPr>
                </w:rPrChange>
              </w:rPr>
            </w:pPr>
            <w:ins w:id="4140" w:author="Hp" w:date="2018-12-08T02:19:00Z">
              <w:r>
                <w:rPr>
                  <w:i w:val="0"/>
                  <w:lang w:val="vi-VN"/>
                </w:rPr>
                <w:t>This is not the words</w:t>
              </w:r>
            </w:ins>
            <w:ins w:id="4141" w:author="Hp" w:date="2018-12-08T02:16:00Z">
              <w:r>
                <w:rPr>
                  <w:i w:val="0"/>
                  <w:lang w:val="vi-VN"/>
                </w:rPr>
                <w:br/>
              </w:r>
            </w:ins>
            <w:ins w:id="4142" w:author="Hp" w:date="2018-12-08T02:20:00Z">
              <w:r>
                <w:rPr>
                  <w:i w:val="0"/>
                  <w:lang w:val="vi-VN"/>
                </w:rPr>
                <w:t>The word or sentence that user entered contain the special characters</w:t>
              </w:r>
            </w:ins>
            <w:ins w:id="4143" w:author="Hp" w:date="2018-12-09T20:26:00Z">
              <w:r w:rsidR="00EE11A3">
                <w:rPr>
                  <w:i w:val="0"/>
                </w:rPr>
                <w:t>.</w:t>
              </w:r>
            </w:ins>
          </w:p>
        </w:tc>
      </w:tr>
    </w:tbl>
    <w:p w:rsidR="00B10942" w:rsidRDefault="00B10942" w:rsidP="00B10942">
      <w:pPr>
        <w:rPr>
          <w:ins w:id="4144" w:author="Hp" w:date="2018-12-08T02:14:00Z"/>
          <w:lang w:val="vi-VN"/>
        </w:rPr>
      </w:pPr>
    </w:p>
    <w:p w:rsidR="00B10942" w:rsidRDefault="00B10942" w:rsidP="00B10942">
      <w:pPr>
        <w:rPr>
          <w:ins w:id="4145" w:author="Hp" w:date="2018-12-08T02:14:00Z"/>
          <w:lang w:val="vi-VN"/>
        </w:rPr>
      </w:pPr>
    </w:p>
    <w:p w:rsidR="00B10942" w:rsidRDefault="00B10942" w:rsidP="00B10942">
      <w:pPr>
        <w:pStyle w:val="Heading3"/>
        <w:rPr>
          <w:ins w:id="4146" w:author="Hp" w:date="2018-12-08T02:15:00Z"/>
          <w:lang w:val="vi-VN"/>
        </w:rPr>
      </w:pPr>
      <w:bookmarkStart w:id="4147" w:name="_Toc532151002"/>
      <w:bookmarkStart w:id="4148" w:name="_Toc532151165"/>
      <w:bookmarkStart w:id="4149" w:name="_Toc532323992"/>
      <w:ins w:id="4150" w:author="Hp" w:date="2018-12-08T02:14:00Z">
        <w:r>
          <w:rPr>
            <w:lang w:val="vi-VN"/>
          </w:rPr>
          <w:t>UC06: Language field</w:t>
        </w:r>
      </w:ins>
      <w:bookmarkEnd w:id="4147"/>
      <w:bookmarkEnd w:id="4148"/>
      <w:bookmarkEnd w:id="4149"/>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Change w:id="4151">
          <w:tblGrid>
            <w:gridCol w:w="1351"/>
            <w:gridCol w:w="1354"/>
            <w:gridCol w:w="1644"/>
            <w:gridCol w:w="1367"/>
            <w:gridCol w:w="1554"/>
            <w:gridCol w:w="1607"/>
          </w:tblGrid>
        </w:tblGridChange>
      </w:tblGrid>
      <w:tr w:rsidR="0094404E" w:rsidTr="004C792E">
        <w:trPr>
          <w:ins w:id="4152" w:author="Hp" w:date="2018-12-08T02:20:00Z"/>
        </w:trPr>
        <w:tc>
          <w:tcPr>
            <w:tcW w:w="1351" w:type="dxa"/>
            <w:shd w:val="clear" w:color="auto" w:fill="auto"/>
            <w:vAlign w:val="center"/>
          </w:tcPr>
          <w:p w:rsidR="0094404E" w:rsidRPr="00DA624D" w:rsidRDefault="0094404E" w:rsidP="004C792E">
            <w:pPr>
              <w:pStyle w:val="template"/>
              <w:jc w:val="center"/>
              <w:rPr>
                <w:ins w:id="4153" w:author="Hp" w:date="2018-12-08T02:20:00Z"/>
                <w:b/>
                <w:i w:val="0"/>
                <w:sz w:val="20"/>
              </w:rPr>
            </w:pPr>
            <w:ins w:id="4154" w:author="Hp" w:date="2018-12-08T02:20:00Z">
              <w:r w:rsidRPr="005019AF">
                <w:rPr>
                  <w:b/>
                  <w:i w:val="0"/>
                  <w:sz w:val="20"/>
                </w:rPr>
                <w:t>ID</w:t>
              </w:r>
            </w:ins>
          </w:p>
        </w:tc>
        <w:tc>
          <w:tcPr>
            <w:tcW w:w="1354" w:type="dxa"/>
            <w:shd w:val="clear" w:color="auto" w:fill="auto"/>
            <w:vAlign w:val="center"/>
          </w:tcPr>
          <w:p w:rsidR="0094404E" w:rsidRPr="00DA624D" w:rsidRDefault="0094404E" w:rsidP="004C792E">
            <w:pPr>
              <w:pStyle w:val="template"/>
              <w:jc w:val="center"/>
              <w:rPr>
                <w:ins w:id="4155" w:author="Hp" w:date="2018-12-08T02:20:00Z"/>
                <w:b/>
                <w:i w:val="0"/>
                <w:sz w:val="20"/>
              </w:rPr>
            </w:pPr>
            <w:ins w:id="4156" w:author="Hp" w:date="2018-12-08T02:20:00Z">
              <w:r w:rsidRPr="005019AF">
                <w:rPr>
                  <w:b/>
                  <w:i w:val="0"/>
                  <w:sz w:val="20"/>
                </w:rPr>
                <w:t>Name</w:t>
              </w:r>
            </w:ins>
          </w:p>
        </w:tc>
        <w:tc>
          <w:tcPr>
            <w:tcW w:w="1644" w:type="dxa"/>
            <w:shd w:val="clear" w:color="auto" w:fill="auto"/>
            <w:vAlign w:val="center"/>
          </w:tcPr>
          <w:p w:rsidR="0094404E" w:rsidRPr="00DA624D" w:rsidRDefault="0094404E" w:rsidP="004C792E">
            <w:pPr>
              <w:pStyle w:val="template"/>
              <w:jc w:val="center"/>
              <w:rPr>
                <w:ins w:id="4157" w:author="Hp" w:date="2018-12-08T02:20:00Z"/>
                <w:b/>
                <w:i w:val="0"/>
                <w:sz w:val="20"/>
              </w:rPr>
            </w:pPr>
            <w:ins w:id="4158" w:author="Hp" w:date="2018-12-08T02:20:00Z">
              <w:r w:rsidRPr="005019AF">
                <w:rPr>
                  <w:b/>
                  <w:i w:val="0"/>
                  <w:sz w:val="20"/>
                </w:rPr>
                <w:t>Account</w:t>
              </w:r>
            </w:ins>
          </w:p>
        </w:tc>
        <w:tc>
          <w:tcPr>
            <w:tcW w:w="1367" w:type="dxa"/>
            <w:shd w:val="clear" w:color="auto" w:fill="auto"/>
            <w:vAlign w:val="center"/>
          </w:tcPr>
          <w:p w:rsidR="0094404E" w:rsidRPr="00DA624D" w:rsidRDefault="0094404E" w:rsidP="004C792E">
            <w:pPr>
              <w:pStyle w:val="template"/>
              <w:jc w:val="center"/>
              <w:rPr>
                <w:ins w:id="4159" w:author="Hp" w:date="2018-12-08T02:20:00Z"/>
                <w:b/>
                <w:i w:val="0"/>
                <w:sz w:val="20"/>
              </w:rPr>
            </w:pPr>
            <w:ins w:id="4160" w:author="Hp" w:date="2018-12-08T02:20:00Z">
              <w:r w:rsidRPr="005019AF">
                <w:rPr>
                  <w:b/>
                  <w:i w:val="0"/>
                  <w:sz w:val="20"/>
                </w:rPr>
                <w:t>Trigger</w:t>
              </w:r>
            </w:ins>
          </w:p>
        </w:tc>
        <w:tc>
          <w:tcPr>
            <w:tcW w:w="1554" w:type="dxa"/>
            <w:shd w:val="clear" w:color="auto" w:fill="auto"/>
            <w:vAlign w:val="center"/>
          </w:tcPr>
          <w:p w:rsidR="0094404E" w:rsidRPr="00DA624D" w:rsidRDefault="0094404E" w:rsidP="004C792E">
            <w:pPr>
              <w:pStyle w:val="template"/>
              <w:jc w:val="center"/>
              <w:rPr>
                <w:ins w:id="4161" w:author="Hp" w:date="2018-12-08T02:20:00Z"/>
                <w:b/>
                <w:i w:val="0"/>
                <w:sz w:val="20"/>
              </w:rPr>
            </w:pPr>
            <w:ins w:id="4162" w:author="Hp" w:date="2018-12-08T02:20:00Z">
              <w:r w:rsidRPr="005019AF">
                <w:rPr>
                  <w:b/>
                  <w:i w:val="0"/>
                  <w:sz w:val="20"/>
                </w:rPr>
                <w:t>Pre-condition</w:t>
              </w:r>
            </w:ins>
          </w:p>
        </w:tc>
        <w:tc>
          <w:tcPr>
            <w:tcW w:w="1607" w:type="dxa"/>
            <w:shd w:val="clear" w:color="auto" w:fill="auto"/>
            <w:vAlign w:val="center"/>
          </w:tcPr>
          <w:p w:rsidR="0094404E" w:rsidRPr="00DA624D" w:rsidRDefault="0094404E" w:rsidP="004C792E">
            <w:pPr>
              <w:pStyle w:val="template"/>
              <w:jc w:val="center"/>
              <w:rPr>
                <w:ins w:id="4163" w:author="Hp" w:date="2018-12-08T02:20:00Z"/>
                <w:b/>
                <w:i w:val="0"/>
                <w:sz w:val="20"/>
              </w:rPr>
            </w:pPr>
            <w:ins w:id="4164" w:author="Hp" w:date="2018-12-08T02:20:00Z">
              <w:r w:rsidRPr="005019AF">
                <w:rPr>
                  <w:b/>
                  <w:i w:val="0"/>
                  <w:sz w:val="20"/>
                </w:rPr>
                <w:t>Post condition</w:t>
              </w:r>
            </w:ins>
          </w:p>
        </w:tc>
      </w:tr>
      <w:tr w:rsidR="0094404E" w:rsidRPr="005019AF" w:rsidTr="004C792E">
        <w:trPr>
          <w:ins w:id="4165" w:author="Hp" w:date="2018-12-08T02:20:00Z"/>
        </w:trPr>
        <w:tc>
          <w:tcPr>
            <w:tcW w:w="1351" w:type="dxa"/>
            <w:shd w:val="clear" w:color="auto" w:fill="auto"/>
            <w:vAlign w:val="center"/>
          </w:tcPr>
          <w:p w:rsidR="0094404E" w:rsidRPr="00EE11A3" w:rsidRDefault="0094404E" w:rsidP="004C792E">
            <w:pPr>
              <w:pStyle w:val="template"/>
              <w:jc w:val="center"/>
              <w:rPr>
                <w:ins w:id="4166" w:author="Hp" w:date="2018-12-08T02:20:00Z"/>
                <w:i w:val="0"/>
                <w:sz w:val="20"/>
                <w:lang w:val="vi-VN"/>
                <w:rPrChange w:id="4167" w:author="Hp" w:date="2018-12-09T20:26:00Z">
                  <w:rPr>
                    <w:ins w:id="4168" w:author="Hp" w:date="2018-12-08T02:20:00Z"/>
                    <w:b/>
                    <w:i w:val="0"/>
                    <w:sz w:val="20"/>
                    <w:lang w:val="vi-VN"/>
                  </w:rPr>
                </w:rPrChange>
              </w:rPr>
            </w:pPr>
            <w:ins w:id="4169" w:author="Hp" w:date="2018-12-08T02:20:00Z">
              <w:r w:rsidRPr="00EE11A3">
                <w:rPr>
                  <w:i w:val="0"/>
                  <w:sz w:val="20"/>
                  <w:rPrChange w:id="4170" w:author="Hp" w:date="2018-12-09T20:26:00Z">
                    <w:rPr>
                      <w:b/>
                      <w:i w:val="0"/>
                      <w:sz w:val="20"/>
                    </w:rPr>
                  </w:rPrChange>
                </w:rPr>
                <w:t>UC0</w:t>
              </w:r>
            </w:ins>
            <w:ins w:id="4171" w:author="Hp" w:date="2018-12-08T02:21:00Z">
              <w:r w:rsidRPr="00EE11A3">
                <w:rPr>
                  <w:i w:val="0"/>
                  <w:sz w:val="20"/>
                  <w:lang w:val="vi-VN"/>
                  <w:rPrChange w:id="4172" w:author="Hp" w:date="2018-12-09T20:26:00Z">
                    <w:rPr>
                      <w:b/>
                      <w:i w:val="0"/>
                      <w:sz w:val="20"/>
                      <w:lang w:val="vi-VN"/>
                    </w:rPr>
                  </w:rPrChange>
                </w:rPr>
                <w:t>6</w:t>
              </w:r>
            </w:ins>
          </w:p>
        </w:tc>
        <w:tc>
          <w:tcPr>
            <w:tcW w:w="1354" w:type="dxa"/>
            <w:shd w:val="clear" w:color="auto" w:fill="auto"/>
            <w:vAlign w:val="center"/>
          </w:tcPr>
          <w:p w:rsidR="0094404E" w:rsidRPr="00EE11A3" w:rsidRDefault="0094404E" w:rsidP="004C792E">
            <w:pPr>
              <w:pStyle w:val="template"/>
              <w:jc w:val="center"/>
              <w:rPr>
                <w:ins w:id="4173" w:author="Hp" w:date="2018-12-08T02:20:00Z"/>
                <w:i w:val="0"/>
                <w:sz w:val="20"/>
                <w:lang w:val="vi-VN"/>
                <w:rPrChange w:id="4174" w:author="Hp" w:date="2018-12-09T20:26:00Z">
                  <w:rPr>
                    <w:ins w:id="4175" w:author="Hp" w:date="2018-12-08T02:20:00Z"/>
                    <w:b/>
                    <w:i w:val="0"/>
                    <w:sz w:val="20"/>
                    <w:lang w:val="vi-VN"/>
                  </w:rPr>
                </w:rPrChange>
              </w:rPr>
            </w:pPr>
            <w:ins w:id="4176" w:author="Hp" w:date="2018-12-08T02:21:00Z">
              <w:r w:rsidRPr="00EE11A3">
                <w:rPr>
                  <w:i w:val="0"/>
                  <w:sz w:val="20"/>
                  <w:lang w:val="vi-VN"/>
                  <w:rPrChange w:id="4177" w:author="Hp" w:date="2018-12-09T20:26:00Z">
                    <w:rPr>
                      <w:b/>
                      <w:i w:val="0"/>
                      <w:sz w:val="20"/>
                      <w:lang w:val="vi-VN"/>
                    </w:rPr>
                  </w:rPrChange>
                </w:rPr>
                <w:t>Language field</w:t>
              </w:r>
            </w:ins>
          </w:p>
        </w:tc>
        <w:tc>
          <w:tcPr>
            <w:tcW w:w="1644" w:type="dxa"/>
            <w:shd w:val="clear" w:color="auto" w:fill="auto"/>
            <w:vAlign w:val="center"/>
          </w:tcPr>
          <w:p w:rsidR="0094404E" w:rsidRPr="00EE11A3" w:rsidRDefault="0094404E" w:rsidP="004C792E">
            <w:pPr>
              <w:pStyle w:val="template"/>
              <w:jc w:val="center"/>
              <w:rPr>
                <w:ins w:id="4178" w:author="Hp" w:date="2018-12-08T02:20:00Z"/>
                <w:i w:val="0"/>
                <w:sz w:val="20"/>
                <w:lang w:val="vi-VN"/>
                <w:rPrChange w:id="4179" w:author="Hp" w:date="2018-12-09T20:26:00Z">
                  <w:rPr>
                    <w:ins w:id="4180" w:author="Hp" w:date="2018-12-08T02:20:00Z"/>
                    <w:b/>
                    <w:i w:val="0"/>
                    <w:sz w:val="20"/>
                    <w:lang w:val="vi-VN"/>
                  </w:rPr>
                </w:rPrChange>
              </w:rPr>
            </w:pPr>
            <w:ins w:id="4181" w:author="Hp" w:date="2018-12-08T02:20:00Z">
              <w:r w:rsidRPr="00EE11A3">
                <w:rPr>
                  <w:i w:val="0"/>
                  <w:sz w:val="20"/>
                  <w:rPrChange w:id="4182" w:author="Hp" w:date="2018-12-09T20:26:00Z">
                    <w:rPr>
                      <w:b/>
                      <w:i w:val="0"/>
                      <w:sz w:val="20"/>
                    </w:rPr>
                  </w:rPrChange>
                </w:rPr>
                <w:t>Admin/Account Manager</w:t>
              </w:r>
              <w:r w:rsidRPr="00EE11A3">
                <w:rPr>
                  <w:i w:val="0"/>
                  <w:sz w:val="20"/>
                  <w:lang w:val="vi-VN"/>
                  <w:rPrChange w:id="4183" w:author="Hp" w:date="2018-12-09T20:26:00Z">
                    <w:rPr>
                      <w:b/>
                      <w:i w:val="0"/>
                      <w:sz w:val="20"/>
                      <w:lang w:val="vi-VN"/>
                    </w:rPr>
                  </w:rPrChange>
                </w:rPr>
                <w:t>/Guest</w:t>
              </w:r>
            </w:ins>
          </w:p>
        </w:tc>
        <w:tc>
          <w:tcPr>
            <w:tcW w:w="1367" w:type="dxa"/>
            <w:shd w:val="clear" w:color="auto" w:fill="auto"/>
            <w:vAlign w:val="center"/>
          </w:tcPr>
          <w:p w:rsidR="0094404E" w:rsidRPr="00EE11A3" w:rsidRDefault="0094404E" w:rsidP="004C792E">
            <w:pPr>
              <w:pStyle w:val="template"/>
              <w:jc w:val="center"/>
              <w:rPr>
                <w:ins w:id="4184" w:author="Hp" w:date="2018-12-08T02:20:00Z"/>
                <w:i w:val="0"/>
                <w:sz w:val="20"/>
                <w:lang w:val="vi-VN"/>
                <w:rPrChange w:id="4185" w:author="Hp" w:date="2018-12-09T20:26:00Z">
                  <w:rPr>
                    <w:ins w:id="4186" w:author="Hp" w:date="2018-12-08T02:20:00Z"/>
                    <w:b/>
                    <w:i w:val="0"/>
                    <w:sz w:val="20"/>
                    <w:lang w:val="vi-VN"/>
                  </w:rPr>
                </w:rPrChange>
              </w:rPr>
            </w:pPr>
          </w:p>
        </w:tc>
        <w:tc>
          <w:tcPr>
            <w:tcW w:w="1554" w:type="dxa"/>
            <w:shd w:val="clear" w:color="auto" w:fill="auto"/>
            <w:vAlign w:val="center"/>
          </w:tcPr>
          <w:p w:rsidR="0094404E" w:rsidRPr="00EE11A3" w:rsidRDefault="0094404E" w:rsidP="004C792E">
            <w:pPr>
              <w:pStyle w:val="template"/>
              <w:jc w:val="center"/>
              <w:rPr>
                <w:ins w:id="4187" w:author="Hp" w:date="2018-12-08T02:20:00Z"/>
                <w:i w:val="0"/>
                <w:sz w:val="20"/>
                <w:rPrChange w:id="4188" w:author="Hp" w:date="2018-12-09T20:26:00Z">
                  <w:rPr>
                    <w:ins w:id="4189" w:author="Hp" w:date="2018-12-08T02:20:00Z"/>
                    <w:b/>
                    <w:i w:val="0"/>
                    <w:sz w:val="20"/>
                  </w:rPr>
                </w:rPrChange>
              </w:rPr>
            </w:pPr>
          </w:p>
        </w:tc>
        <w:tc>
          <w:tcPr>
            <w:tcW w:w="1607" w:type="dxa"/>
            <w:shd w:val="clear" w:color="auto" w:fill="auto"/>
            <w:vAlign w:val="center"/>
          </w:tcPr>
          <w:p w:rsidR="0094404E" w:rsidRPr="00EE11A3" w:rsidRDefault="0094404E" w:rsidP="004C792E">
            <w:pPr>
              <w:pStyle w:val="template"/>
              <w:jc w:val="center"/>
              <w:rPr>
                <w:ins w:id="4190" w:author="Hp" w:date="2018-12-08T02:20:00Z"/>
                <w:i w:val="0"/>
                <w:sz w:val="20"/>
                <w:rPrChange w:id="4191" w:author="Hp" w:date="2018-12-09T20:26:00Z">
                  <w:rPr>
                    <w:ins w:id="4192" w:author="Hp" w:date="2018-12-08T02:20:00Z"/>
                    <w:b/>
                    <w:i w:val="0"/>
                    <w:sz w:val="20"/>
                  </w:rPr>
                </w:rPrChange>
              </w:rPr>
            </w:pPr>
            <w:ins w:id="4193" w:author="Hp" w:date="2018-12-08T02:20:00Z">
              <w:r w:rsidRPr="00EE11A3">
                <w:rPr>
                  <w:i w:val="0"/>
                  <w:sz w:val="20"/>
                  <w:lang w:val="vi-VN"/>
                  <w:rPrChange w:id="4194" w:author="Hp" w:date="2018-12-09T20:26:00Z">
                    <w:rPr>
                      <w:b/>
                      <w:i w:val="0"/>
                      <w:sz w:val="20"/>
                      <w:lang w:val="vi-VN"/>
                    </w:rPr>
                  </w:rPrChange>
                </w:rPr>
                <w:t xml:space="preserve">Translate </w:t>
              </w:r>
            </w:ins>
            <w:ins w:id="4195" w:author="Hp" w:date="2018-12-09T20:26:00Z">
              <w:r w:rsidR="00EE11A3">
                <w:rPr>
                  <w:i w:val="0"/>
                  <w:sz w:val="20"/>
                </w:rPr>
                <w:t>a</w:t>
              </w:r>
            </w:ins>
            <w:ins w:id="4196" w:author="Hp" w:date="2018-12-08T02:20:00Z">
              <w:r w:rsidRPr="00EE11A3">
                <w:rPr>
                  <w:i w:val="0"/>
                  <w:sz w:val="20"/>
                  <w:lang w:val="vi-VN"/>
                  <w:rPrChange w:id="4197" w:author="Hp" w:date="2018-12-09T20:26:00Z">
                    <w:rPr>
                      <w:b/>
                      <w:i w:val="0"/>
                      <w:sz w:val="20"/>
                      <w:lang w:val="vi-VN"/>
                    </w:rPr>
                  </w:rPrChange>
                </w:rPr>
                <w:t xml:space="preserve"> word or</w:t>
              </w:r>
            </w:ins>
            <w:ins w:id="4198" w:author="Hp" w:date="2018-12-09T20:26:00Z">
              <w:r w:rsidR="00EE11A3">
                <w:rPr>
                  <w:i w:val="0"/>
                  <w:sz w:val="20"/>
                </w:rPr>
                <w:t xml:space="preserve"> a</w:t>
              </w:r>
            </w:ins>
            <w:ins w:id="4199" w:author="Hp" w:date="2018-12-08T02:20:00Z">
              <w:r w:rsidRPr="00EE11A3">
                <w:rPr>
                  <w:i w:val="0"/>
                  <w:sz w:val="20"/>
                  <w:lang w:val="vi-VN"/>
                  <w:rPrChange w:id="4200" w:author="Hp" w:date="2018-12-09T20:26:00Z">
                    <w:rPr>
                      <w:b/>
                      <w:i w:val="0"/>
                      <w:sz w:val="20"/>
                      <w:lang w:val="vi-VN"/>
                    </w:rPr>
                  </w:rPrChange>
                </w:rPr>
                <w:t xml:space="preserve"> sentence from English to Vietnamese</w:t>
              </w:r>
            </w:ins>
            <w:ins w:id="4201" w:author="Hp" w:date="2018-12-08T02:21:00Z">
              <w:r w:rsidRPr="00EE11A3">
                <w:rPr>
                  <w:i w:val="0"/>
                  <w:sz w:val="20"/>
                  <w:lang w:val="vi-VN"/>
                  <w:rPrChange w:id="4202" w:author="Hp" w:date="2018-12-09T20:26:00Z">
                    <w:rPr>
                      <w:b/>
                      <w:i w:val="0"/>
                      <w:sz w:val="20"/>
                      <w:lang w:val="vi-VN"/>
                    </w:rPr>
                  </w:rPrChange>
                </w:rPr>
                <w:t xml:space="preserve"> or vice versa</w:t>
              </w:r>
            </w:ins>
            <w:ins w:id="4203" w:author="Hp" w:date="2018-12-08T02:20:00Z">
              <w:r w:rsidRPr="00EE11A3">
                <w:rPr>
                  <w:i w:val="0"/>
                  <w:sz w:val="20"/>
                  <w:lang w:val="vi-VN"/>
                  <w:rPrChange w:id="4204" w:author="Hp" w:date="2018-12-09T20:26:00Z">
                    <w:rPr>
                      <w:b/>
                      <w:i w:val="0"/>
                      <w:sz w:val="20"/>
                      <w:lang w:val="vi-VN"/>
                    </w:rPr>
                  </w:rPrChange>
                </w:rPr>
                <w:t xml:space="preserve">  </w:t>
              </w:r>
              <w:r w:rsidRPr="00EE11A3">
                <w:rPr>
                  <w:i w:val="0"/>
                  <w:sz w:val="20"/>
                  <w:rPrChange w:id="4205" w:author="Hp" w:date="2018-12-09T20:26:00Z">
                    <w:rPr>
                      <w:b/>
                      <w:i w:val="0"/>
                      <w:sz w:val="20"/>
                    </w:rPr>
                  </w:rPrChange>
                </w:rPr>
                <w:t xml:space="preserve"> </w:t>
              </w:r>
            </w:ins>
          </w:p>
        </w:tc>
      </w:tr>
    </w:tbl>
    <w:p w:rsidR="0094404E" w:rsidRDefault="0094404E" w:rsidP="0094404E">
      <w:pPr>
        <w:pStyle w:val="template"/>
        <w:rPr>
          <w:ins w:id="4206" w:author="Hp" w:date="2018-12-08T02:21:00Z"/>
          <w:i w:val="0"/>
        </w:rPr>
      </w:pPr>
    </w:p>
    <w:p w:rsidR="0094404E" w:rsidRDefault="0094404E" w:rsidP="0094404E">
      <w:pPr>
        <w:pStyle w:val="template"/>
        <w:rPr>
          <w:ins w:id="4207" w:author="Hp" w:date="2018-12-09T20:30:00Z"/>
          <w:i w:val="0"/>
        </w:rPr>
      </w:pPr>
    </w:p>
    <w:p w:rsidR="00EE11A3" w:rsidRDefault="00EE11A3" w:rsidP="0094404E">
      <w:pPr>
        <w:pStyle w:val="template"/>
        <w:rPr>
          <w:ins w:id="4208" w:author="Hp" w:date="2018-12-09T20:30:00Z"/>
          <w:i w:val="0"/>
        </w:rPr>
      </w:pPr>
    </w:p>
    <w:p w:rsidR="00EE11A3" w:rsidRDefault="00EE11A3" w:rsidP="0094404E">
      <w:pPr>
        <w:pStyle w:val="template"/>
        <w:rPr>
          <w:ins w:id="4209" w:author="Hp" w:date="2018-12-09T20:30:00Z"/>
          <w:i w:val="0"/>
        </w:rPr>
      </w:pPr>
    </w:p>
    <w:p w:rsidR="00EE11A3" w:rsidRDefault="00EE11A3" w:rsidP="0094404E">
      <w:pPr>
        <w:pStyle w:val="template"/>
        <w:rPr>
          <w:ins w:id="4210" w:author="Hp" w:date="2018-12-09T20:30:00Z"/>
          <w:i w:val="0"/>
        </w:rPr>
      </w:pPr>
    </w:p>
    <w:p w:rsidR="00EE11A3" w:rsidRDefault="00EE11A3" w:rsidP="0094404E">
      <w:pPr>
        <w:pStyle w:val="template"/>
        <w:rPr>
          <w:ins w:id="4211" w:author="Hp" w:date="2018-12-09T20:30:00Z"/>
          <w:i w:val="0"/>
        </w:rPr>
      </w:pPr>
    </w:p>
    <w:p w:rsidR="00EE11A3" w:rsidRDefault="00EE11A3" w:rsidP="0094404E">
      <w:pPr>
        <w:pStyle w:val="template"/>
        <w:rPr>
          <w:ins w:id="4212" w:author="Hp" w:date="2018-12-09T20:30:00Z"/>
          <w:i w:val="0"/>
        </w:rPr>
      </w:pPr>
    </w:p>
    <w:p w:rsidR="00EE11A3" w:rsidRDefault="00EE11A3" w:rsidP="0094404E">
      <w:pPr>
        <w:pStyle w:val="template"/>
        <w:rPr>
          <w:ins w:id="4213" w:author="Hp" w:date="2018-12-08T02:21:00Z"/>
          <w:i w:val="0"/>
        </w:rPr>
      </w:pPr>
    </w:p>
    <w:p w:rsidR="0094404E" w:rsidRDefault="0094404E" w:rsidP="0094404E">
      <w:pPr>
        <w:pStyle w:val="template"/>
        <w:rPr>
          <w:ins w:id="4214" w:author="Hp" w:date="2018-12-08T02:20:00Z"/>
          <w:i w:val="0"/>
        </w:rPr>
      </w:pPr>
    </w:p>
    <w:p w:rsidR="0094404E" w:rsidRDefault="0094404E" w:rsidP="0094404E">
      <w:pPr>
        <w:pStyle w:val="template"/>
        <w:rPr>
          <w:ins w:id="4215" w:author="Hp" w:date="2018-12-08T02:20:00Z"/>
          <w:i w:val="0"/>
        </w:rPr>
      </w:pPr>
      <w:ins w:id="4216" w:author="Hp" w:date="2018-12-08T02:20:00Z">
        <w:r>
          <w:rPr>
            <w:i w:val="0"/>
          </w:rPr>
          <w:lastRenderedPageBreak/>
          <w:t>Activities</w:t>
        </w:r>
      </w:ins>
    </w:p>
    <w:p w:rsidR="0094404E" w:rsidRDefault="0094404E" w:rsidP="0094404E">
      <w:pPr>
        <w:pStyle w:val="template"/>
        <w:rPr>
          <w:ins w:id="4217" w:author="Hp" w:date="2018-12-08T02:20:00Z"/>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2466"/>
        <w:gridCol w:w="2466"/>
        <w:gridCol w:w="2466"/>
        <w:tblGridChange w:id="4218">
          <w:tblGrid>
            <w:gridCol w:w="2466"/>
            <w:gridCol w:w="2466"/>
            <w:gridCol w:w="2466"/>
            <w:gridCol w:w="2466"/>
          </w:tblGrid>
        </w:tblGridChange>
      </w:tblGrid>
      <w:tr w:rsidR="0094404E" w:rsidRPr="005019AF" w:rsidTr="004C792E">
        <w:trPr>
          <w:jc w:val="center"/>
          <w:ins w:id="4219" w:author="Hp" w:date="2018-12-08T02:20:00Z"/>
        </w:trPr>
        <w:tc>
          <w:tcPr>
            <w:tcW w:w="4932" w:type="dxa"/>
            <w:gridSpan w:val="2"/>
            <w:shd w:val="clear" w:color="auto" w:fill="auto"/>
          </w:tcPr>
          <w:p w:rsidR="0094404E" w:rsidRPr="00DA624D" w:rsidRDefault="0094404E" w:rsidP="004C792E">
            <w:pPr>
              <w:pStyle w:val="template"/>
              <w:jc w:val="center"/>
              <w:rPr>
                <w:ins w:id="4220" w:author="Hp" w:date="2018-12-08T02:20:00Z"/>
                <w:b/>
                <w:i w:val="0"/>
              </w:rPr>
            </w:pPr>
            <w:ins w:id="4221" w:author="Hp" w:date="2018-12-08T02:20:00Z">
              <w:r w:rsidRPr="00DA624D">
                <w:rPr>
                  <w:b/>
                  <w:i w:val="0"/>
                </w:rPr>
                <w:t>User</w:t>
              </w:r>
            </w:ins>
          </w:p>
        </w:tc>
        <w:tc>
          <w:tcPr>
            <w:tcW w:w="4932" w:type="dxa"/>
            <w:gridSpan w:val="2"/>
            <w:shd w:val="clear" w:color="auto" w:fill="auto"/>
          </w:tcPr>
          <w:p w:rsidR="0094404E" w:rsidRPr="00DA624D" w:rsidRDefault="0094404E" w:rsidP="004C792E">
            <w:pPr>
              <w:pStyle w:val="template"/>
              <w:jc w:val="center"/>
              <w:rPr>
                <w:ins w:id="4222" w:author="Hp" w:date="2018-12-08T02:20:00Z"/>
                <w:b/>
                <w:i w:val="0"/>
              </w:rPr>
            </w:pPr>
            <w:ins w:id="4223" w:author="Hp" w:date="2018-12-08T02:20:00Z">
              <w:r w:rsidRPr="00DA624D">
                <w:rPr>
                  <w:b/>
                  <w:i w:val="0"/>
                </w:rPr>
                <w:t>System</w:t>
              </w:r>
            </w:ins>
          </w:p>
        </w:tc>
      </w:tr>
      <w:tr w:rsidR="0094404E" w:rsidRPr="005019AF" w:rsidTr="004C792E">
        <w:trPr>
          <w:jc w:val="center"/>
          <w:ins w:id="4224" w:author="Hp" w:date="2018-12-08T02:20:00Z"/>
        </w:trPr>
        <w:tc>
          <w:tcPr>
            <w:tcW w:w="9864" w:type="dxa"/>
            <w:gridSpan w:val="4"/>
            <w:shd w:val="clear" w:color="auto" w:fill="auto"/>
          </w:tcPr>
          <w:p w:rsidR="0094404E" w:rsidRPr="00DA624D" w:rsidRDefault="0094404E" w:rsidP="004C792E">
            <w:pPr>
              <w:pStyle w:val="template"/>
              <w:jc w:val="center"/>
              <w:rPr>
                <w:ins w:id="4225" w:author="Hp" w:date="2018-12-08T02:20:00Z"/>
                <w:i w:val="0"/>
                <w:lang w:val="vi-VN"/>
              </w:rPr>
            </w:pPr>
            <w:ins w:id="4226" w:author="Hp" w:date="2018-12-08T02:20:00Z">
              <w:r w:rsidRPr="005019AF">
                <w:rPr>
                  <w:i w:val="0"/>
                </w:rPr>
                <w:t xml:space="preserve">Main flow: </w:t>
              </w:r>
              <w:r>
                <w:rPr>
                  <w:i w:val="0"/>
                  <w:lang w:val="vi-VN"/>
                </w:rPr>
                <w:t>Search successful</w:t>
              </w:r>
            </w:ins>
          </w:p>
        </w:tc>
      </w:tr>
      <w:tr w:rsidR="00EE11A3" w:rsidRPr="005019AF" w:rsidTr="00EE11A3">
        <w:trPr>
          <w:jc w:val="center"/>
          <w:ins w:id="4227" w:author="Hp" w:date="2018-12-09T20:26:00Z"/>
        </w:trPr>
        <w:tc>
          <w:tcPr>
            <w:tcW w:w="2466" w:type="dxa"/>
            <w:shd w:val="clear" w:color="auto" w:fill="auto"/>
          </w:tcPr>
          <w:p w:rsidR="00EE11A3" w:rsidRPr="005019AF" w:rsidRDefault="00EE11A3" w:rsidP="004C792E">
            <w:pPr>
              <w:pStyle w:val="template"/>
              <w:jc w:val="center"/>
              <w:rPr>
                <w:ins w:id="4228" w:author="Hp" w:date="2018-12-09T20:26:00Z"/>
                <w:i w:val="0"/>
              </w:rPr>
            </w:pPr>
            <w:ins w:id="4229" w:author="Hp" w:date="2018-12-09T20:27:00Z">
              <w:r>
                <w:rPr>
                  <w:i w:val="0"/>
                </w:rPr>
                <w:t>1</w:t>
              </w:r>
            </w:ins>
          </w:p>
        </w:tc>
        <w:tc>
          <w:tcPr>
            <w:tcW w:w="2466" w:type="dxa"/>
            <w:shd w:val="clear" w:color="auto" w:fill="auto"/>
          </w:tcPr>
          <w:p w:rsidR="00EE11A3" w:rsidRPr="005019AF" w:rsidRDefault="00EE11A3" w:rsidP="004C792E">
            <w:pPr>
              <w:pStyle w:val="template"/>
              <w:jc w:val="center"/>
              <w:rPr>
                <w:ins w:id="4230" w:author="Hp" w:date="2018-12-09T20:26:00Z"/>
                <w:i w:val="0"/>
              </w:rPr>
            </w:pPr>
            <w:ins w:id="4231" w:author="Hp" w:date="2018-12-09T20:27:00Z">
              <w:r>
                <w:rPr>
                  <w:i w:val="0"/>
                </w:rPr>
                <w:t>Enter a word which don’t have any special characters.</w:t>
              </w:r>
            </w:ins>
          </w:p>
        </w:tc>
        <w:tc>
          <w:tcPr>
            <w:tcW w:w="2466" w:type="dxa"/>
            <w:shd w:val="clear" w:color="auto" w:fill="auto"/>
          </w:tcPr>
          <w:p w:rsidR="00EE11A3" w:rsidRPr="005019AF" w:rsidRDefault="00EE11A3" w:rsidP="004C792E">
            <w:pPr>
              <w:pStyle w:val="template"/>
              <w:jc w:val="center"/>
              <w:rPr>
                <w:ins w:id="4232" w:author="Hp" w:date="2018-12-09T20:26:00Z"/>
                <w:i w:val="0"/>
              </w:rPr>
            </w:pPr>
          </w:p>
        </w:tc>
        <w:tc>
          <w:tcPr>
            <w:tcW w:w="2466" w:type="dxa"/>
            <w:shd w:val="clear" w:color="auto" w:fill="auto"/>
          </w:tcPr>
          <w:p w:rsidR="00EE11A3" w:rsidRPr="005019AF" w:rsidRDefault="00EE11A3" w:rsidP="004C792E">
            <w:pPr>
              <w:pStyle w:val="template"/>
              <w:jc w:val="center"/>
              <w:rPr>
                <w:ins w:id="4233" w:author="Hp" w:date="2018-12-09T20:26:00Z"/>
                <w:i w:val="0"/>
              </w:rPr>
            </w:pPr>
          </w:p>
        </w:tc>
      </w:tr>
      <w:tr w:rsidR="0094404E" w:rsidTr="004C792E">
        <w:trPr>
          <w:jc w:val="center"/>
          <w:ins w:id="4234" w:author="Hp" w:date="2018-12-08T02:20:00Z"/>
        </w:trPr>
        <w:tc>
          <w:tcPr>
            <w:tcW w:w="2466" w:type="dxa"/>
            <w:shd w:val="clear" w:color="auto" w:fill="auto"/>
          </w:tcPr>
          <w:p w:rsidR="0094404E" w:rsidRPr="005019AF" w:rsidRDefault="0094404E" w:rsidP="004C792E">
            <w:pPr>
              <w:pStyle w:val="template"/>
              <w:jc w:val="center"/>
              <w:rPr>
                <w:ins w:id="4235" w:author="Hp" w:date="2018-12-08T02:20:00Z"/>
                <w:i w:val="0"/>
              </w:rPr>
            </w:pPr>
          </w:p>
        </w:tc>
        <w:tc>
          <w:tcPr>
            <w:tcW w:w="2466" w:type="dxa"/>
            <w:shd w:val="clear" w:color="auto" w:fill="auto"/>
          </w:tcPr>
          <w:p w:rsidR="0094404E" w:rsidRPr="005019AF" w:rsidRDefault="0094404E" w:rsidP="004C792E">
            <w:pPr>
              <w:pStyle w:val="template"/>
              <w:jc w:val="center"/>
              <w:rPr>
                <w:ins w:id="4236" w:author="Hp" w:date="2018-12-08T02:20:00Z"/>
                <w:i w:val="0"/>
              </w:rPr>
            </w:pPr>
          </w:p>
        </w:tc>
        <w:tc>
          <w:tcPr>
            <w:tcW w:w="2466" w:type="dxa"/>
            <w:shd w:val="clear" w:color="auto" w:fill="auto"/>
          </w:tcPr>
          <w:p w:rsidR="0094404E" w:rsidRPr="00EE11A3" w:rsidRDefault="00EE11A3" w:rsidP="004C792E">
            <w:pPr>
              <w:pStyle w:val="template"/>
              <w:jc w:val="center"/>
              <w:rPr>
                <w:ins w:id="4237" w:author="Hp" w:date="2018-12-08T02:20:00Z"/>
                <w:i w:val="0"/>
                <w:rPrChange w:id="4238" w:author="Hp" w:date="2018-12-09T20:27:00Z">
                  <w:rPr>
                    <w:ins w:id="4239" w:author="Hp" w:date="2018-12-08T02:20:00Z"/>
                    <w:i w:val="0"/>
                  </w:rPr>
                </w:rPrChange>
              </w:rPr>
            </w:pPr>
            <w:ins w:id="4240" w:author="Hp" w:date="2018-12-09T20:27:00Z">
              <w:r>
                <w:rPr>
                  <w:i w:val="0"/>
                </w:rPr>
                <w:t>2</w:t>
              </w:r>
            </w:ins>
          </w:p>
        </w:tc>
        <w:tc>
          <w:tcPr>
            <w:tcW w:w="2466" w:type="dxa"/>
            <w:shd w:val="clear" w:color="auto" w:fill="auto"/>
          </w:tcPr>
          <w:p w:rsidR="0094404E" w:rsidRPr="00EE11A3" w:rsidRDefault="0094404E" w:rsidP="004C792E">
            <w:pPr>
              <w:pStyle w:val="template"/>
              <w:jc w:val="center"/>
              <w:rPr>
                <w:ins w:id="4241" w:author="Hp" w:date="2018-12-08T02:20:00Z"/>
                <w:i w:val="0"/>
                <w:rPrChange w:id="4242" w:author="Hp" w:date="2018-12-09T20:28:00Z">
                  <w:rPr>
                    <w:ins w:id="4243" w:author="Hp" w:date="2018-12-08T02:20:00Z"/>
                    <w:i w:val="0"/>
                    <w:lang w:val="vi-VN"/>
                  </w:rPr>
                </w:rPrChange>
              </w:rPr>
            </w:pPr>
            <w:ins w:id="4244" w:author="Hp" w:date="2018-12-08T02:23:00Z">
              <w:r>
                <w:rPr>
                  <w:i w:val="0"/>
                  <w:lang w:val="vi-VN"/>
                </w:rPr>
                <w:t xml:space="preserve">Translate this word from English to Vietnamese when user </w:t>
              </w:r>
            </w:ins>
            <w:ins w:id="4245" w:author="Hp" w:date="2018-12-09T20:28:00Z">
              <w:r w:rsidR="00EE11A3">
                <w:rPr>
                  <w:i w:val="0"/>
                </w:rPr>
                <w:t>enter the word to search correct.</w:t>
              </w:r>
            </w:ins>
          </w:p>
        </w:tc>
      </w:tr>
    </w:tbl>
    <w:p w:rsidR="00B10942" w:rsidRPr="0094404E" w:rsidRDefault="00B10942" w:rsidP="0094404E">
      <w:pPr>
        <w:pStyle w:val="template"/>
        <w:rPr>
          <w:ins w:id="4246" w:author="Hp" w:date="2018-12-08T02:15:00Z"/>
          <w:i w:val="0"/>
          <w:rPrChange w:id="4247" w:author="Hp" w:date="2018-12-08T02:23:00Z">
            <w:rPr>
              <w:ins w:id="4248" w:author="Hp" w:date="2018-12-08T02:15:00Z"/>
              <w:lang w:val="vi-VN"/>
            </w:rPr>
          </w:rPrChange>
        </w:rPr>
        <w:pPrChange w:id="4249" w:author="Hp" w:date="2018-12-08T02:23:00Z">
          <w:pPr/>
        </w:pPrChange>
      </w:pPr>
    </w:p>
    <w:p w:rsidR="00B10942" w:rsidRPr="00B10942" w:rsidRDefault="00B10942" w:rsidP="00B10942">
      <w:pPr>
        <w:pStyle w:val="Heading3"/>
        <w:rPr>
          <w:ins w:id="4250" w:author="Hp" w:date="2018-12-08T02:14:00Z"/>
          <w:lang w:val="vi-VN"/>
          <w:rPrChange w:id="4251" w:author="Hp" w:date="2018-12-08T02:15:00Z">
            <w:rPr>
              <w:ins w:id="4252" w:author="Hp" w:date="2018-12-08T02:14:00Z"/>
              <w:lang w:val="vi-VN"/>
            </w:rPr>
          </w:rPrChange>
        </w:rPr>
        <w:pPrChange w:id="4253" w:author="Hp" w:date="2018-12-08T02:15:00Z">
          <w:pPr>
            <w:pStyle w:val="Heading3"/>
            <w:numPr>
              <w:ilvl w:val="0"/>
              <w:numId w:val="0"/>
            </w:numPr>
            <w:tabs>
              <w:tab w:val="clear" w:pos="0"/>
            </w:tabs>
          </w:pPr>
        </w:pPrChange>
      </w:pPr>
      <w:bookmarkStart w:id="4254" w:name="_Toc532151003"/>
      <w:bookmarkStart w:id="4255" w:name="_Toc532151166"/>
      <w:bookmarkStart w:id="4256" w:name="_Toc532323993"/>
      <w:ins w:id="4257" w:author="Hp" w:date="2018-12-08T02:15:00Z">
        <w:r>
          <w:rPr>
            <w:lang w:val="vi-VN"/>
          </w:rPr>
          <w:t>UC07: View History</w:t>
        </w:r>
      </w:ins>
      <w:bookmarkEnd w:id="4254"/>
      <w:bookmarkEnd w:id="4255"/>
      <w:bookmarkEnd w:id="4256"/>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1312"/>
        <w:gridCol w:w="1636"/>
        <w:gridCol w:w="1548"/>
        <w:gridCol w:w="1517"/>
        <w:gridCol w:w="1565"/>
        <w:tblGridChange w:id="4258">
          <w:tblGrid>
            <w:gridCol w:w="1299"/>
            <w:gridCol w:w="1312"/>
            <w:gridCol w:w="1636"/>
            <w:gridCol w:w="1548"/>
            <w:gridCol w:w="1517"/>
            <w:gridCol w:w="1565"/>
          </w:tblGrid>
        </w:tblGridChange>
      </w:tblGrid>
      <w:tr w:rsidR="0094404E" w:rsidTr="004C792E">
        <w:trPr>
          <w:ins w:id="4259" w:author="Hp" w:date="2018-12-08T02:24:00Z"/>
        </w:trPr>
        <w:tc>
          <w:tcPr>
            <w:tcW w:w="1351" w:type="dxa"/>
            <w:shd w:val="clear" w:color="auto" w:fill="auto"/>
            <w:vAlign w:val="center"/>
          </w:tcPr>
          <w:p w:rsidR="0094404E" w:rsidRPr="00DA624D" w:rsidRDefault="0094404E" w:rsidP="004C792E">
            <w:pPr>
              <w:pStyle w:val="template"/>
              <w:jc w:val="center"/>
              <w:rPr>
                <w:ins w:id="4260" w:author="Hp" w:date="2018-12-08T02:24:00Z"/>
                <w:b/>
                <w:i w:val="0"/>
                <w:sz w:val="20"/>
              </w:rPr>
            </w:pPr>
            <w:ins w:id="4261" w:author="Hp" w:date="2018-12-08T02:24:00Z">
              <w:r w:rsidRPr="005019AF">
                <w:rPr>
                  <w:b/>
                  <w:i w:val="0"/>
                  <w:sz w:val="20"/>
                </w:rPr>
                <w:t>ID</w:t>
              </w:r>
            </w:ins>
          </w:p>
        </w:tc>
        <w:tc>
          <w:tcPr>
            <w:tcW w:w="1354" w:type="dxa"/>
            <w:shd w:val="clear" w:color="auto" w:fill="auto"/>
            <w:vAlign w:val="center"/>
          </w:tcPr>
          <w:p w:rsidR="0094404E" w:rsidRPr="00DA624D" w:rsidRDefault="0094404E" w:rsidP="004C792E">
            <w:pPr>
              <w:pStyle w:val="template"/>
              <w:jc w:val="center"/>
              <w:rPr>
                <w:ins w:id="4262" w:author="Hp" w:date="2018-12-08T02:24:00Z"/>
                <w:b/>
                <w:i w:val="0"/>
                <w:sz w:val="20"/>
              </w:rPr>
            </w:pPr>
            <w:ins w:id="4263" w:author="Hp" w:date="2018-12-08T02:24:00Z">
              <w:r w:rsidRPr="005019AF">
                <w:rPr>
                  <w:b/>
                  <w:i w:val="0"/>
                  <w:sz w:val="20"/>
                </w:rPr>
                <w:t>Name</w:t>
              </w:r>
            </w:ins>
          </w:p>
        </w:tc>
        <w:tc>
          <w:tcPr>
            <w:tcW w:w="1644" w:type="dxa"/>
            <w:shd w:val="clear" w:color="auto" w:fill="auto"/>
            <w:vAlign w:val="center"/>
          </w:tcPr>
          <w:p w:rsidR="0094404E" w:rsidRPr="00DA624D" w:rsidRDefault="0094404E" w:rsidP="004C792E">
            <w:pPr>
              <w:pStyle w:val="template"/>
              <w:jc w:val="center"/>
              <w:rPr>
                <w:ins w:id="4264" w:author="Hp" w:date="2018-12-08T02:24:00Z"/>
                <w:b/>
                <w:i w:val="0"/>
                <w:sz w:val="20"/>
              </w:rPr>
            </w:pPr>
            <w:ins w:id="4265" w:author="Hp" w:date="2018-12-08T02:24:00Z">
              <w:r w:rsidRPr="005019AF">
                <w:rPr>
                  <w:b/>
                  <w:i w:val="0"/>
                  <w:sz w:val="20"/>
                </w:rPr>
                <w:t>Account</w:t>
              </w:r>
            </w:ins>
          </w:p>
        </w:tc>
        <w:tc>
          <w:tcPr>
            <w:tcW w:w="1367" w:type="dxa"/>
            <w:shd w:val="clear" w:color="auto" w:fill="auto"/>
            <w:vAlign w:val="center"/>
          </w:tcPr>
          <w:p w:rsidR="0094404E" w:rsidRPr="00DA624D" w:rsidRDefault="0094404E" w:rsidP="004C792E">
            <w:pPr>
              <w:pStyle w:val="template"/>
              <w:jc w:val="center"/>
              <w:rPr>
                <w:ins w:id="4266" w:author="Hp" w:date="2018-12-08T02:24:00Z"/>
                <w:b/>
                <w:i w:val="0"/>
                <w:sz w:val="20"/>
              </w:rPr>
            </w:pPr>
            <w:ins w:id="4267" w:author="Hp" w:date="2018-12-08T02:24:00Z">
              <w:r w:rsidRPr="005019AF">
                <w:rPr>
                  <w:b/>
                  <w:i w:val="0"/>
                  <w:sz w:val="20"/>
                </w:rPr>
                <w:t>Trigger</w:t>
              </w:r>
            </w:ins>
          </w:p>
        </w:tc>
        <w:tc>
          <w:tcPr>
            <w:tcW w:w="1554" w:type="dxa"/>
            <w:shd w:val="clear" w:color="auto" w:fill="auto"/>
            <w:vAlign w:val="center"/>
          </w:tcPr>
          <w:p w:rsidR="0094404E" w:rsidRPr="00DA624D" w:rsidRDefault="0094404E" w:rsidP="004C792E">
            <w:pPr>
              <w:pStyle w:val="template"/>
              <w:jc w:val="center"/>
              <w:rPr>
                <w:ins w:id="4268" w:author="Hp" w:date="2018-12-08T02:24:00Z"/>
                <w:b/>
                <w:i w:val="0"/>
                <w:sz w:val="20"/>
              </w:rPr>
            </w:pPr>
            <w:ins w:id="4269" w:author="Hp" w:date="2018-12-08T02:24:00Z">
              <w:r w:rsidRPr="005019AF">
                <w:rPr>
                  <w:b/>
                  <w:i w:val="0"/>
                  <w:sz w:val="20"/>
                </w:rPr>
                <w:t>Pre-condition</w:t>
              </w:r>
            </w:ins>
          </w:p>
        </w:tc>
        <w:tc>
          <w:tcPr>
            <w:tcW w:w="1607" w:type="dxa"/>
            <w:shd w:val="clear" w:color="auto" w:fill="auto"/>
            <w:vAlign w:val="center"/>
          </w:tcPr>
          <w:p w:rsidR="0094404E" w:rsidRPr="00DA624D" w:rsidRDefault="0094404E" w:rsidP="004C792E">
            <w:pPr>
              <w:pStyle w:val="template"/>
              <w:jc w:val="center"/>
              <w:rPr>
                <w:ins w:id="4270" w:author="Hp" w:date="2018-12-08T02:24:00Z"/>
                <w:b/>
                <w:i w:val="0"/>
                <w:sz w:val="20"/>
              </w:rPr>
            </w:pPr>
            <w:ins w:id="4271" w:author="Hp" w:date="2018-12-08T02:24:00Z">
              <w:r w:rsidRPr="005019AF">
                <w:rPr>
                  <w:b/>
                  <w:i w:val="0"/>
                  <w:sz w:val="20"/>
                </w:rPr>
                <w:t>Post condition</w:t>
              </w:r>
            </w:ins>
          </w:p>
        </w:tc>
      </w:tr>
      <w:tr w:rsidR="0094404E" w:rsidRPr="005019AF" w:rsidTr="004C792E">
        <w:trPr>
          <w:ins w:id="4272" w:author="Hp" w:date="2018-12-08T02:24:00Z"/>
        </w:trPr>
        <w:tc>
          <w:tcPr>
            <w:tcW w:w="1351" w:type="dxa"/>
            <w:shd w:val="clear" w:color="auto" w:fill="auto"/>
            <w:vAlign w:val="center"/>
          </w:tcPr>
          <w:p w:rsidR="0094404E" w:rsidRPr="00EE11A3" w:rsidRDefault="0094404E" w:rsidP="004C792E">
            <w:pPr>
              <w:pStyle w:val="template"/>
              <w:jc w:val="center"/>
              <w:rPr>
                <w:ins w:id="4273" w:author="Hp" w:date="2018-12-08T02:24:00Z"/>
                <w:i w:val="0"/>
                <w:sz w:val="20"/>
                <w:lang w:val="vi-VN"/>
                <w:rPrChange w:id="4274" w:author="Hp" w:date="2018-12-09T20:28:00Z">
                  <w:rPr>
                    <w:ins w:id="4275" w:author="Hp" w:date="2018-12-08T02:24:00Z"/>
                    <w:b/>
                    <w:i w:val="0"/>
                    <w:sz w:val="20"/>
                    <w:lang w:val="vi-VN"/>
                  </w:rPr>
                </w:rPrChange>
              </w:rPr>
            </w:pPr>
            <w:ins w:id="4276" w:author="Hp" w:date="2018-12-08T02:24:00Z">
              <w:r w:rsidRPr="00EE11A3">
                <w:rPr>
                  <w:i w:val="0"/>
                  <w:sz w:val="20"/>
                  <w:rPrChange w:id="4277" w:author="Hp" w:date="2018-12-09T20:28:00Z">
                    <w:rPr>
                      <w:b/>
                      <w:i w:val="0"/>
                      <w:sz w:val="20"/>
                    </w:rPr>
                  </w:rPrChange>
                </w:rPr>
                <w:t>UC0</w:t>
              </w:r>
              <w:r w:rsidRPr="00EE11A3">
                <w:rPr>
                  <w:i w:val="0"/>
                  <w:sz w:val="20"/>
                  <w:lang w:val="vi-VN"/>
                  <w:rPrChange w:id="4278" w:author="Hp" w:date="2018-12-09T20:28:00Z">
                    <w:rPr>
                      <w:b/>
                      <w:i w:val="0"/>
                      <w:sz w:val="20"/>
                      <w:lang w:val="vi-VN"/>
                    </w:rPr>
                  </w:rPrChange>
                </w:rPr>
                <w:t>7</w:t>
              </w:r>
            </w:ins>
          </w:p>
        </w:tc>
        <w:tc>
          <w:tcPr>
            <w:tcW w:w="1354" w:type="dxa"/>
            <w:shd w:val="clear" w:color="auto" w:fill="auto"/>
            <w:vAlign w:val="center"/>
          </w:tcPr>
          <w:p w:rsidR="0094404E" w:rsidRPr="00EE11A3" w:rsidRDefault="0094404E" w:rsidP="004C792E">
            <w:pPr>
              <w:pStyle w:val="template"/>
              <w:jc w:val="center"/>
              <w:rPr>
                <w:ins w:id="4279" w:author="Hp" w:date="2018-12-08T02:24:00Z"/>
                <w:i w:val="0"/>
                <w:sz w:val="20"/>
                <w:lang w:val="vi-VN"/>
                <w:rPrChange w:id="4280" w:author="Hp" w:date="2018-12-09T20:28:00Z">
                  <w:rPr>
                    <w:ins w:id="4281" w:author="Hp" w:date="2018-12-08T02:24:00Z"/>
                    <w:b/>
                    <w:i w:val="0"/>
                    <w:sz w:val="20"/>
                    <w:lang w:val="vi-VN"/>
                  </w:rPr>
                </w:rPrChange>
              </w:rPr>
            </w:pPr>
            <w:ins w:id="4282" w:author="Hp" w:date="2018-12-08T02:24:00Z">
              <w:r w:rsidRPr="00EE11A3">
                <w:rPr>
                  <w:i w:val="0"/>
                  <w:sz w:val="20"/>
                  <w:lang w:val="vi-VN"/>
                  <w:rPrChange w:id="4283" w:author="Hp" w:date="2018-12-09T20:28:00Z">
                    <w:rPr>
                      <w:b/>
                      <w:i w:val="0"/>
                      <w:sz w:val="20"/>
                      <w:lang w:val="vi-VN"/>
                    </w:rPr>
                  </w:rPrChange>
                </w:rPr>
                <w:t>View History</w:t>
              </w:r>
            </w:ins>
          </w:p>
        </w:tc>
        <w:tc>
          <w:tcPr>
            <w:tcW w:w="1644" w:type="dxa"/>
            <w:shd w:val="clear" w:color="auto" w:fill="auto"/>
            <w:vAlign w:val="center"/>
          </w:tcPr>
          <w:p w:rsidR="0094404E" w:rsidRPr="00EE11A3" w:rsidRDefault="0094404E" w:rsidP="004C792E">
            <w:pPr>
              <w:pStyle w:val="template"/>
              <w:jc w:val="center"/>
              <w:rPr>
                <w:ins w:id="4284" w:author="Hp" w:date="2018-12-08T02:24:00Z"/>
                <w:i w:val="0"/>
                <w:sz w:val="20"/>
                <w:lang w:val="vi-VN"/>
                <w:rPrChange w:id="4285" w:author="Hp" w:date="2018-12-09T20:28:00Z">
                  <w:rPr>
                    <w:ins w:id="4286" w:author="Hp" w:date="2018-12-08T02:24:00Z"/>
                    <w:b/>
                    <w:i w:val="0"/>
                    <w:sz w:val="20"/>
                    <w:lang w:val="vi-VN"/>
                  </w:rPr>
                </w:rPrChange>
              </w:rPr>
            </w:pPr>
            <w:ins w:id="4287" w:author="Hp" w:date="2018-12-08T02:24:00Z">
              <w:r w:rsidRPr="00EE11A3">
                <w:rPr>
                  <w:i w:val="0"/>
                  <w:sz w:val="20"/>
                  <w:rPrChange w:id="4288" w:author="Hp" w:date="2018-12-09T20:28:00Z">
                    <w:rPr>
                      <w:b/>
                      <w:i w:val="0"/>
                      <w:sz w:val="20"/>
                    </w:rPr>
                  </w:rPrChange>
                </w:rPr>
                <w:t>Admin/Account Manager</w:t>
              </w:r>
              <w:r w:rsidRPr="00EE11A3">
                <w:rPr>
                  <w:i w:val="0"/>
                  <w:sz w:val="20"/>
                  <w:lang w:val="vi-VN"/>
                  <w:rPrChange w:id="4289" w:author="Hp" w:date="2018-12-09T20:28:00Z">
                    <w:rPr>
                      <w:b/>
                      <w:i w:val="0"/>
                      <w:sz w:val="20"/>
                      <w:lang w:val="vi-VN"/>
                    </w:rPr>
                  </w:rPrChange>
                </w:rPr>
                <w:t>/Guest</w:t>
              </w:r>
            </w:ins>
          </w:p>
        </w:tc>
        <w:tc>
          <w:tcPr>
            <w:tcW w:w="1367" w:type="dxa"/>
            <w:shd w:val="clear" w:color="auto" w:fill="auto"/>
            <w:vAlign w:val="center"/>
          </w:tcPr>
          <w:p w:rsidR="0094404E" w:rsidRPr="00EE11A3" w:rsidRDefault="0094404E" w:rsidP="004C792E">
            <w:pPr>
              <w:pStyle w:val="template"/>
              <w:jc w:val="center"/>
              <w:rPr>
                <w:ins w:id="4290" w:author="Hp" w:date="2018-12-08T02:24:00Z"/>
                <w:i w:val="0"/>
                <w:sz w:val="20"/>
                <w:lang w:val="vi-VN"/>
                <w:rPrChange w:id="4291" w:author="Hp" w:date="2018-12-09T20:28:00Z">
                  <w:rPr>
                    <w:ins w:id="4292" w:author="Hp" w:date="2018-12-08T02:24:00Z"/>
                    <w:b/>
                    <w:i w:val="0"/>
                    <w:sz w:val="20"/>
                    <w:lang w:val="vi-VN"/>
                  </w:rPr>
                </w:rPrChange>
              </w:rPr>
            </w:pPr>
            <w:ins w:id="4293" w:author="Hp" w:date="2018-12-08T02:24:00Z">
              <w:r w:rsidRPr="00EE11A3">
                <w:rPr>
                  <w:i w:val="0"/>
                  <w:sz w:val="20"/>
                  <w:lang w:val="vi-VN"/>
                  <w:rPrChange w:id="4294" w:author="Hp" w:date="2018-12-09T20:28:00Z">
                    <w:rPr>
                      <w:b/>
                      <w:i w:val="0"/>
                      <w:sz w:val="20"/>
                      <w:lang w:val="vi-VN"/>
                    </w:rPr>
                  </w:rPrChange>
                </w:rPr>
                <w:t>Admin/Account Manager/Guest</w:t>
              </w:r>
              <w:r w:rsidRPr="00EE11A3">
                <w:rPr>
                  <w:i w:val="0"/>
                  <w:sz w:val="20"/>
                  <w:rPrChange w:id="4295" w:author="Hp" w:date="2018-12-09T20:28:00Z">
                    <w:rPr>
                      <w:b/>
                      <w:i w:val="0"/>
                      <w:sz w:val="20"/>
                    </w:rPr>
                  </w:rPrChange>
                </w:rPr>
                <w:t xml:space="preserve"> </w:t>
              </w:r>
              <w:r w:rsidRPr="00EE11A3">
                <w:rPr>
                  <w:i w:val="0"/>
                  <w:sz w:val="20"/>
                  <w:lang w:val="vi-VN"/>
                  <w:rPrChange w:id="4296" w:author="Hp" w:date="2018-12-09T20:28:00Z">
                    <w:rPr>
                      <w:b/>
                      <w:i w:val="0"/>
                      <w:sz w:val="20"/>
                      <w:lang w:val="vi-VN"/>
                    </w:rPr>
                  </w:rPrChange>
                </w:rPr>
                <w:t>click the view history button</w:t>
              </w:r>
            </w:ins>
          </w:p>
        </w:tc>
        <w:tc>
          <w:tcPr>
            <w:tcW w:w="1554" w:type="dxa"/>
            <w:shd w:val="clear" w:color="auto" w:fill="auto"/>
            <w:vAlign w:val="center"/>
          </w:tcPr>
          <w:p w:rsidR="0094404E" w:rsidRPr="00EE11A3" w:rsidRDefault="0094404E" w:rsidP="004C792E">
            <w:pPr>
              <w:pStyle w:val="template"/>
              <w:jc w:val="center"/>
              <w:rPr>
                <w:ins w:id="4297" w:author="Hp" w:date="2018-12-08T02:24:00Z"/>
                <w:i w:val="0"/>
                <w:sz w:val="20"/>
                <w:rPrChange w:id="4298" w:author="Hp" w:date="2018-12-09T20:28:00Z">
                  <w:rPr>
                    <w:ins w:id="4299" w:author="Hp" w:date="2018-12-08T02:24:00Z"/>
                    <w:b/>
                    <w:i w:val="0"/>
                    <w:sz w:val="20"/>
                  </w:rPr>
                </w:rPrChange>
              </w:rPr>
            </w:pPr>
          </w:p>
        </w:tc>
        <w:tc>
          <w:tcPr>
            <w:tcW w:w="1607" w:type="dxa"/>
            <w:shd w:val="clear" w:color="auto" w:fill="auto"/>
            <w:vAlign w:val="center"/>
          </w:tcPr>
          <w:p w:rsidR="0094404E" w:rsidRPr="00EE11A3" w:rsidRDefault="0094404E" w:rsidP="004C792E">
            <w:pPr>
              <w:pStyle w:val="template"/>
              <w:jc w:val="center"/>
              <w:rPr>
                <w:ins w:id="4300" w:author="Hp" w:date="2018-12-08T02:24:00Z"/>
                <w:i w:val="0"/>
                <w:sz w:val="20"/>
                <w:rPrChange w:id="4301" w:author="Hp" w:date="2018-12-09T20:28:00Z">
                  <w:rPr>
                    <w:ins w:id="4302" w:author="Hp" w:date="2018-12-08T02:24:00Z"/>
                    <w:b/>
                    <w:i w:val="0"/>
                    <w:sz w:val="20"/>
                  </w:rPr>
                </w:rPrChange>
              </w:rPr>
            </w:pPr>
            <w:ins w:id="4303" w:author="Hp" w:date="2018-12-08T02:24:00Z">
              <w:r w:rsidRPr="00EE11A3">
                <w:rPr>
                  <w:i w:val="0"/>
                  <w:sz w:val="20"/>
                  <w:lang w:val="vi-VN"/>
                  <w:rPrChange w:id="4304" w:author="Hp" w:date="2018-12-09T20:28:00Z">
                    <w:rPr>
                      <w:b/>
                      <w:i w:val="0"/>
                      <w:sz w:val="20"/>
                      <w:lang w:val="vi-VN"/>
                    </w:rPr>
                  </w:rPrChange>
                </w:rPr>
                <w:t xml:space="preserve">See the word they looked up </w:t>
              </w:r>
            </w:ins>
          </w:p>
        </w:tc>
      </w:tr>
    </w:tbl>
    <w:p w:rsidR="0094404E" w:rsidRDefault="0094404E" w:rsidP="0094404E">
      <w:pPr>
        <w:pStyle w:val="template"/>
        <w:rPr>
          <w:ins w:id="4305" w:author="Hp" w:date="2018-12-08T02:24:00Z"/>
          <w:i w:val="0"/>
        </w:rPr>
      </w:pPr>
    </w:p>
    <w:p w:rsidR="0094404E" w:rsidRDefault="0094404E" w:rsidP="0094404E">
      <w:pPr>
        <w:pStyle w:val="template"/>
        <w:rPr>
          <w:ins w:id="4306" w:author="Hp" w:date="2018-12-08T02:24:00Z"/>
          <w:i w:val="0"/>
        </w:rPr>
      </w:pPr>
      <w:ins w:id="4307" w:author="Hp" w:date="2018-12-08T02:24:00Z">
        <w:r>
          <w:rPr>
            <w:i w:val="0"/>
          </w:rPr>
          <w:t>Activities</w:t>
        </w:r>
      </w:ins>
    </w:p>
    <w:p w:rsidR="0094404E" w:rsidRDefault="0094404E" w:rsidP="0094404E">
      <w:pPr>
        <w:pStyle w:val="template"/>
        <w:rPr>
          <w:ins w:id="4308" w:author="Hp" w:date="2018-12-08T02:24:00Z"/>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2466"/>
        <w:gridCol w:w="2466"/>
        <w:gridCol w:w="2466"/>
        <w:tblGridChange w:id="4309">
          <w:tblGrid>
            <w:gridCol w:w="2466"/>
            <w:gridCol w:w="2466"/>
            <w:gridCol w:w="2466"/>
            <w:gridCol w:w="2466"/>
          </w:tblGrid>
        </w:tblGridChange>
      </w:tblGrid>
      <w:tr w:rsidR="0094404E" w:rsidRPr="005019AF" w:rsidTr="004C792E">
        <w:trPr>
          <w:jc w:val="center"/>
          <w:ins w:id="4310" w:author="Hp" w:date="2018-12-08T02:24:00Z"/>
        </w:trPr>
        <w:tc>
          <w:tcPr>
            <w:tcW w:w="4932" w:type="dxa"/>
            <w:gridSpan w:val="2"/>
            <w:shd w:val="clear" w:color="auto" w:fill="auto"/>
          </w:tcPr>
          <w:p w:rsidR="0094404E" w:rsidRPr="00DA624D" w:rsidRDefault="0094404E" w:rsidP="004C792E">
            <w:pPr>
              <w:pStyle w:val="template"/>
              <w:jc w:val="center"/>
              <w:rPr>
                <w:ins w:id="4311" w:author="Hp" w:date="2018-12-08T02:24:00Z"/>
                <w:b/>
                <w:i w:val="0"/>
              </w:rPr>
            </w:pPr>
            <w:ins w:id="4312" w:author="Hp" w:date="2018-12-08T02:24:00Z">
              <w:r w:rsidRPr="00DA624D">
                <w:rPr>
                  <w:b/>
                  <w:i w:val="0"/>
                </w:rPr>
                <w:t>User</w:t>
              </w:r>
            </w:ins>
          </w:p>
        </w:tc>
        <w:tc>
          <w:tcPr>
            <w:tcW w:w="4932" w:type="dxa"/>
            <w:gridSpan w:val="2"/>
            <w:shd w:val="clear" w:color="auto" w:fill="auto"/>
          </w:tcPr>
          <w:p w:rsidR="0094404E" w:rsidRPr="00DA624D" w:rsidRDefault="0094404E" w:rsidP="004C792E">
            <w:pPr>
              <w:pStyle w:val="template"/>
              <w:jc w:val="center"/>
              <w:rPr>
                <w:ins w:id="4313" w:author="Hp" w:date="2018-12-08T02:24:00Z"/>
                <w:b/>
                <w:i w:val="0"/>
              </w:rPr>
            </w:pPr>
            <w:ins w:id="4314" w:author="Hp" w:date="2018-12-08T02:24:00Z">
              <w:r w:rsidRPr="00DA624D">
                <w:rPr>
                  <w:b/>
                  <w:i w:val="0"/>
                </w:rPr>
                <w:t>System</w:t>
              </w:r>
            </w:ins>
          </w:p>
        </w:tc>
      </w:tr>
      <w:tr w:rsidR="0094404E" w:rsidRPr="005019AF" w:rsidTr="004C792E">
        <w:trPr>
          <w:jc w:val="center"/>
          <w:ins w:id="4315" w:author="Hp" w:date="2018-12-08T02:24:00Z"/>
        </w:trPr>
        <w:tc>
          <w:tcPr>
            <w:tcW w:w="9864" w:type="dxa"/>
            <w:gridSpan w:val="4"/>
            <w:shd w:val="clear" w:color="auto" w:fill="auto"/>
          </w:tcPr>
          <w:p w:rsidR="0094404E" w:rsidRPr="00EE11A3" w:rsidRDefault="0094404E" w:rsidP="004C792E">
            <w:pPr>
              <w:pStyle w:val="template"/>
              <w:jc w:val="center"/>
              <w:rPr>
                <w:ins w:id="4316" w:author="Hp" w:date="2018-12-08T02:24:00Z"/>
                <w:i w:val="0"/>
                <w:rPrChange w:id="4317" w:author="Hp" w:date="2018-12-09T20:28:00Z">
                  <w:rPr>
                    <w:ins w:id="4318" w:author="Hp" w:date="2018-12-08T02:24:00Z"/>
                    <w:i w:val="0"/>
                    <w:lang w:val="vi-VN"/>
                  </w:rPr>
                </w:rPrChange>
              </w:rPr>
            </w:pPr>
            <w:ins w:id="4319" w:author="Hp" w:date="2018-12-08T02:24:00Z">
              <w:r w:rsidRPr="005019AF">
                <w:rPr>
                  <w:i w:val="0"/>
                </w:rPr>
                <w:t xml:space="preserve">Main flow: </w:t>
              </w:r>
            </w:ins>
            <w:ins w:id="4320" w:author="Hp" w:date="2018-12-09T20:28:00Z">
              <w:r w:rsidR="00EE11A3">
                <w:rPr>
                  <w:i w:val="0"/>
                </w:rPr>
                <w:t>View History page</w:t>
              </w:r>
            </w:ins>
          </w:p>
        </w:tc>
      </w:tr>
      <w:tr w:rsidR="0094404E" w:rsidTr="004C792E">
        <w:trPr>
          <w:jc w:val="center"/>
          <w:ins w:id="4321" w:author="Hp" w:date="2018-12-08T02:24:00Z"/>
        </w:trPr>
        <w:tc>
          <w:tcPr>
            <w:tcW w:w="2466" w:type="dxa"/>
            <w:shd w:val="clear" w:color="auto" w:fill="auto"/>
          </w:tcPr>
          <w:p w:rsidR="0094404E" w:rsidRPr="005019AF" w:rsidRDefault="0094404E" w:rsidP="004C792E">
            <w:pPr>
              <w:pStyle w:val="template"/>
              <w:jc w:val="center"/>
              <w:rPr>
                <w:ins w:id="4322" w:author="Hp" w:date="2018-12-08T02:24:00Z"/>
                <w:i w:val="0"/>
              </w:rPr>
            </w:pPr>
          </w:p>
        </w:tc>
        <w:tc>
          <w:tcPr>
            <w:tcW w:w="2466" w:type="dxa"/>
            <w:shd w:val="clear" w:color="auto" w:fill="auto"/>
          </w:tcPr>
          <w:p w:rsidR="0094404E" w:rsidRPr="005019AF" w:rsidRDefault="0094404E" w:rsidP="004C792E">
            <w:pPr>
              <w:pStyle w:val="template"/>
              <w:jc w:val="center"/>
              <w:rPr>
                <w:ins w:id="4323" w:author="Hp" w:date="2018-12-08T02:24:00Z"/>
                <w:i w:val="0"/>
              </w:rPr>
            </w:pPr>
          </w:p>
        </w:tc>
        <w:tc>
          <w:tcPr>
            <w:tcW w:w="2466" w:type="dxa"/>
            <w:shd w:val="clear" w:color="auto" w:fill="auto"/>
          </w:tcPr>
          <w:p w:rsidR="0094404E" w:rsidRPr="0094404E" w:rsidRDefault="0094404E" w:rsidP="004C792E">
            <w:pPr>
              <w:pStyle w:val="template"/>
              <w:jc w:val="center"/>
              <w:rPr>
                <w:ins w:id="4324" w:author="Hp" w:date="2018-12-08T02:24:00Z"/>
                <w:i w:val="0"/>
                <w:lang w:val="vi-VN"/>
                <w:rPrChange w:id="4325" w:author="Hp" w:date="2018-12-08T02:25:00Z">
                  <w:rPr>
                    <w:ins w:id="4326" w:author="Hp" w:date="2018-12-08T02:24:00Z"/>
                    <w:i w:val="0"/>
                  </w:rPr>
                </w:rPrChange>
              </w:rPr>
            </w:pPr>
            <w:ins w:id="4327" w:author="Hp" w:date="2018-12-08T02:25:00Z">
              <w:r>
                <w:rPr>
                  <w:i w:val="0"/>
                  <w:lang w:val="vi-VN"/>
                </w:rPr>
                <w:t>1</w:t>
              </w:r>
            </w:ins>
          </w:p>
        </w:tc>
        <w:tc>
          <w:tcPr>
            <w:tcW w:w="2466" w:type="dxa"/>
            <w:shd w:val="clear" w:color="auto" w:fill="auto"/>
          </w:tcPr>
          <w:p w:rsidR="0094404E" w:rsidRPr="00DA624D" w:rsidRDefault="0094404E" w:rsidP="004C792E">
            <w:pPr>
              <w:pStyle w:val="template"/>
              <w:jc w:val="center"/>
              <w:rPr>
                <w:ins w:id="4328" w:author="Hp" w:date="2018-12-08T02:24:00Z"/>
                <w:i w:val="0"/>
                <w:lang w:val="vi-VN"/>
              </w:rPr>
            </w:pPr>
            <w:ins w:id="4329" w:author="Hp" w:date="2018-12-08T02:25:00Z">
              <w:r>
                <w:rPr>
                  <w:i w:val="0"/>
                  <w:lang w:val="vi-VN"/>
                </w:rPr>
                <w:t>Show the user the word history list</w:t>
              </w:r>
            </w:ins>
          </w:p>
        </w:tc>
      </w:tr>
    </w:tbl>
    <w:p w:rsidR="0094404E" w:rsidRDefault="0094404E" w:rsidP="0094404E">
      <w:pPr>
        <w:pStyle w:val="template"/>
        <w:rPr>
          <w:ins w:id="4330" w:author="Hp" w:date="2018-12-08T02:24:00Z"/>
          <w:i w:val="0"/>
        </w:rPr>
      </w:pPr>
      <w:ins w:id="4331" w:author="Hp" w:date="2018-12-08T02:24:00Z">
        <w:r>
          <w:rPr>
            <w:i w:val="0"/>
          </w:rPr>
          <w:t xml:space="preserve">  </w:t>
        </w:r>
      </w:ins>
    </w:p>
    <w:p w:rsidR="00B10942" w:rsidRDefault="00B10942" w:rsidP="00B10942">
      <w:pPr>
        <w:rPr>
          <w:ins w:id="4332" w:author="Hp" w:date="2018-12-11T16:13:00Z"/>
          <w:lang w:val="vi-VN"/>
        </w:rPr>
      </w:pPr>
    </w:p>
    <w:p w:rsidR="00DA609A" w:rsidRDefault="00DA609A" w:rsidP="00DA609A">
      <w:pPr>
        <w:pStyle w:val="Heading1"/>
        <w:rPr>
          <w:ins w:id="4333" w:author="Hp" w:date="2018-12-11T16:17:00Z"/>
        </w:rPr>
      </w:pPr>
      <w:bookmarkStart w:id="4334" w:name="_Toc532323994"/>
      <w:ins w:id="4335" w:author="Hp" w:date="2018-12-11T16:17:00Z">
        <w:r>
          <w:t>Mockup Screen</w:t>
        </w:r>
        <w:bookmarkEnd w:id="4334"/>
      </w:ins>
    </w:p>
    <w:p w:rsidR="00C02D21" w:rsidRDefault="00DA609A" w:rsidP="00DA609A">
      <w:pPr>
        <w:pStyle w:val="Heading2"/>
        <w:rPr>
          <w:ins w:id="4336" w:author="Hp" w:date="2018-12-11T16:32:00Z"/>
        </w:rPr>
      </w:pPr>
      <w:bookmarkStart w:id="4337" w:name="_Toc532323995"/>
      <w:ins w:id="4338" w:author="Hp" w:date="2018-12-11T16:18:00Z">
        <w:r>
          <w:t>SC0</w:t>
        </w:r>
      </w:ins>
      <w:ins w:id="4339" w:author="Hp" w:date="2018-12-11T16:23:00Z">
        <w:r w:rsidR="00C02D21">
          <w:t>1: Welcome Screen</w:t>
        </w:r>
      </w:ins>
      <w:bookmarkEnd w:id="4337"/>
    </w:p>
    <w:p w:rsidR="00C02D21" w:rsidRPr="00C02D21" w:rsidRDefault="00C02D21" w:rsidP="00C02D21">
      <w:pPr>
        <w:rPr>
          <w:rPrChange w:id="4340" w:author="Hp" w:date="2018-12-11T16:32:00Z">
            <w:rPr/>
          </w:rPrChange>
        </w:rPr>
        <w:pPrChange w:id="4341" w:author="Hp" w:date="2018-12-11T16:32:00Z">
          <w:pPr>
            <w:pStyle w:val="template"/>
          </w:pPr>
        </w:pPrChange>
      </w:pPr>
    </w:p>
    <w:p w:rsidR="00927D1A" w:rsidDel="00EE1258" w:rsidRDefault="00927D1A">
      <w:pPr>
        <w:pStyle w:val="Heading2"/>
        <w:numPr>
          <w:numberingChange w:id="4342" w:author="Box" w:date="2006-10-12T22:48:00Z" w:original="%1:3:0:.%2:2:0:"/>
        </w:numPr>
        <w:rPr>
          <w:del w:id="4343" w:author="Hp" w:date="2018-12-08T02:27:00Z"/>
        </w:rPr>
      </w:pPr>
      <w:bookmarkStart w:id="4344" w:name="_Toc439994684"/>
      <w:del w:id="4345" w:author="Hp" w:date="2018-12-08T02:26:00Z">
        <w:r w:rsidDel="00EE1258">
          <w:delText>Hardware Interfaces</w:delText>
        </w:r>
      </w:del>
      <w:bookmarkStart w:id="4346" w:name="_Toc532000160"/>
      <w:bookmarkStart w:id="4347" w:name="_Toc532000559"/>
      <w:bookmarkStart w:id="4348" w:name="_Toc532141169"/>
      <w:bookmarkStart w:id="4349" w:name="_Toc532141317"/>
      <w:bookmarkStart w:id="4350" w:name="_Toc532141471"/>
      <w:bookmarkStart w:id="4351" w:name="_Toc532141628"/>
      <w:bookmarkStart w:id="4352" w:name="_Toc532150290"/>
      <w:bookmarkStart w:id="4353" w:name="_Toc532151004"/>
      <w:bookmarkStart w:id="4354" w:name="_Toc532151167"/>
      <w:bookmarkStart w:id="4355" w:name="_Toc532151324"/>
      <w:bookmarkStart w:id="4356" w:name="_Toc532151481"/>
      <w:bookmarkStart w:id="4357" w:name="_Toc532157910"/>
      <w:bookmarkStart w:id="4358" w:name="_Toc532158069"/>
      <w:bookmarkStart w:id="4359" w:name="_Toc532323996"/>
      <w:bookmarkEnd w:id="4344"/>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p>
    <w:p w:rsidR="00155EC0" w:rsidRPr="00155EC0" w:rsidDel="00EE1258" w:rsidRDefault="00155EC0">
      <w:pPr>
        <w:pStyle w:val="template"/>
        <w:rPr>
          <w:del w:id="4360" w:author="Hp" w:date="2018-12-08T02:27:00Z"/>
          <w:i w:val="0"/>
        </w:rPr>
      </w:pPr>
      <w:del w:id="4361" w:author="Hp" w:date="2018-12-08T02:27:00Z">
        <w:r w:rsidDel="00EE1258">
          <w:rPr>
            <w:i w:val="0"/>
          </w:rPr>
          <w:delText>The Cluster Management System is independent from the physical hardware meaning it only manages the cluster hardware that is put in place.</w:delText>
        </w:r>
        <w:r w:rsidR="00D36C38" w:rsidDel="00EE1258">
          <w:rPr>
            <w:i w:val="0"/>
          </w:rPr>
          <w:delText xml:space="preserve">  The hardware platform this software requires to run on must have a web server with PHP enabled.  The database, MySQL, can be installed on a machine of its own or the same machine as the web server.  The client must have JavaScript enabled.</w:delText>
        </w:r>
        <w:r w:rsidR="00D36C38" w:rsidDel="00EE1258">
          <w:rPr>
            <w:i w:val="0"/>
          </w:rPr>
          <w:br w:type="page"/>
        </w:r>
        <w:bookmarkStart w:id="4362" w:name="_Toc532000161"/>
        <w:bookmarkStart w:id="4363" w:name="_Toc532000560"/>
        <w:bookmarkStart w:id="4364" w:name="_Toc532141170"/>
        <w:bookmarkStart w:id="4365" w:name="_Toc532141318"/>
        <w:bookmarkStart w:id="4366" w:name="_Toc532141472"/>
        <w:bookmarkStart w:id="4367" w:name="_Toc532141629"/>
        <w:bookmarkStart w:id="4368" w:name="_Toc532150291"/>
        <w:bookmarkStart w:id="4369" w:name="_Toc532151005"/>
        <w:bookmarkStart w:id="4370" w:name="_Toc532151168"/>
        <w:bookmarkStart w:id="4371" w:name="_Toc532151325"/>
        <w:bookmarkStart w:id="4372" w:name="_Toc532151482"/>
        <w:bookmarkStart w:id="4373" w:name="_Toc532157911"/>
        <w:bookmarkStart w:id="4374" w:name="_Toc532158070"/>
        <w:bookmarkStart w:id="4375" w:name="_Toc532323997"/>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del>
    </w:p>
    <w:p w:rsidR="00927D1A" w:rsidDel="00EE1258" w:rsidRDefault="00927D1A">
      <w:pPr>
        <w:pStyle w:val="Heading2"/>
        <w:numPr>
          <w:numberingChange w:id="4376" w:author="Box" w:date="2006-10-12T22:48:00Z" w:original="%1:3:0:.%2:3:0:"/>
        </w:numPr>
        <w:rPr>
          <w:del w:id="4377" w:author="Hp" w:date="2018-12-08T02:27:00Z"/>
        </w:rPr>
      </w:pPr>
      <w:bookmarkStart w:id="4378" w:name="_Toc439994685"/>
      <w:del w:id="4379" w:author="Hp" w:date="2018-12-08T02:27:00Z">
        <w:r w:rsidDel="00EE1258">
          <w:delText>Software Interfaces</w:delText>
        </w:r>
        <w:bookmarkStart w:id="4380" w:name="_Toc532000162"/>
        <w:bookmarkStart w:id="4381" w:name="_Toc532000561"/>
        <w:bookmarkStart w:id="4382" w:name="_Toc532141171"/>
        <w:bookmarkStart w:id="4383" w:name="_Toc532141319"/>
        <w:bookmarkStart w:id="4384" w:name="_Toc532141473"/>
        <w:bookmarkStart w:id="4385" w:name="_Toc532141630"/>
        <w:bookmarkStart w:id="4386" w:name="_Toc532150292"/>
        <w:bookmarkStart w:id="4387" w:name="_Toc532151006"/>
        <w:bookmarkStart w:id="4388" w:name="_Toc532151169"/>
        <w:bookmarkStart w:id="4389" w:name="_Toc532151326"/>
        <w:bookmarkStart w:id="4390" w:name="_Toc532151483"/>
        <w:bookmarkStart w:id="4391" w:name="_Toc532157912"/>
        <w:bookmarkStart w:id="4392" w:name="_Toc532158071"/>
        <w:bookmarkStart w:id="4393" w:name="_Toc532323998"/>
        <w:bookmarkEnd w:id="4378"/>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del>
    </w:p>
    <w:p w:rsidR="00155EC0" w:rsidRPr="00155EC0" w:rsidDel="00EE1258" w:rsidRDefault="00155EC0">
      <w:pPr>
        <w:pStyle w:val="template"/>
        <w:rPr>
          <w:del w:id="4394" w:author="Hp" w:date="2018-12-08T02:27:00Z"/>
          <w:i w:val="0"/>
        </w:rPr>
      </w:pPr>
      <w:del w:id="4395" w:author="Hp" w:date="2018-12-08T02:27:00Z">
        <w:r w:rsidDel="00EE1258">
          <w:rPr>
            <w:i w:val="0"/>
          </w:rPr>
          <w:delText xml:space="preserve">The GUI will transmit to both the Database and Cluster Control Subsystems by sending a parameterized command in the following format: DB_Subsys(&lt;command name&gt;, &lt;param 1&gt;, &lt;param 2&gt;, …); and CC_Sussys(&lt;command name&gt;, &lt;param 1&gt;, &lt;param 2&gt;, …);.  The GUI </w:delText>
        </w:r>
        <w:r w:rsidR="00D36C38" w:rsidDel="00EE1258">
          <w:rPr>
            <w:i w:val="0"/>
          </w:rPr>
          <w:delText>may</w:delText>
        </w:r>
        <w:r w:rsidDel="00EE1258">
          <w:rPr>
            <w:i w:val="0"/>
          </w:rPr>
          <w:delText xml:space="preserve"> receive results via XML files generated by the Database and Cluster Control Subsystems.  This will satisfy the AJAX model intended for the fundamental methodology of the GUI.</w:delText>
        </w:r>
        <w:bookmarkStart w:id="4396" w:name="_Toc532000163"/>
        <w:bookmarkStart w:id="4397" w:name="_Toc532000562"/>
        <w:bookmarkStart w:id="4398" w:name="_Toc532141172"/>
        <w:bookmarkStart w:id="4399" w:name="_Toc532141320"/>
        <w:bookmarkStart w:id="4400" w:name="_Toc532141474"/>
        <w:bookmarkStart w:id="4401" w:name="_Toc532141631"/>
        <w:bookmarkStart w:id="4402" w:name="_Toc532150293"/>
        <w:bookmarkStart w:id="4403" w:name="_Toc532151007"/>
        <w:bookmarkStart w:id="4404" w:name="_Toc532151170"/>
        <w:bookmarkStart w:id="4405" w:name="_Toc532151327"/>
        <w:bookmarkStart w:id="4406" w:name="_Toc532151484"/>
        <w:bookmarkStart w:id="4407" w:name="_Toc532157913"/>
        <w:bookmarkStart w:id="4408" w:name="_Toc532158072"/>
        <w:bookmarkStart w:id="4409" w:name="_Toc532323999"/>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del>
    </w:p>
    <w:p w:rsidR="00927D1A" w:rsidDel="00EE1258" w:rsidRDefault="00927D1A">
      <w:pPr>
        <w:pStyle w:val="Heading2"/>
        <w:numPr>
          <w:numberingChange w:id="4410" w:author="Box" w:date="2006-10-12T22:48:00Z" w:original="%1:3:0:.%2:4:0:"/>
        </w:numPr>
        <w:rPr>
          <w:del w:id="4411" w:author="Hp" w:date="2018-12-08T02:27:00Z"/>
        </w:rPr>
      </w:pPr>
      <w:bookmarkStart w:id="4412" w:name="_Toc439994686"/>
      <w:del w:id="4413" w:author="Hp" w:date="2018-12-08T02:27:00Z">
        <w:r w:rsidDel="00EE1258">
          <w:delText>Communications Interfaces</w:delText>
        </w:r>
        <w:bookmarkStart w:id="4414" w:name="_Toc532000164"/>
        <w:bookmarkStart w:id="4415" w:name="_Toc532000563"/>
        <w:bookmarkStart w:id="4416" w:name="_Toc532141173"/>
        <w:bookmarkStart w:id="4417" w:name="_Toc532141321"/>
        <w:bookmarkStart w:id="4418" w:name="_Toc532141475"/>
        <w:bookmarkStart w:id="4419" w:name="_Toc532141632"/>
        <w:bookmarkStart w:id="4420" w:name="_Toc532150294"/>
        <w:bookmarkStart w:id="4421" w:name="_Toc532151008"/>
        <w:bookmarkStart w:id="4422" w:name="_Toc532151171"/>
        <w:bookmarkStart w:id="4423" w:name="_Toc532151328"/>
        <w:bookmarkStart w:id="4424" w:name="_Toc532151485"/>
        <w:bookmarkStart w:id="4425" w:name="_Toc532157914"/>
        <w:bookmarkStart w:id="4426" w:name="_Toc532158073"/>
        <w:bookmarkStart w:id="4427" w:name="_Toc532324000"/>
        <w:bookmarkEnd w:id="4412"/>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del>
    </w:p>
    <w:p w:rsidR="00C00FDA" w:rsidRPr="00C00FDA" w:rsidDel="00EE1258" w:rsidRDefault="00C00FDA">
      <w:pPr>
        <w:pStyle w:val="template"/>
        <w:rPr>
          <w:del w:id="4428" w:author="Hp" w:date="2018-12-08T02:27:00Z"/>
          <w:i w:val="0"/>
        </w:rPr>
      </w:pPr>
      <w:del w:id="4429" w:author="Hp" w:date="2018-12-08T02:27:00Z">
        <w:r w:rsidDel="00EE1258">
          <w:rPr>
            <w:i w:val="0"/>
          </w:rPr>
          <w:delText>The proposed methodology for implementing the GUI Subsystem is Asynchronous Javascript And XML (AJAX).  Th</w:delText>
        </w:r>
        <w:r w:rsidR="00D36C38" w:rsidDel="00EE1258">
          <w:rPr>
            <w:i w:val="0"/>
          </w:rPr>
          <w:delText>is technology uses client-side JavaS</w:delText>
        </w:r>
        <w:r w:rsidDel="00EE1258">
          <w:rPr>
            <w:i w:val="0"/>
          </w:rPr>
          <w:delText xml:space="preserve">cript, cascading style sheets (CSS), and HTML for the actual user interface with a server-side scripted back-end.  The combination of the front-end and back-end allows for a near seamless user interface experience.  The overall goal is to present a more standard application feel versus the typical page loading of traditional web applications.  </w:delText>
        </w:r>
        <w:bookmarkStart w:id="4430" w:name="_Toc532000165"/>
        <w:bookmarkStart w:id="4431" w:name="_Toc532000564"/>
        <w:bookmarkStart w:id="4432" w:name="_Toc532141174"/>
        <w:bookmarkStart w:id="4433" w:name="_Toc532141322"/>
        <w:bookmarkStart w:id="4434" w:name="_Toc532141476"/>
        <w:bookmarkStart w:id="4435" w:name="_Toc532141633"/>
        <w:bookmarkStart w:id="4436" w:name="_Toc532150295"/>
        <w:bookmarkStart w:id="4437" w:name="_Toc532151009"/>
        <w:bookmarkStart w:id="4438" w:name="_Toc532151172"/>
        <w:bookmarkStart w:id="4439" w:name="_Toc532151329"/>
        <w:bookmarkStart w:id="4440" w:name="_Toc532151486"/>
        <w:bookmarkStart w:id="4441" w:name="_Toc532157915"/>
        <w:bookmarkStart w:id="4442" w:name="_Toc532158074"/>
        <w:bookmarkStart w:id="4443" w:name="_Toc532324001"/>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del>
    </w:p>
    <w:p w:rsidR="008304A8" w:rsidRDefault="008304A8">
      <w:pPr>
        <w:pStyle w:val="Heading1"/>
        <w:numPr>
          <w:numberingChange w:id="4444" w:author="Box" w:date="2006-10-12T22:48:00Z" w:original="%1:4:0:."/>
        </w:numPr>
      </w:pPr>
      <w:bookmarkStart w:id="4445" w:name="_Toc439994687"/>
      <w:del w:id="4446" w:author="Hp" w:date="2018-12-08T02:27:00Z">
        <w:r w:rsidDel="00EE1258">
          <w:delText xml:space="preserve">Domain Model </w:delText>
        </w:r>
      </w:del>
      <w:bookmarkStart w:id="4447" w:name="_Toc532141477"/>
      <w:bookmarkStart w:id="4448" w:name="_Toc532151010"/>
      <w:bookmarkStart w:id="4449" w:name="_Toc532151173"/>
      <w:bookmarkStart w:id="4450" w:name="_Toc532324002"/>
      <w:ins w:id="4451" w:author="Hp" w:date="2018-12-08T02:27:00Z">
        <w:r w:rsidR="00EE1258">
          <w:rPr>
            <w:lang w:val="vi-VN"/>
          </w:rPr>
          <w:t>Nonfunctional Requirements</w:t>
        </w:r>
      </w:ins>
      <w:bookmarkEnd w:id="4447"/>
      <w:bookmarkEnd w:id="4448"/>
      <w:bookmarkEnd w:id="4449"/>
      <w:bookmarkEnd w:id="4450"/>
    </w:p>
    <w:p w:rsidR="008A7E47" w:rsidRDefault="00EE1258" w:rsidP="007703A9">
      <w:pPr>
        <w:pStyle w:val="Heading2"/>
        <w:rPr>
          <w:ins w:id="4452" w:author="Hp" w:date="2018-12-08T02:28:00Z"/>
          <w:lang w:val="vi-VN"/>
        </w:rPr>
        <w:pPrChange w:id="4453" w:author="Hp" w:date="2018-12-08T02:40:00Z">
          <w:pPr>
            <w:pStyle w:val="Heading3"/>
          </w:pPr>
        </w:pPrChange>
      </w:pPr>
      <w:bookmarkStart w:id="4454" w:name="_Toc532141478"/>
      <w:bookmarkStart w:id="4455" w:name="_Toc532151011"/>
      <w:bookmarkStart w:id="4456" w:name="_Toc532151174"/>
      <w:bookmarkStart w:id="4457" w:name="_Toc532324003"/>
      <w:ins w:id="4458" w:author="Hp" w:date="2018-12-08T02:28:00Z">
        <w:r>
          <w:rPr>
            <w:lang w:val="vi-VN"/>
          </w:rPr>
          <w:t>Accessbility</w:t>
        </w:r>
      </w:ins>
      <w:bookmarkEnd w:id="4454"/>
      <w:bookmarkEnd w:id="4455"/>
      <w:bookmarkEnd w:id="4456"/>
      <w:bookmarkEnd w:id="4457"/>
      <w:del w:id="4459" w:author="Hp" w:date="2018-12-08T02:27:00Z">
        <w:r w:rsidR="00D36C38" w:rsidDel="00EE1258">
          <w:delText>N/A</w:delText>
        </w:r>
      </w:del>
    </w:p>
    <w:p w:rsidR="00EE1258" w:rsidRDefault="00EE1258" w:rsidP="00EE1258">
      <w:pPr>
        <w:rPr>
          <w:ins w:id="4460" w:author="Hp" w:date="2018-12-08T02:30:00Z"/>
          <w:lang w:val="vi-VN"/>
        </w:rPr>
      </w:pPr>
      <w:ins w:id="4461" w:author="Hp" w:date="2018-12-08T02:29:00Z">
        <w:r>
          <w:rPr>
            <w:lang w:val="vi-VN"/>
          </w:rPr>
          <w:t>User enter 1 character and show the list of the words that</w:t>
        </w:r>
      </w:ins>
      <w:ins w:id="4462" w:author="Hp" w:date="2018-12-08T02:30:00Z">
        <w:r>
          <w:rPr>
            <w:lang w:val="vi-VN"/>
          </w:rPr>
          <w:t xml:space="preserve"> have that character.</w:t>
        </w:r>
      </w:ins>
    </w:p>
    <w:p w:rsidR="00EE1258" w:rsidRDefault="00EE1258" w:rsidP="00EE1258">
      <w:pPr>
        <w:rPr>
          <w:ins w:id="4463" w:author="Hp" w:date="2018-12-09T07:23:00Z"/>
          <w:lang w:val="vi-VN"/>
        </w:rPr>
      </w:pPr>
      <w:ins w:id="4464" w:author="Hp" w:date="2018-12-08T02:30:00Z">
        <w:r>
          <w:rPr>
            <w:lang w:val="vi-VN"/>
          </w:rPr>
          <w:t>User can use their voice to fill the word automatically.</w:t>
        </w:r>
      </w:ins>
    </w:p>
    <w:p w:rsidR="0022037D" w:rsidRDefault="0022037D" w:rsidP="0022037D">
      <w:pPr>
        <w:pStyle w:val="Heading2"/>
        <w:rPr>
          <w:ins w:id="4465" w:author="Hp" w:date="2018-12-09T07:23:00Z"/>
        </w:rPr>
      </w:pPr>
      <w:bookmarkStart w:id="4466" w:name="_Toc532141479"/>
      <w:bookmarkStart w:id="4467" w:name="_Toc532151012"/>
      <w:bookmarkStart w:id="4468" w:name="_Toc532151175"/>
      <w:bookmarkStart w:id="4469" w:name="_Toc532324004"/>
      <w:ins w:id="4470" w:author="Hp" w:date="2018-12-09T07:23:00Z">
        <w:r>
          <w:lastRenderedPageBreak/>
          <w:t>Volume</w:t>
        </w:r>
        <w:bookmarkEnd w:id="4466"/>
        <w:bookmarkEnd w:id="4467"/>
        <w:bookmarkEnd w:id="4468"/>
        <w:bookmarkEnd w:id="4469"/>
      </w:ins>
    </w:p>
    <w:p w:rsidR="0022037D" w:rsidRPr="0022037D" w:rsidRDefault="00A54A11" w:rsidP="0022037D">
      <w:pPr>
        <w:rPr>
          <w:ins w:id="4471" w:author="Hp" w:date="2018-12-08T02:30:00Z"/>
          <w:rPrChange w:id="4472" w:author="Hp" w:date="2018-12-09T07:23:00Z">
            <w:rPr>
              <w:ins w:id="4473" w:author="Hp" w:date="2018-12-08T02:30:00Z"/>
              <w:lang w:val="vi-VN"/>
            </w:rPr>
          </w:rPrChange>
        </w:rPr>
        <w:pPrChange w:id="4474" w:author="Hp" w:date="2018-12-09T07:23:00Z">
          <w:pPr/>
        </w:pPrChange>
      </w:pPr>
      <w:ins w:id="4475" w:author="Hp" w:date="2018-12-09T22:19:00Z">
        <w:r>
          <w:t>Number of user can access at least</w:t>
        </w:r>
      </w:ins>
      <w:ins w:id="4476" w:author="Hp" w:date="2018-12-09T07:24:00Z">
        <w:r w:rsidR="0022037D">
          <w:t xml:space="preserve"> 100 peoples.</w:t>
        </w:r>
      </w:ins>
    </w:p>
    <w:p w:rsidR="00EE1258" w:rsidRDefault="00EE1258" w:rsidP="007703A9">
      <w:pPr>
        <w:pStyle w:val="Heading2"/>
        <w:rPr>
          <w:ins w:id="4477" w:author="Hp" w:date="2018-12-08T02:31:00Z"/>
          <w:lang w:val="vi-VN"/>
        </w:rPr>
        <w:pPrChange w:id="4478" w:author="Hp" w:date="2018-12-08T02:40:00Z">
          <w:pPr>
            <w:pStyle w:val="Heading3"/>
          </w:pPr>
        </w:pPrChange>
      </w:pPr>
      <w:bookmarkStart w:id="4479" w:name="_Toc532141480"/>
      <w:bookmarkStart w:id="4480" w:name="_Toc532151013"/>
      <w:bookmarkStart w:id="4481" w:name="_Toc532151176"/>
      <w:bookmarkStart w:id="4482" w:name="_Toc532324005"/>
      <w:ins w:id="4483" w:author="Hp" w:date="2018-12-08T02:31:00Z">
        <w:r>
          <w:rPr>
            <w:lang w:val="vi-VN"/>
          </w:rPr>
          <w:t>Precision</w:t>
        </w:r>
        <w:bookmarkEnd w:id="4479"/>
        <w:bookmarkEnd w:id="4480"/>
        <w:bookmarkEnd w:id="4481"/>
        <w:bookmarkEnd w:id="4482"/>
      </w:ins>
    </w:p>
    <w:p w:rsidR="00EE1258" w:rsidRDefault="00EE1258" w:rsidP="00EE1258">
      <w:pPr>
        <w:rPr>
          <w:ins w:id="4484" w:author="Hp" w:date="2018-12-08T02:31:00Z"/>
          <w:lang w:val="vi-VN"/>
        </w:rPr>
      </w:pPr>
      <w:ins w:id="4485" w:author="Hp" w:date="2018-12-08T02:31:00Z">
        <w:r>
          <w:rPr>
            <w:lang w:val="vi-VN"/>
          </w:rPr>
          <w:t>The word must be translated when the words or sentenced have uppercase</w:t>
        </w:r>
      </w:ins>
      <w:ins w:id="4486" w:author="Hp" w:date="2018-12-09T20:30:00Z">
        <w:r w:rsidR="005B0C16">
          <w:t xml:space="preserve">s </w:t>
        </w:r>
      </w:ins>
      <w:ins w:id="4487" w:author="Hp" w:date="2018-12-09T20:31:00Z">
        <w:r w:rsidR="005B0C16">
          <w:t>in any location</w:t>
        </w:r>
      </w:ins>
      <w:ins w:id="4488" w:author="Hp" w:date="2018-12-08T02:31:00Z">
        <w:r>
          <w:rPr>
            <w:lang w:val="vi-VN"/>
          </w:rPr>
          <w:t>.</w:t>
        </w:r>
      </w:ins>
    </w:p>
    <w:p w:rsidR="00EE1258" w:rsidRDefault="00EE1258" w:rsidP="00EE1258">
      <w:pPr>
        <w:rPr>
          <w:ins w:id="4489" w:author="Hp" w:date="2018-12-09T22:20:00Z"/>
          <w:lang w:val="vi-VN"/>
        </w:rPr>
      </w:pPr>
      <w:ins w:id="4490" w:author="Hp" w:date="2018-12-08T02:32:00Z">
        <w:r>
          <w:rPr>
            <w:lang w:val="vi-VN"/>
          </w:rPr>
          <w:t>The word rece</w:t>
        </w:r>
      </w:ins>
      <w:ins w:id="4491" w:author="Hp" w:date="2018-12-08T02:33:00Z">
        <w:r>
          <w:rPr>
            <w:lang w:val="vi-VN"/>
          </w:rPr>
          <w:t>ived from user’s voice must be filled corect.</w:t>
        </w:r>
      </w:ins>
    </w:p>
    <w:p w:rsidR="00A54A11" w:rsidRPr="00A54A11" w:rsidRDefault="00A54A11" w:rsidP="00EE1258">
      <w:pPr>
        <w:rPr>
          <w:ins w:id="4492" w:author="Hp" w:date="2018-12-09T07:23:00Z"/>
          <w:rPrChange w:id="4493" w:author="Hp" w:date="2018-12-09T22:20:00Z">
            <w:rPr>
              <w:ins w:id="4494" w:author="Hp" w:date="2018-12-09T07:23:00Z"/>
              <w:lang w:val="vi-VN"/>
            </w:rPr>
          </w:rPrChange>
        </w:rPr>
      </w:pPr>
      <w:ins w:id="4495" w:author="Hp" w:date="2018-12-09T22:20:00Z">
        <w:r>
          <w:t>Audio must be spoken correct depends on the description.</w:t>
        </w:r>
      </w:ins>
    </w:p>
    <w:p w:rsidR="0022037D" w:rsidRDefault="0022037D" w:rsidP="00EE1258">
      <w:pPr>
        <w:rPr>
          <w:ins w:id="4496" w:author="Hp" w:date="2018-12-09T07:22:00Z"/>
          <w:lang w:val="vi-VN"/>
        </w:rPr>
      </w:pPr>
    </w:p>
    <w:p w:rsidR="0022037D" w:rsidRDefault="0022037D" w:rsidP="0022037D">
      <w:pPr>
        <w:pStyle w:val="Heading2"/>
        <w:rPr>
          <w:ins w:id="4497" w:author="Hp" w:date="2018-12-09T07:23:00Z"/>
        </w:rPr>
      </w:pPr>
      <w:bookmarkStart w:id="4498" w:name="_Toc532141481"/>
      <w:bookmarkStart w:id="4499" w:name="_Toc532151014"/>
      <w:bookmarkStart w:id="4500" w:name="_Toc532151177"/>
      <w:bookmarkStart w:id="4501" w:name="_Toc532324006"/>
      <w:ins w:id="4502" w:author="Hp" w:date="2018-12-09T07:23:00Z">
        <w:r>
          <w:t>Performance</w:t>
        </w:r>
        <w:bookmarkEnd w:id="4498"/>
        <w:bookmarkEnd w:id="4499"/>
        <w:bookmarkEnd w:id="4500"/>
        <w:bookmarkEnd w:id="4501"/>
      </w:ins>
    </w:p>
    <w:p w:rsidR="00AC149B" w:rsidRDefault="0022037D" w:rsidP="0022037D">
      <w:pPr>
        <w:rPr>
          <w:ins w:id="4503" w:author="Hp" w:date="2018-12-09T20:34:00Z"/>
        </w:rPr>
      </w:pPr>
      <w:ins w:id="4504" w:author="Hp" w:date="2018-12-09T07:23:00Z">
        <w:r>
          <w:t>The word that user look up</w:t>
        </w:r>
      </w:ins>
      <w:ins w:id="4505" w:author="Hp" w:date="2018-12-09T20:33:00Z">
        <w:r w:rsidR="00AC149B">
          <w:t xml:space="preserve"> show the result under</w:t>
        </w:r>
      </w:ins>
      <w:ins w:id="4506" w:author="Hp" w:date="2018-12-09T20:34:00Z">
        <w:r w:rsidR="00AC149B">
          <w:t xml:space="preserve"> 5s.</w:t>
        </w:r>
      </w:ins>
    </w:p>
    <w:p w:rsidR="00AC149B" w:rsidRPr="00A957E0" w:rsidRDefault="00AC149B" w:rsidP="00AC149B">
      <w:pPr>
        <w:rPr>
          <w:ins w:id="4507" w:author="Hp" w:date="2018-12-09T20:34:00Z"/>
        </w:rPr>
      </w:pPr>
      <w:bookmarkStart w:id="4508" w:name="_Toc532141482"/>
      <w:bookmarkStart w:id="4509" w:name="_Toc532151015"/>
      <w:bookmarkStart w:id="4510" w:name="_Toc532151178"/>
      <w:ins w:id="4511" w:author="Hp" w:date="2018-12-09T20:34:00Z">
        <w:r>
          <w:t>The web application is responsive.</w:t>
        </w:r>
      </w:ins>
    </w:p>
    <w:p w:rsidR="00EE1258" w:rsidRDefault="00EE1258" w:rsidP="007703A9">
      <w:pPr>
        <w:pStyle w:val="Heading2"/>
        <w:rPr>
          <w:ins w:id="4512" w:author="Hp" w:date="2018-12-08T02:33:00Z"/>
          <w:lang w:val="vi-VN"/>
        </w:rPr>
        <w:pPrChange w:id="4513" w:author="Hp" w:date="2018-12-08T02:40:00Z">
          <w:pPr>
            <w:pStyle w:val="Heading3"/>
          </w:pPr>
        </w:pPrChange>
      </w:pPr>
      <w:bookmarkStart w:id="4514" w:name="_Toc532324007"/>
      <w:ins w:id="4515" w:author="Hp" w:date="2018-12-08T02:33:00Z">
        <w:r>
          <w:rPr>
            <w:lang w:val="vi-VN"/>
          </w:rPr>
          <w:t>Compatibility</w:t>
        </w:r>
        <w:bookmarkEnd w:id="4508"/>
        <w:bookmarkEnd w:id="4509"/>
        <w:bookmarkEnd w:id="4510"/>
        <w:bookmarkEnd w:id="4514"/>
      </w:ins>
    </w:p>
    <w:p w:rsidR="00EE1258" w:rsidRDefault="00EE1258" w:rsidP="00EE1258">
      <w:pPr>
        <w:rPr>
          <w:ins w:id="4516" w:author="Hp" w:date="2018-12-08T02:34:00Z"/>
          <w:lang w:val="vi-VN"/>
        </w:rPr>
      </w:pPr>
      <w:ins w:id="4517" w:author="Hp" w:date="2018-12-08T02:34:00Z">
        <w:r>
          <w:rPr>
            <w:lang w:val="vi-VN"/>
          </w:rPr>
          <w:t>The application must run on web browser.</w:t>
        </w:r>
      </w:ins>
    </w:p>
    <w:p w:rsidR="00EE1258" w:rsidRDefault="00EE1258" w:rsidP="00EE1258">
      <w:pPr>
        <w:rPr>
          <w:ins w:id="4518" w:author="Hp" w:date="2018-12-09T07:22:00Z"/>
          <w:lang w:val="vi-VN"/>
        </w:rPr>
      </w:pPr>
      <w:ins w:id="4519" w:author="Hp" w:date="2018-12-08T02:34:00Z">
        <w:r>
          <w:rPr>
            <w:lang w:val="vi-VN"/>
          </w:rPr>
          <w:t xml:space="preserve">The application run on </w:t>
        </w:r>
      </w:ins>
      <w:ins w:id="4520" w:author="Hp" w:date="2018-12-09T20:34:00Z">
        <w:r w:rsidR="00AC149B">
          <w:t>windows 7 or higher</w:t>
        </w:r>
      </w:ins>
      <w:ins w:id="4521" w:author="Hp" w:date="2018-12-08T02:35:00Z">
        <w:r>
          <w:rPr>
            <w:lang w:val="vi-VN"/>
          </w:rPr>
          <w:t>.</w:t>
        </w:r>
      </w:ins>
    </w:p>
    <w:p w:rsidR="00EE1258" w:rsidRPr="007703A9" w:rsidRDefault="00EE1258" w:rsidP="007703A9">
      <w:pPr>
        <w:pStyle w:val="Heading2"/>
        <w:rPr>
          <w:ins w:id="4522" w:author="Hp" w:date="2018-12-08T02:35:00Z"/>
          <w:rPrChange w:id="4523" w:author="Hp" w:date="2018-12-08T02:40:00Z">
            <w:rPr>
              <w:ins w:id="4524" w:author="Hp" w:date="2018-12-08T02:35:00Z"/>
              <w:lang w:val="vi-VN"/>
            </w:rPr>
          </w:rPrChange>
        </w:rPr>
        <w:pPrChange w:id="4525" w:author="Hp" w:date="2018-12-08T02:40:00Z">
          <w:pPr>
            <w:pStyle w:val="Heading3"/>
          </w:pPr>
        </w:pPrChange>
      </w:pPr>
      <w:bookmarkStart w:id="4526" w:name="_Toc532141483"/>
      <w:bookmarkStart w:id="4527" w:name="_Toc532151016"/>
      <w:bookmarkStart w:id="4528" w:name="_Toc532151179"/>
      <w:bookmarkStart w:id="4529" w:name="_Toc532324008"/>
      <w:ins w:id="4530" w:author="Hp" w:date="2018-12-08T02:35:00Z">
        <w:r w:rsidRPr="007703A9">
          <w:rPr>
            <w:rPrChange w:id="4531" w:author="Hp" w:date="2018-12-08T02:40:00Z">
              <w:rPr>
                <w:lang w:val="vi-VN"/>
              </w:rPr>
            </w:rPrChange>
          </w:rPr>
          <w:t>Maintainability</w:t>
        </w:r>
        <w:bookmarkEnd w:id="4526"/>
        <w:bookmarkEnd w:id="4527"/>
        <w:bookmarkEnd w:id="4528"/>
        <w:bookmarkEnd w:id="4529"/>
      </w:ins>
    </w:p>
    <w:p w:rsidR="00EE1258" w:rsidDel="00AC149B" w:rsidRDefault="00F73A14" w:rsidP="007703A9">
      <w:pPr>
        <w:rPr>
          <w:del w:id="4532" w:author="Hp" w:date="2018-12-08T02:38:00Z"/>
          <w:lang w:val="vi-VN"/>
        </w:rPr>
      </w:pPr>
      <w:ins w:id="4533" w:author="Hp" w:date="2018-12-08T02:37:00Z">
        <w:r>
          <w:rPr>
            <w:lang w:val="vi-VN"/>
          </w:rPr>
          <w:t>All functions can be possibly colliped</w:t>
        </w:r>
      </w:ins>
      <w:bookmarkStart w:id="4534" w:name="_Toc532000167"/>
      <w:bookmarkEnd w:id="4534"/>
      <w:ins w:id="4535" w:author="Hp" w:date="2018-12-08T02:39:00Z">
        <w:r w:rsidR="007703A9">
          <w:rPr>
            <w:lang w:val="vi-VN"/>
          </w:rPr>
          <w:t>.</w:t>
        </w:r>
      </w:ins>
    </w:p>
    <w:p w:rsidR="00AC149B" w:rsidRDefault="00AC149B" w:rsidP="007703A9">
      <w:pPr>
        <w:rPr>
          <w:ins w:id="4536" w:author="Hp" w:date="2018-12-09T20:36:00Z"/>
          <w:lang w:val="vi-VN"/>
        </w:rPr>
      </w:pPr>
    </w:p>
    <w:p w:rsidR="00AC149B" w:rsidRPr="00A54A11" w:rsidRDefault="00A54A11" w:rsidP="007703A9">
      <w:pPr>
        <w:rPr>
          <w:ins w:id="4537" w:author="Hp" w:date="2018-12-09T22:19:00Z"/>
          <w:rPrChange w:id="4538" w:author="Hp" w:date="2018-12-09T22:20:00Z">
            <w:rPr>
              <w:ins w:id="4539" w:author="Hp" w:date="2018-12-09T22:19:00Z"/>
              <w:lang w:val="vi-VN"/>
            </w:rPr>
          </w:rPrChange>
        </w:rPr>
      </w:pPr>
      <w:ins w:id="4540" w:author="Hp" w:date="2018-12-09T22:20:00Z">
        <w:r>
          <w:t>Add more function</w:t>
        </w:r>
      </w:ins>
      <w:ins w:id="4541" w:author="Hp" w:date="2018-12-09T22:21:00Z">
        <w:r>
          <w:t>s when needed.</w:t>
        </w:r>
      </w:ins>
    </w:p>
    <w:p w:rsidR="00A54A11" w:rsidRDefault="00A54A11" w:rsidP="00A54A11">
      <w:pPr>
        <w:pStyle w:val="Heading2"/>
        <w:rPr>
          <w:ins w:id="4542" w:author="Hp" w:date="2018-12-09T22:21:00Z"/>
        </w:rPr>
      </w:pPr>
      <w:bookmarkStart w:id="4543" w:name="_Toc532324009"/>
      <w:ins w:id="4544" w:author="Hp" w:date="2018-12-09T22:21:00Z">
        <w:r>
          <w:t>Safety</w:t>
        </w:r>
        <w:bookmarkEnd w:id="4543"/>
      </w:ins>
    </w:p>
    <w:p w:rsidR="00A54A11" w:rsidRDefault="00A54A11" w:rsidP="00A54A11">
      <w:pPr>
        <w:rPr>
          <w:ins w:id="4545" w:author="Hp" w:date="2018-12-09T22:24:00Z"/>
        </w:rPr>
      </w:pPr>
      <w:ins w:id="4546" w:author="Hp" w:date="2018-12-09T22:22:00Z">
        <w:r>
          <w:t>The account management system will check the account activity when the bad behavior appear (</w:t>
        </w:r>
      </w:ins>
      <w:ins w:id="4547" w:author="Hp" w:date="2018-12-09T22:23:00Z">
        <w:r>
          <w:t>pollitic, system security,…).</w:t>
        </w:r>
      </w:ins>
    </w:p>
    <w:p w:rsidR="00A54A11" w:rsidRDefault="00A54A11" w:rsidP="00A54A11">
      <w:pPr>
        <w:rPr>
          <w:ins w:id="4548" w:author="Hp" w:date="2018-12-09T22:24:00Z"/>
        </w:rPr>
      </w:pPr>
    </w:p>
    <w:p w:rsidR="00A54A11" w:rsidRDefault="00A54A11" w:rsidP="00A54A11">
      <w:pPr>
        <w:pStyle w:val="Heading2"/>
        <w:rPr>
          <w:ins w:id="4549" w:author="Hp" w:date="2018-12-09T22:24:00Z"/>
        </w:rPr>
      </w:pPr>
      <w:bookmarkStart w:id="4550" w:name="_Toc532324010"/>
      <w:ins w:id="4551" w:author="Hp" w:date="2018-12-09T22:24:00Z">
        <w:r>
          <w:t>Portability</w:t>
        </w:r>
        <w:bookmarkEnd w:id="4550"/>
      </w:ins>
    </w:p>
    <w:p w:rsidR="00A54A11" w:rsidRDefault="00A54A11" w:rsidP="00A54A11">
      <w:pPr>
        <w:rPr>
          <w:ins w:id="4552" w:author="Hp" w:date="2018-12-09T22:25:00Z"/>
        </w:rPr>
      </w:pPr>
      <w:ins w:id="4553" w:author="Hp" w:date="2018-12-09T22:24:00Z">
        <w:r>
          <w:t>The application run on de</w:t>
        </w:r>
      </w:ins>
      <w:ins w:id="4554" w:author="Hp" w:date="2018-12-09T22:25:00Z">
        <w:r>
          <w:t>vice with any hardware:</w:t>
        </w:r>
      </w:ins>
    </w:p>
    <w:p w:rsidR="00A54A11" w:rsidRDefault="00A54A11" w:rsidP="00A54A11">
      <w:pPr>
        <w:ind w:left="720"/>
        <w:rPr>
          <w:ins w:id="4555" w:author="Hp" w:date="2018-12-09T22:25:00Z"/>
        </w:rPr>
      </w:pPr>
    </w:p>
    <w:p w:rsidR="00A54A11" w:rsidRPr="00A54A11" w:rsidRDefault="00A54A11" w:rsidP="00A54A11">
      <w:pPr>
        <w:numPr>
          <w:ilvl w:val="0"/>
          <w:numId w:val="13"/>
        </w:numPr>
        <w:rPr>
          <w:ins w:id="4556" w:author="Hp" w:date="2018-12-09T20:36:00Z"/>
          <w:rPrChange w:id="4557" w:author="Hp" w:date="2018-12-09T22:24:00Z">
            <w:rPr>
              <w:ins w:id="4558" w:author="Hp" w:date="2018-12-09T20:36:00Z"/>
              <w:lang w:val="vi-VN"/>
            </w:rPr>
          </w:rPrChange>
        </w:rPr>
        <w:pPrChange w:id="4559" w:author="Hp" w:date="2018-12-09T22:25:00Z">
          <w:pPr/>
        </w:pPrChange>
      </w:pPr>
      <w:ins w:id="4560" w:author="Hp" w:date="2018-12-09T22:25:00Z">
        <w:r>
          <w:t>PC or laptop with</w:t>
        </w:r>
      </w:ins>
      <w:ins w:id="4561" w:author="Hp" w:date="2018-12-09T22:26:00Z">
        <w:r>
          <w:t xml:space="preserve"> minimum CPU core 2 duo, 2GB of rams or modern one.</w:t>
        </w:r>
      </w:ins>
    </w:p>
    <w:p w:rsidR="007703A9" w:rsidRDefault="007703A9" w:rsidP="007703A9">
      <w:pPr>
        <w:pStyle w:val="Heading1"/>
        <w:rPr>
          <w:ins w:id="4562" w:author="Hp" w:date="2018-12-08T02:40:00Z"/>
          <w:lang w:val="vi-VN"/>
        </w:rPr>
      </w:pPr>
      <w:bookmarkStart w:id="4563" w:name="_Toc532141484"/>
      <w:bookmarkStart w:id="4564" w:name="_Toc532151017"/>
      <w:bookmarkStart w:id="4565" w:name="_Toc532151180"/>
      <w:bookmarkStart w:id="4566" w:name="_Toc532324011"/>
      <w:ins w:id="4567" w:author="Hp" w:date="2018-12-08T02:39:00Z">
        <w:r>
          <w:rPr>
            <w:lang w:val="vi-VN"/>
          </w:rPr>
          <w:t>S</w:t>
        </w:r>
      </w:ins>
      <w:ins w:id="4568" w:author="Hp" w:date="2018-12-08T02:40:00Z">
        <w:r>
          <w:rPr>
            <w:lang w:val="vi-VN"/>
          </w:rPr>
          <w:t>ystem Constraint</w:t>
        </w:r>
        <w:bookmarkEnd w:id="4563"/>
        <w:bookmarkEnd w:id="4564"/>
        <w:bookmarkEnd w:id="4565"/>
        <w:bookmarkEnd w:id="4566"/>
      </w:ins>
    </w:p>
    <w:p w:rsidR="007703A9" w:rsidRDefault="007703A9" w:rsidP="007703A9">
      <w:pPr>
        <w:pStyle w:val="Heading2"/>
        <w:rPr>
          <w:ins w:id="4569" w:author="Hp" w:date="2018-12-08T02:40:00Z"/>
          <w:lang w:val="vi-VN"/>
        </w:rPr>
      </w:pPr>
      <w:bookmarkStart w:id="4570" w:name="_Toc532141485"/>
      <w:bookmarkStart w:id="4571" w:name="_Toc532151018"/>
      <w:bookmarkStart w:id="4572" w:name="_Toc532151181"/>
      <w:bookmarkStart w:id="4573" w:name="_Toc532324012"/>
      <w:ins w:id="4574" w:author="Hp" w:date="2018-12-08T02:40:00Z">
        <w:r>
          <w:rPr>
            <w:lang w:val="vi-VN"/>
          </w:rPr>
          <w:t>Database</w:t>
        </w:r>
        <w:bookmarkEnd w:id="4570"/>
        <w:bookmarkEnd w:id="4571"/>
        <w:bookmarkEnd w:id="4572"/>
        <w:bookmarkEnd w:id="4573"/>
      </w:ins>
    </w:p>
    <w:p w:rsidR="007703A9" w:rsidRDefault="007703A9" w:rsidP="007703A9">
      <w:pPr>
        <w:rPr>
          <w:ins w:id="4575" w:author="Hp" w:date="2018-12-08T02:41:00Z"/>
          <w:lang w:val="vi-VN"/>
        </w:rPr>
      </w:pPr>
      <w:ins w:id="4576" w:author="Hp" w:date="2018-12-08T02:41:00Z">
        <w:r>
          <w:rPr>
            <w:lang w:val="vi-VN"/>
          </w:rPr>
          <w:t>The application translate the word through firebase or MySQL</w:t>
        </w:r>
      </w:ins>
    </w:p>
    <w:p w:rsidR="007703A9" w:rsidRDefault="007703A9" w:rsidP="007703A9">
      <w:pPr>
        <w:rPr>
          <w:ins w:id="4577" w:author="Hp" w:date="2018-12-08T02:41:00Z"/>
          <w:lang w:val="vi-VN"/>
        </w:rPr>
      </w:pPr>
    </w:p>
    <w:p w:rsidR="007703A9" w:rsidRDefault="00A54A11" w:rsidP="007703A9">
      <w:pPr>
        <w:pStyle w:val="Heading2"/>
        <w:rPr>
          <w:ins w:id="4578" w:author="Hp" w:date="2018-12-08T02:41:00Z"/>
          <w:lang w:val="vi-VN"/>
        </w:rPr>
      </w:pPr>
      <w:bookmarkStart w:id="4579" w:name="_Toc532324013"/>
      <w:ins w:id="4580" w:author="Hp" w:date="2018-12-09T22:26:00Z">
        <w:r>
          <w:lastRenderedPageBreak/>
          <w:t>Device</w:t>
        </w:r>
      </w:ins>
      <w:bookmarkEnd w:id="4579"/>
    </w:p>
    <w:p w:rsidR="007703A9" w:rsidRPr="00AC149B" w:rsidRDefault="007703A9" w:rsidP="007703A9">
      <w:pPr>
        <w:rPr>
          <w:ins w:id="4581" w:author="Hp" w:date="2018-12-08T02:42:00Z"/>
          <w:rPrChange w:id="4582" w:author="Hp" w:date="2018-12-09T20:33:00Z">
            <w:rPr>
              <w:ins w:id="4583" w:author="Hp" w:date="2018-12-08T02:42:00Z"/>
              <w:lang w:val="vi-VN"/>
            </w:rPr>
          </w:rPrChange>
        </w:rPr>
      </w:pPr>
      <w:ins w:id="4584" w:author="Hp" w:date="2018-12-08T02:41:00Z">
        <w:r>
          <w:rPr>
            <w:lang w:val="vi-VN"/>
          </w:rPr>
          <w:t>The application run on</w:t>
        </w:r>
      </w:ins>
      <w:ins w:id="4585" w:author="Hp" w:date="2018-12-09T20:33:00Z">
        <w:r w:rsidR="00AC149B">
          <w:t>ly on destop or laptop.</w:t>
        </w:r>
      </w:ins>
    </w:p>
    <w:p w:rsidR="007703A9" w:rsidRDefault="007703A9" w:rsidP="007703A9">
      <w:pPr>
        <w:rPr>
          <w:ins w:id="4586" w:author="Hp" w:date="2018-12-08T02:42:00Z"/>
          <w:lang w:val="vi-VN"/>
        </w:rPr>
      </w:pPr>
    </w:p>
    <w:p w:rsidR="007703A9" w:rsidRDefault="007703A9" w:rsidP="007703A9">
      <w:pPr>
        <w:pStyle w:val="Heading2"/>
        <w:rPr>
          <w:ins w:id="4587" w:author="Hp" w:date="2018-12-08T02:42:00Z"/>
          <w:lang w:val="vi-VN"/>
        </w:rPr>
      </w:pPr>
      <w:bookmarkStart w:id="4588" w:name="_Toc532141487"/>
      <w:bookmarkStart w:id="4589" w:name="_Toc532151020"/>
      <w:bookmarkStart w:id="4590" w:name="_Toc532151183"/>
      <w:bookmarkStart w:id="4591" w:name="_Toc532324014"/>
      <w:ins w:id="4592" w:author="Hp" w:date="2018-12-08T02:42:00Z">
        <w:r>
          <w:rPr>
            <w:lang w:val="vi-VN"/>
          </w:rPr>
          <w:t>Programming Language</w:t>
        </w:r>
        <w:bookmarkEnd w:id="4588"/>
        <w:bookmarkEnd w:id="4589"/>
        <w:bookmarkEnd w:id="4590"/>
        <w:bookmarkEnd w:id="4591"/>
      </w:ins>
    </w:p>
    <w:p w:rsidR="008A7E47" w:rsidRPr="005A49BF" w:rsidDel="007703A9" w:rsidRDefault="007703A9" w:rsidP="007703A9">
      <w:pPr>
        <w:numPr>
          <w:numberingChange w:id="4593" w:author="Box" w:date="2006-10-12T22:48:00Z" w:original="%1:5:0:."/>
        </w:numPr>
        <w:rPr>
          <w:del w:id="4594" w:author="Hp" w:date="2018-12-08T02:39:00Z"/>
          <w:lang w:val="vi-VN"/>
          <w:rPrChange w:id="4595" w:author="Hp" w:date="2018-12-09T07:26:00Z">
            <w:rPr>
              <w:del w:id="4596" w:author="Hp" w:date="2018-12-08T02:39:00Z"/>
            </w:rPr>
          </w:rPrChange>
        </w:rPr>
        <w:pPrChange w:id="4597" w:author="Hp" w:date="2018-12-08T02:39:00Z">
          <w:pPr>
            <w:pStyle w:val="Heading1"/>
          </w:pPr>
        </w:pPrChange>
      </w:pPr>
      <w:ins w:id="4598" w:author="Hp" w:date="2018-12-08T02:42:00Z">
        <w:r>
          <w:rPr>
            <w:lang w:val="vi-VN"/>
          </w:rPr>
          <w:t>C</w:t>
        </w:r>
      </w:ins>
      <w:ins w:id="4599" w:author="Hp" w:date="2018-12-08T02:43:00Z">
        <w:r>
          <w:rPr>
            <w:lang w:val="vi-VN"/>
          </w:rPr>
          <w:t>an write with the scripting language(HTML/CSS,JavaScript,PHP,...) or high level language (C/C++, python,java,...)</w:t>
        </w:r>
      </w:ins>
      <w:ins w:id="4600" w:author="Hp" w:date="2018-12-09T07:26:00Z">
        <w:r w:rsidR="005A49BF">
          <w:t>.</w:t>
        </w:r>
      </w:ins>
      <w:del w:id="4601" w:author="Hp" w:date="2018-12-08T02:39:00Z">
        <w:r w:rsidR="008A7E47" w:rsidDel="007703A9">
          <w:br w:type="page"/>
          <w:delText>System Features (Use Cases)</w:delText>
        </w:r>
      </w:del>
    </w:p>
    <w:bookmarkEnd w:id="4445"/>
    <w:p w:rsidR="00E82363" w:rsidDel="007703A9" w:rsidRDefault="008A7E47" w:rsidP="007703A9">
      <w:pPr>
        <w:numPr>
          <w:numberingChange w:id="4602" w:author="Box" w:date="2006-10-12T22:48:00Z" w:original="%1:5:0:.%2:1:0:"/>
        </w:numPr>
        <w:rPr>
          <w:del w:id="4603" w:author="Hp" w:date="2018-12-08T02:39:00Z"/>
        </w:rPr>
        <w:pPrChange w:id="4604" w:author="Hp" w:date="2018-12-08T02:39:00Z">
          <w:pPr>
            <w:pStyle w:val="Heading2"/>
          </w:pPr>
        </w:pPrChange>
      </w:pPr>
      <w:del w:id="4605" w:author="Hp" w:date="2018-12-08T02:38:00Z">
        <w:r w:rsidDel="007703A9">
          <w:rPr>
            <w:noProof/>
          </w:rPr>
          <w:pict>
            <v:shape id="_x0000_s1107" type="#_x0000_t75" style="position:absolute;margin-left:0;margin-top:15.1pt;width:482.1pt;height:624pt;z-index:-21;mso-position-horizontal:center" o:allowoverlap="f">
              <v:imagedata r:id="rId13" o:title="Use Case Diagram"/>
            </v:shape>
          </w:pict>
        </w:r>
      </w:del>
      <w:del w:id="4606" w:author="Hp" w:date="2018-12-08T02:39:00Z">
        <w:r w:rsidDel="007703A9">
          <w:delText>Use Case Overview</w:delText>
        </w:r>
      </w:del>
    </w:p>
    <w:p w:rsidR="009D2476" w:rsidDel="007703A9" w:rsidRDefault="00E82363" w:rsidP="007703A9">
      <w:pPr>
        <w:numPr>
          <w:numberingChange w:id="4607" w:author="Box" w:date="2006-10-12T22:48:00Z" w:original="%1:5:0:.%2:2:0:"/>
        </w:numPr>
        <w:rPr>
          <w:del w:id="4608" w:author="Hp" w:date="2018-12-08T02:39:00Z"/>
        </w:rPr>
        <w:pPrChange w:id="4609" w:author="Hp" w:date="2018-12-08T02:39:00Z">
          <w:pPr>
            <w:pStyle w:val="Heading2"/>
            <w:tabs>
              <w:tab w:val="clear" w:pos="0"/>
            </w:tabs>
          </w:pPr>
        </w:pPrChange>
      </w:pPr>
      <w:del w:id="4610" w:author="Hp" w:date="2018-12-08T02:39:00Z">
        <w:r w:rsidDel="007703A9">
          <w:br w:type="page"/>
        </w:r>
        <w:r w:rsidR="009D2476" w:rsidDel="007703A9">
          <w:delText>Create Account</w:delText>
        </w:r>
      </w:del>
    </w:p>
    <w:p w:rsidR="009D2476" w:rsidDel="007703A9" w:rsidRDefault="009D2476" w:rsidP="007703A9">
      <w:pPr>
        <w:numPr>
          <w:numberingChange w:id="4611" w:author="Box" w:date="2006-10-12T22:48:00Z" w:original="%1:5:0:.%2:2:0:.%3:1:0:"/>
        </w:numPr>
        <w:rPr>
          <w:del w:id="4612" w:author="Hp" w:date="2018-12-08T02:39:00Z"/>
        </w:rPr>
        <w:pPrChange w:id="4613" w:author="Hp" w:date="2018-12-08T02:39:00Z">
          <w:pPr>
            <w:pStyle w:val="Heading3"/>
            <w:tabs>
              <w:tab w:val="clear" w:pos="0"/>
            </w:tabs>
          </w:pPr>
        </w:pPrChange>
      </w:pPr>
      <w:bookmarkStart w:id="4614" w:name="_Toc20732970"/>
      <w:del w:id="4615" w:author="Hp" w:date="2018-12-08T02:39:00Z">
        <w:r w:rsidDel="007703A9">
          <w:delText>Name:</w:delText>
        </w:r>
        <w:bookmarkEnd w:id="4614"/>
      </w:del>
    </w:p>
    <w:p w:rsidR="009D2476" w:rsidRPr="00F83B5C" w:rsidDel="007703A9" w:rsidRDefault="009D2476" w:rsidP="007703A9">
      <w:pPr>
        <w:rPr>
          <w:del w:id="4616" w:author="Hp" w:date="2018-12-08T02:39:00Z"/>
        </w:rPr>
        <w:pPrChange w:id="4617" w:author="Hp" w:date="2018-12-08T02:39:00Z">
          <w:pPr>
            <w:ind w:left="720"/>
          </w:pPr>
        </w:pPrChange>
      </w:pPr>
      <w:del w:id="4618" w:author="Hp" w:date="2018-12-08T02:39:00Z">
        <w:r w:rsidDel="007703A9">
          <w:delText>Create account.</w:delText>
        </w:r>
      </w:del>
    </w:p>
    <w:p w:rsidR="009D2476" w:rsidDel="007703A9" w:rsidRDefault="009D2476" w:rsidP="007703A9">
      <w:pPr>
        <w:numPr>
          <w:numberingChange w:id="4619" w:author="Box" w:date="2006-10-12T22:48:00Z" w:original="%1:5:0:.%2:2:0:.%3:2:0:"/>
        </w:numPr>
        <w:rPr>
          <w:del w:id="4620" w:author="Hp" w:date="2018-12-08T02:39:00Z"/>
        </w:rPr>
        <w:pPrChange w:id="4621" w:author="Hp" w:date="2018-12-08T02:39:00Z">
          <w:pPr>
            <w:pStyle w:val="Heading3"/>
            <w:tabs>
              <w:tab w:val="clear" w:pos="0"/>
            </w:tabs>
          </w:pPr>
        </w:pPrChange>
      </w:pPr>
      <w:bookmarkStart w:id="4622" w:name="_Toc20732971"/>
      <w:del w:id="4623" w:author="Hp" w:date="2018-12-08T02:39:00Z">
        <w:r w:rsidDel="007703A9">
          <w:delText>Goal:</w:delText>
        </w:r>
        <w:bookmarkEnd w:id="4622"/>
      </w:del>
    </w:p>
    <w:p w:rsidR="009D2476" w:rsidRPr="00F83B5C" w:rsidDel="007703A9" w:rsidRDefault="009D2476" w:rsidP="007703A9">
      <w:pPr>
        <w:rPr>
          <w:del w:id="4624" w:author="Hp" w:date="2018-12-08T02:39:00Z"/>
        </w:rPr>
        <w:pPrChange w:id="4625" w:author="Hp" w:date="2018-12-08T02:39:00Z">
          <w:pPr>
            <w:ind w:left="720"/>
          </w:pPr>
        </w:pPrChange>
      </w:pPr>
      <w:del w:id="4626" w:author="Hp" w:date="2018-12-08T02:39:00Z">
        <w:r w:rsidDel="007703A9">
          <w:delText>The purpose of this feature is to create a valid account for a user to log into the system.</w:delText>
        </w:r>
      </w:del>
    </w:p>
    <w:p w:rsidR="009D2476" w:rsidDel="007703A9" w:rsidRDefault="009D2476" w:rsidP="007703A9">
      <w:pPr>
        <w:numPr>
          <w:numberingChange w:id="4627" w:author="Box" w:date="2006-10-12T22:48:00Z" w:original="%1:5:0:.%2:2:0:.%3:3:0:"/>
        </w:numPr>
        <w:rPr>
          <w:del w:id="4628" w:author="Hp" w:date="2018-12-08T02:39:00Z"/>
        </w:rPr>
        <w:pPrChange w:id="4629" w:author="Hp" w:date="2018-12-08T02:39:00Z">
          <w:pPr>
            <w:pStyle w:val="Heading3"/>
            <w:tabs>
              <w:tab w:val="clear" w:pos="0"/>
            </w:tabs>
          </w:pPr>
        </w:pPrChange>
      </w:pPr>
      <w:bookmarkStart w:id="4630" w:name="_Toc20732972"/>
      <w:del w:id="4631" w:author="Hp" w:date="2018-12-08T02:39:00Z">
        <w:r w:rsidDel="007703A9">
          <w:delText>Input:</w:delText>
        </w:r>
        <w:bookmarkEnd w:id="4630"/>
      </w:del>
    </w:p>
    <w:p w:rsidR="009D2476" w:rsidRPr="00F83B5C" w:rsidDel="007703A9" w:rsidRDefault="009D2476" w:rsidP="007703A9">
      <w:pPr>
        <w:rPr>
          <w:del w:id="4632" w:author="Hp" w:date="2018-12-08T02:39:00Z"/>
        </w:rPr>
        <w:pPrChange w:id="4633" w:author="Hp" w:date="2018-12-08T02:39:00Z">
          <w:pPr>
            <w:ind w:left="720"/>
          </w:pPr>
        </w:pPrChange>
      </w:pPr>
      <w:del w:id="4634" w:author="Hp" w:date="2018-12-08T02:39:00Z">
        <w:r w:rsidDel="007703A9">
          <w:delText>The user inputs a username, password, e-mail, and demographic information.</w:delText>
        </w:r>
      </w:del>
    </w:p>
    <w:p w:rsidR="009D2476" w:rsidDel="007703A9" w:rsidRDefault="009D2476" w:rsidP="007703A9">
      <w:pPr>
        <w:numPr>
          <w:numberingChange w:id="4635" w:author="Box" w:date="2006-10-12T22:48:00Z" w:original="%1:5:0:.%2:2:0:.%3:4:0:"/>
        </w:numPr>
        <w:rPr>
          <w:del w:id="4636" w:author="Hp" w:date="2018-12-08T02:39:00Z"/>
        </w:rPr>
        <w:pPrChange w:id="4637" w:author="Hp" w:date="2018-12-08T02:39:00Z">
          <w:pPr>
            <w:pStyle w:val="Heading3"/>
            <w:tabs>
              <w:tab w:val="clear" w:pos="0"/>
            </w:tabs>
          </w:pPr>
        </w:pPrChange>
      </w:pPr>
      <w:bookmarkStart w:id="4638" w:name="_Toc20732973"/>
      <w:del w:id="4639" w:author="Hp" w:date="2018-12-08T02:39:00Z">
        <w:r w:rsidDel="007703A9">
          <w:delText>Output:</w:delText>
        </w:r>
        <w:bookmarkEnd w:id="4638"/>
      </w:del>
    </w:p>
    <w:p w:rsidR="009D2476" w:rsidRPr="00F83B5C" w:rsidDel="007703A9" w:rsidRDefault="009D2476" w:rsidP="007703A9">
      <w:pPr>
        <w:rPr>
          <w:del w:id="4640" w:author="Hp" w:date="2018-12-08T02:39:00Z"/>
        </w:rPr>
        <w:pPrChange w:id="4641" w:author="Hp" w:date="2018-12-08T02:39:00Z">
          <w:pPr>
            <w:ind w:left="720"/>
          </w:pPr>
        </w:pPrChange>
      </w:pPr>
      <w:del w:id="4642" w:author="Hp" w:date="2018-12-08T02:39:00Z">
        <w:r w:rsidDel="007703A9">
          <w:delText>The user is either told that the account creation was successful or that it failed.</w:delText>
        </w:r>
      </w:del>
    </w:p>
    <w:p w:rsidR="009D2476" w:rsidDel="007703A9" w:rsidRDefault="009D2476" w:rsidP="007703A9">
      <w:pPr>
        <w:numPr>
          <w:numberingChange w:id="4643" w:author="Box" w:date="2006-10-12T22:48:00Z" w:original="%1:5:0:.%2:2:0:.%3:5:0:"/>
        </w:numPr>
        <w:rPr>
          <w:del w:id="4644" w:author="Hp" w:date="2018-12-08T02:39:00Z"/>
        </w:rPr>
        <w:pPrChange w:id="4645" w:author="Hp" w:date="2018-12-08T02:39:00Z">
          <w:pPr>
            <w:pStyle w:val="Heading3"/>
            <w:tabs>
              <w:tab w:val="clear" w:pos="0"/>
            </w:tabs>
          </w:pPr>
        </w:pPrChange>
      </w:pPr>
      <w:bookmarkStart w:id="4646" w:name="_Toc20732974"/>
      <w:del w:id="4647" w:author="Hp" w:date="2018-12-08T02:39:00Z">
        <w:r w:rsidDel="007703A9">
          <w:delText>Main Scenario:</w:delText>
        </w:r>
        <w:bookmarkEnd w:id="4646"/>
      </w:del>
    </w:p>
    <w:p w:rsidR="009D2476" w:rsidRPr="00F83B5C" w:rsidDel="007703A9" w:rsidRDefault="009D2476" w:rsidP="007703A9">
      <w:pPr>
        <w:rPr>
          <w:del w:id="4648" w:author="Hp" w:date="2018-12-08T02:39:00Z"/>
        </w:rPr>
        <w:pPrChange w:id="4649" w:author="Hp" w:date="2018-12-08T02:39:00Z">
          <w:pPr>
            <w:ind w:left="720"/>
          </w:pPr>
        </w:pPrChange>
      </w:pPr>
      <w:del w:id="4650" w:author="Hp" w:date="2018-12-08T02:39:00Z">
        <w:r w:rsidDel="007703A9">
          <w:delText>A user connects to the cluster monitoring system wishing to use its features. Before he or she can access the system, however, he or she must have a valid account.</w:delText>
        </w:r>
      </w:del>
    </w:p>
    <w:p w:rsidR="009D2476" w:rsidDel="007703A9" w:rsidRDefault="009D2476" w:rsidP="007703A9">
      <w:pPr>
        <w:numPr>
          <w:numberingChange w:id="4651" w:author="Box" w:date="2006-10-12T22:48:00Z" w:original="%1:5:0:.%2:2:0:.%3:6:0:"/>
        </w:numPr>
        <w:rPr>
          <w:del w:id="4652" w:author="Hp" w:date="2018-12-08T02:39:00Z"/>
        </w:rPr>
        <w:pPrChange w:id="4653" w:author="Hp" w:date="2018-12-08T02:39:00Z">
          <w:pPr>
            <w:pStyle w:val="Heading3"/>
            <w:tabs>
              <w:tab w:val="clear" w:pos="0"/>
            </w:tabs>
          </w:pPr>
        </w:pPrChange>
      </w:pPr>
      <w:bookmarkStart w:id="4654" w:name="_Toc20732975"/>
      <w:del w:id="4655" w:author="Hp" w:date="2018-12-08T02:39:00Z">
        <w:r w:rsidDel="007703A9">
          <w:delText>Pre-condition:</w:delText>
        </w:r>
        <w:bookmarkEnd w:id="4654"/>
      </w:del>
    </w:p>
    <w:p w:rsidR="009D2476" w:rsidRPr="00F83B5C" w:rsidDel="007703A9" w:rsidRDefault="009D2476" w:rsidP="007703A9">
      <w:pPr>
        <w:rPr>
          <w:del w:id="4656" w:author="Hp" w:date="2018-12-08T02:39:00Z"/>
        </w:rPr>
        <w:pPrChange w:id="4657" w:author="Hp" w:date="2018-12-08T02:39:00Z">
          <w:pPr>
            <w:ind w:left="720"/>
          </w:pPr>
        </w:pPrChange>
      </w:pPr>
      <w:del w:id="4658" w:author="Hp" w:date="2018-12-08T02:39:00Z">
        <w:r w:rsidDel="007703A9">
          <w:delText>The user must be connected to the system with a supported web browser.</w:delText>
        </w:r>
      </w:del>
    </w:p>
    <w:p w:rsidR="009D2476" w:rsidDel="007703A9" w:rsidRDefault="009D2476" w:rsidP="007703A9">
      <w:pPr>
        <w:numPr>
          <w:numberingChange w:id="4659" w:author="Box" w:date="2006-10-12T22:48:00Z" w:original="%1:5:0:.%2:2:0:.%3:7:0:"/>
        </w:numPr>
        <w:rPr>
          <w:del w:id="4660" w:author="Hp" w:date="2018-12-08T02:39:00Z"/>
        </w:rPr>
        <w:pPrChange w:id="4661" w:author="Hp" w:date="2018-12-08T02:39:00Z">
          <w:pPr>
            <w:pStyle w:val="Heading3"/>
            <w:tabs>
              <w:tab w:val="clear" w:pos="0"/>
            </w:tabs>
          </w:pPr>
        </w:pPrChange>
      </w:pPr>
      <w:bookmarkStart w:id="4662" w:name="_Toc20732976"/>
      <w:del w:id="4663" w:author="Hp" w:date="2018-12-08T02:39:00Z">
        <w:r w:rsidDel="007703A9">
          <w:delText>Steps:</w:delText>
        </w:r>
        <w:bookmarkEnd w:id="4662"/>
      </w:del>
    </w:p>
    <w:p w:rsidR="009D2476" w:rsidDel="007703A9" w:rsidRDefault="009D2476" w:rsidP="007703A9">
      <w:pPr>
        <w:numPr>
          <w:numberingChange w:id="4664" w:author="Box" w:date="2006-10-12T22:48:00Z" w:original="%1:5:0:.%2:2:0:.%3:7:0:.%4:1:0:"/>
        </w:numPr>
        <w:rPr>
          <w:del w:id="4665" w:author="Hp" w:date="2018-12-08T02:39:00Z"/>
        </w:rPr>
        <w:pPrChange w:id="4666" w:author="Hp" w:date="2018-12-08T02:39:00Z">
          <w:pPr>
            <w:pStyle w:val="Heading4"/>
            <w:tabs>
              <w:tab w:val="clear" w:pos="0"/>
            </w:tabs>
            <w:ind w:left="720"/>
          </w:pPr>
        </w:pPrChange>
      </w:pPr>
      <w:del w:id="4667" w:author="Hp" w:date="2018-12-08T02:39:00Z">
        <w:r w:rsidDel="007703A9">
          <w:delText>Step 1: The user is shown a log in/create account screen.</w:delText>
        </w:r>
      </w:del>
    </w:p>
    <w:p w:rsidR="009D2476" w:rsidDel="007703A9" w:rsidRDefault="009D2476" w:rsidP="007703A9">
      <w:pPr>
        <w:numPr>
          <w:numberingChange w:id="4668" w:author="Box" w:date="2006-10-12T22:48:00Z" w:original="%1:5:0:.%2:2:0:.%3:7:0:.%4:2:0:"/>
        </w:numPr>
        <w:rPr>
          <w:del w:id="4669" w:author="Hp" w:date="2018-12-08T02:39:00Z"/>
        </w:rPr>
        <w:pPrChange w:id="4670" w:author="Hp" w:date="2018-12-08T02:39:00Z">
          <w:pPr>
            <w:pStyle w:val="Heading4"/>
            <w:tabs>
              <w:tab w:val="clear" w:pos="0"/>
            </w:tabs>
            <w:ind w:left="720"/>
          </w:pPr>
        </w:pPrChange>
      </w:pPr>
      <w:del w:id="4671" w:author="Hp" w:date="2018-12-08T02:39:00Z">
        <w:r w:rsidDel="007703A9">
          <w:delText>Step 2: The user chooses ‘Create Account’ option.</w:delText>
        </w:r>
      </w:del>
    </w:p>
    <w:p w:rsidR="009D2476" w:rsidDel="007703A9" w:rsidRDefault="009D2476" w:rsidP="007703A9">
      <w:pPr>
        <w:numPr>
          <w:numberingChange w:id="4672" w:author="Box" w:date="2006-10-12T22:48:00Z" w:original="%1:5:0:.%2:2:0:.%3:7:0:.%4:3:0:"/>
        </w:numPr>
        <w:rPr>
          <w:del w:id="4673" w:author="Hp" w:date="2018-12-08T02:39:00Z"/>
        </w:rPr>
        <w:pPrChange w:id="4674" w:author="Hp" w:date="2018-12-08T02:39:00Z">
          <w:pPr>
            <w:pStyle w:val="Heading4"/>
            <w:tabs>
              <w:tab w:val="clear" w:pos="0"/>
            </w:tabs>
            <w:ind w:left="720"/>
          </w:pPr>
        </w:pPrChange>
      </w:pPr>
      <w:del w:id="4675" w:author="Hp" w:date="2018-12-08T02:39:00Z">
        <w:r w:rsidDel="007703A9">
          <w:delText>Step 3: The user enters requested details (i.e. username and password).</w:delText>
        </w:r>
      </w:del>
    </w:p>
    <w:p w:rsidR="009D2476" w:rsidRPr="00F83B5C" w:rsidDel="007703A9" w:rsidRDefault="009D2476" w:rsidP="007703A9">
      <w:pPr>
        <w:rPr>
          <w:del w:id="4676" w:author="Hp" w:date="2018-12-08T02:39:00Z"/>
        </w:rPr>
        <w:pPrChange w:id="4677" w:author="Hp" w:date="2018-12-08T02:39:00Z">
          <w:pPr/>
        </w:pPrChange>
      </w:pPr>
    </w:p>
    <w:p w:rsidR="009D2476" w:rsidDel="007703A9" w:rsidRDefault="009D2476" w:rsidP="007703A9">
      <w:pPr>
        <w:numPr>
          <w:numberingChange w:id="4678" w:author="Box" w:date="2006-10-12T22:48:00Z" w:original="%1:5:0:.%2:2:0:.%3:8:0:"/>
        </w:numPr>
        <w:rPr>
          <w:del w:id="4679" w:author="Hp" w:date="2018-12-08T02:39:00Z"/>
        </w:rPr>
        <w:pPrChange w:id="4680" w:author="Hp" w:date="2018-12-08T02:39:00Z">
          <w:pPr>
            <w:pStyle w:val="Heading3"/>
            <w:tabs>
              <w:tab w:val="clear" w:pos="0"/>
            </w:tabs>
          </w:pPr>
        </w:pPrChange>
      </w:pPr>
      <w:bookmarkStart w:id="4681" w:name="_Toc20732977"/>
      <w:del w:id="4682" w:author="Hp" w:date="2018-12-08T02:39:00Z">
        <w:r w:rsidDel="007703A9">
          <w:delText>Post-condition</w:delText>
        </w:r>
        <w:bookmarkEnd w:id="4681"/>
      </w:del>
    </w:p>
    <w:p w:rsidR="009D2476" w:rsidRPr="00F83B5C" w:rsidDel="007703A9" w:rsidRDefault="009D2476" w:rsidP="007703A9">
      <w:pPr>
        <w:rPr>
          <w:del w:id="4683" w:author="Hp" w:date="2018-12-08T02:39:00Z"/>
        </w:rPr>
        <w:pPrChange w:id="4684" w:author="Hp" w:date="2018-12-08T02:39:00Z">
          <w:pPr>
            <w:ind w:left="720"/>
          </w:pPr>
        </w:pPrChange>
      </w:pPr>
      <w:del w:id="4685" w:author="Hp" w:date="2018-12-08T02:39:00Z">
        <w:r w:rsidDel="007703A9">
          <w:delText>The user receives his or her account.</w:delText>
        </w:r>
      </w:del>
    </w:p>
    <w:p w:rsidR="009D2476" w:rsidDel="007703A9" w:rsidRDefault="009D2476" w:rsidP="007703A9">
      <w:pPr>
        <w:numPr>
          <w:numberingChange w:id="4686" w:author="Box" w:date="2006-10-12T22:48:00Z" w:original="%1:5:0:.%2:2:0:.%3:9:0:"/>
        </w:numPr>
        <w:rPr>
          <w:del w:id="4687" w:author="Hp" w:date="2018-12-08T02:39:00Z"/>
        </w:rPr>
        <w:pPrChange w:id="4688" w:author="Hp" w:date="2018-12-08T02:39:00Z">
          <w:pPr>
            <w:pStyle w:val="Heading3"/>
            <w:tabs>
              <w:tab w:val="clear" w:pos="0"/>
            </w:tabs>
          </w:pPr>
        </w:pPrChange>
      </w:pPr>
      <w:bookmarkStart w:id="4689" w:name="_Toc20732978"/>
      <w:del w:id="4690" w:author="Hp" w:date="2018-12-08T02:39:00Z">
        <w:r w:rsidDel="007703A9">
          <w:delText>Exceptional Scenario 1</w:delText>
        </w:r>
        <w:bookmarkEnd w:id="4689"/>
      </w:del>
    </w:p>
    <w:p w:rsidR="009D2476" w:rsidDel="007703A9" w:rsidRDefault="009D2476" w:rsidP="007703A9">
      <w:pPr>
        <w:rPr>
          <w:del w:id="4691" w:author="Hp" w:date="2018-12-08T02:39:00Z"/>
        </w:rPr>
        <w:pPrChange w:id="4692" w:author="Hp" w:date="2018-12-08T02:39:00Z">
          <w:pPr>
            <w:ind w:left="720"/>
          </w:pPr>
        </w:pPrChange>
      </w:pPr>
      <w:del w:id="4693" w:author="Hp" w:date="2018-12-08T02:39:00Z">
        <w:r w:rsidDel="007703A9">
          <w:delText>In the case of an error, the user will be told that the account creation was unsuccessful.</w:delText>
        </w:r>
      </w:del>
    </w:p>
    <w:p w:rsidR="009D2476" w:rsidRPr="000403F3" w:rsidDel="007703A9" w:rsidRDefault="009D2476" w:rsidP="007703A9">
      <w:pPr>
        <w:rPr>
          <w:del w:id="4694" w:author="Hp" w:date="2018-12-08T02:39:00Z"/>
        </w:rPr>
        <w:pPrChange w:id="4695" w:author="Hp" w:date="2018-12-08T02:39:00Z">
          <w:pPr>
            <w:ind w:left="720"/>
          </w:pPr>
        </w:pPrChange>
      </w:pPr>
      <w:del w:id="4696" w:author="Hp" w:date="2018-12-08T02:39:00Z">
        <w:r w:rsidDel="007703A9">
          <w:br w:type="page"/>
        </w:r>
      </w:del>
    </w:p>
    <w:p w:rsidR="009D2476" w:rsidDel="007703A9" w:rsidRDefault="009D2476" w:rsidP="007703A9">
      <w:pPr>
        <w:numPr>
          <w:numberingChange w:id="4697" w:author="Box" w:date="2006-10-12T22:48:00Z" w:original="%1:5:0:.%2:2:0:.%3:10:0:"/>
        </w:numPr>
        <w:rPr>
          <w:del w:id="4698" w:author="Hp" w:date="2018-12-08T02:39:00Z"/>
        </w:rPr>
        <w:pPrChange w:id="4699" w:author="Hp" w:date="2018-12-08T02:39:00Z">
          <w:pPr>
            <w:pStyle w:val="Heading3"/>
            <w:tabs>
              <w:tab w:val="clear" w:pos="0"/>
            </w:tabs>
          </w:pPr>
        </w:pPrChange>
      </w:pPr>
      <w:bookmarkStart w:id="4700" w:name="_Toc20732979"/>
      <w:del w:id="4701" w:author="Hp" w:date="2018-12-08T02:39:00Z">
        <w:r w:rsidDel="007703A9">
          <w:rPr>
            <w:noProof/>
          </w:rPr>
          <w:pict>
            <v:shape id="_x0000_s1108" type="#_x0000_t75" style="position:absolute;margin-left:0;margin-top:33.2pt;width:274.45pt;height:96pt;z-index:-20;mso-position-horizontal:center">
              <v:imagedata r:id="rId14" o:title="Create_Account_Use_Case"/>
            </v:shape>
          </w:pict>
        </w:r>
        <w:r w:rsidDel="007703A9">
          <w:delText>Example</w:delText>
        </w:r>
        <w:bookmarkEnd w:id="4700"/>
      </w:del>
    </w:p>
    <w:p w:rsidR="009D2476" w:rsidDel="007703A9" w:rsidRDefault="009D2476" w:rsidP="007703A9">
      <w:pPr>
        <w:rPr>
          <w:del w:id="4702" w:author="Hp" w:date="2018-12-08T02:39:00Z"/>
        </w:rPr>
        <w:pPrChange w:id="4703" w:author="Hp" w:date="2018-12-08T02:39:00Z">
          <w:pPr/>
        </w:pPrChange>
      </w:pPr>
    </w:p>
    <w:p w:rsidR="009D2476" w:rsidDel="007703A9" w:rsidRDefault="009D2476" w:rsidP="007703A9">
      <w:pPr>
        <w:rPr>
          <w:del w:id="4704" w:author="Hp" w:date="2018-12-08T02:39:00Z"/>
        </w:rPr>
        <w:pPrChange w:id="4705" w:author="Hp" w:date="2018-12-08T02:39:00Z">
          <w:pPr/>
        </w:pPrChange>
      </w:pPr>
    </w:p>
    <w:p w:rsidR="009D2476" w:rsidDel="007703A9" w:rsidRDefault="009D2476" w:rsidP="007703A9">
      <w:pPr>
        <w:rPr>
          <w:del w:id="4706" w:author="Hp" w:date="2018-12-08T02:39:00Z"/>
        </w:rPr>
        <w:pPrChange w:id="4707" w:author="Hp" w:date="2018-12-08T02:39:00Z">
          <w:pPr/>
        </w:pPrChange>
      </w:pPr>
    </w:p>
    <w:p w:rsidR="009D2476" w:rsidDel="007703A9" w:rsidRDefault="009D2476" w:rsidP="007703A9">
      <w:pPr>
        <w:rPr>
          <w:del w:id="4708" w:author="Hp" w:date="2018-12-08T02:39:00Z"/>
        </w:rPr>
        <w:pPrChange w:id="4709" w:author="Hp" w:date="2018-12-08T02:39:00Z">
          <w:pPr/>
        </w:pPrChange>
      </w:pPr>
    </w:p>
    <w:p w:rsidR="009D2476" w:rsidDel="007703A9" w:rsidRDefault="009D2476" w:rsidP="007703A9">
      <w:pPr>
        <w:rPr>
          <w:del w:id="4710" w:author="Hp" w:date="2018-12-08T02:39:00Z"/>
        </w:rPr>
        <w:pPrChange w:id="4711" w:author="Hp" w:date="2018-12-08T02:39:00Z">
          <w:pPr/>
        </w:pPrChange>
      </w:pPr>
    </w:p>
    <w:p w:rsidR="009D2476" w:rsidDel="007703A9" w:rsidRDefault="009D2476" w:rsidP="007703A9">
      <w:pPr>
        <w:rPr>
          <w:del w:id="4712" w:author="Hp" w:date="2018-12-08T02:39:00Z"/>
        </w:rPr>
        <w:pPrChange w:id="4713" w:author="Hp" w:date="2018-12-08T02:39:00Z">
          <w:pPr/>
        </w:pPrChange>
      </w:pPr>
    </w:p>
    <w:p w:rsidR="009D2476" w:rsidRPr="009D2476" w:rsidDel="007703A9" w:rsidRDefault="009D2476" w:rsidP="007703A9">
      <w:pPr>
        <w:rPr>
          <w:del w:id="4714" w:author="Hp" w:date="2018-12-08T02:39:00Z"/>
        </w:rPr>
        <w:pPrChange w:id="4715" w:author="Hp" w:date="2018-12-08T02:39:00Z">
          <w:pPr/>
        </w:pPrChange>
      </w:pPr>
    </w:p>
    <w:p w:rsidR="009D2476" w:rsidRPr="000403F3" w:rsidDel="007703A9" w:rsidRDefault="001813AA" w:rsidP="007703A9">
      <w:pPr>
        <w:rPr>
          <w:del w:id="4716" w:author="Hp" w:date="2018-12-08T02:39:00Z"/>
        </w:rPr>
        <w:pPrChange w:id="4717" w:author="Hp" w:date="2018-12-08T02:39:00Z">
          <w:pPr>
            <w:ind w:left="720"/>
          </w:pPr>
        </w:pPrChange>
      </w:pPr>
      <w:del w:id="4718" w:author="Hp" w:date="2018-12-08T02:39:00Z">
        <w:r w:rsidDel="007703A9">
          <w:br w:type="page"/>
        </w:r>
      </w:del>
    </w:p>
    <w:p w:rsidR="009D2476" w:rsidDel="007703A9" w:rsidRDefault="009D2476" w:rsidP="007703A9">
      <w:pPr>
        <w:numPr>
          <w:numberingChange w:id="4719" w:author="Box" w:date="2006-10-12T22:48:00Z" w:original="%1:5:0:.%2:3:0:"/>
        </w:numPr>
        <w:rPr>
          <w:del w:id="4720" w:author="Hp" w:date="2018-12-08T02:39:00Z"/>
        </w:rPr>
        <w:pPrChange w:id="4721" w:author="Hp" w:date="2018-12-08T02:39:00Z">
          <w:pPr>
            <w:pStyle w:val="Heading2"/>
            <w:tabs>
              <w:tab w:val="clear" w:pos="0"/>
            </w:tabs>
          </w:pPr>
        </w:pPrChange>
      </w:pPr>
      <w:bookmarkStart w:id="4722" w:name="_Toc147938657"/>
      <w:del w:id="4723" w:author="Hp" w:date="2018-12-08T02:39:00Z">
        <w:r w:rsidDel="007703A9">
          <w:delText>Lo</w:delText>
        </w:r>
        <w:bookmarkEnd w:id="4722"/>
        <w:r w:rsidDel="007703A9">
          <w:delText>gin</w:delText>
        </w:r>
      </w:del>
    </w:p>
    <w:p w:rsidR="009D2476" w:rsidDel="007703A9" w:rsidRDefault="009D2476" w:rsidP="007703A9">
      <w:pPr>
        <w:numPr>
          <w:numberingChange w:id="4724" w:author="Box" w:date="2006-10-12T22:48:00Z" w:original="%1:5:0:.%2:3:0:.%3:1:0:"/>
        </w:numPr>
        <w:rPr>
          <w:del w:id="4725" w:author="Hp" w:date="2018-12-08T02:39:00Z"/>
        </w:rPr>
        <w:pPrChange w:id="4726" w:author="Hp" w:date="2018-12-08T02:39:00Z">
          <w:pPr>
            <w:pStyle w:val="Heading3"/>
            <w:tabs>
              <w:tab w:val="clear" w:pos="0"/>
            </w:tabs>
          </w:pPr>
        </w:pPrChange>
      </w:pPr>
      <w:del w:id="4727" w:author="Hp" w:date="2018-12-08T02:39:00Z">
        <w:r w:rsidDel="007703A9">
          <w:delText>Name:</w:delText>
        </w:r>
      </w:del>
    </w:p>
    <w:p w:rsidR="009D2476" w:rsidRPr="00F83B5C" w:rsidDel="007703A9" w:rsidRDefault="009D2476" w:rsidP="007703A9">
      <w:pPr>
        <w:rPr>
          <w:del w:id="4728" w:author="Hp" w:date="2018-12-08T02:39:00Z"/>
        </w:rPr>
        <w:pPrChange w:id="4729" w:author="Hp" w:date="2018-12-08T02:39:00Z">
          <w:pPr>
            <w:ind w:left="720"/>
          </w:pPr>
        </w:pPrChange>
      </w:pPr>
      <w:del w:id="4730" w:author="Hp" w:date="2018-12-08T02:39:00Z">
        <w:r w:rsidDel="007703A9">
          <w:delText>Login</w:delText>
        </w:r>
      </w:del>
    </w:p>
    <w:p w:rsidR="009D2476" w:rsidDel="007703A9" w:rsidRDefault="009D2476" w:rsidP="007703A9">
      <w:pPr>
        <w:numPr>
          <w:numberingChange w:id="4731" w:author="Box" w:date="2006-10-12T22:48:00Z" w:original="%1:5:0:.%2:3:0:.%3:2:0:"/>
        </w:numPr>
        <w:rPr>
          <w:del w:id="4732" w:author="Hp" w:date="2018-12-08T02:39:00Z"/>
        </w:rPr>
        <w:pPrChange w:id="4733" w:author="Hp" w:date="2018-12-08T02:39:00Z">
          <w:pPr>
            <w:pStyle w:val="Heading3"/>
            <w:tabs>
              <w:tab w:val="clear" w:pos="0"/>
            </w:tabs>
          </w:pPr>
        </w:pPrChange>
      </w:pPr>
      <w:del w:id="4734" w:author="Hp" w:date="2018-12-08T02:39:00Z">
        <w:r w:rsidDel="007703A9">
          <w:delText>Goal:</w:delText>
        </w:r>
      </w:del>
    </w:p>
    <w:p w:rsidR="009D2476" w:rsidRPr="00F83B5C" w:rsidDel="007703A9" w:rsidRDefault="009D2476" w:rsidP="007703A9">
      <w:pPr>
        <w:rPr>
          <w:del w:id="4735" w:author="Hp" w:date="2018-12-08T02:39:00Z"/>
        </w:rPr>
        <w:pPrChange w:id="4736" w:author="Hp" w:date="2018-12-08T02:39:00Z">
          <w:pPr>
            <w:ind w:left="720"/>
          </w:pPr>
        </w:pPrChange>
      </w:pPr>
      <w:del w:id="4737" w:author="Hp" w:date="2018-12-08T02:39:00Z">
        <w:r w:rsidDel="007703A9">
          <w:delText>The purpose of this feature is to grant valid users access to system resources.</w:delText>
        </w:r>
      </w:del>
    </w:p>
    <w:p w:rsidR="009D2476" w:rsidDel="007703A9" w:rsidRDefault="009D2476" w:rsidP="007703A9">
      <w:pPr>
        <w:numPr>
          <w:numberingChange w:id="4738" w:author="Box" w:date="2006-10-12T22:48:00Z" w:original="%1:5:0:.%2:3:0:.%3:3:0:"/>
        </w:numPr>
        <w:rPr>
          <w:del w:id="4739" w:author="Hp" w:date="2018-12-08T02:39:00Z"/>
        </w:rPr>
        <w:pPrChange w:id="4740" w:author="Hp" w:date="2018-12-08T02:39:00Z">
          <w:pPr>
            <w:pStyle w:val="Heading3"/>
            <w:tabs>
              <w:tab w:val="clear" w:pos="0"/>
            </w:tabs>
          </w:pPr>
        </w:pPrChange>
      </w:pPr>
      <w:del w:id="4741" w:author="Hp" w:date="2018-12-08T02:39:00Z">
        <w:r w:rsidDel="007703A9">
          <w:delText>Input:</w:delText>
        </w:r>
      </w:del>
    </w:p>
    <w:p w:rsidR="009D2476" w:rsidRPr="00F83B5C" w:rsidDel="007703A9" w:rsidRDefault="009D2476" w:rsidP="007703A9">
      <w:pPr>
        <w:rPr>
          <w:del w:id="4742" w:author="Hp" w:date="2018-12-08T02:39:00Z"/>
        </w:rPr>
        <w:pPrChange w:id="4743" w:author="Hp" w:date="2018-12-08T02:39:00Z">
          <w:pPr>
            <w:ind w:left="720"/>
          </w:pPr>
        </w:pPrChange>
      </w:pPr>
      <w:del w:id="4744" w:author="Hp" w:date="2018-12-08T02:39:00Z">
        <w:r w:rsidDel="007703A9">
          <w:delText>The user inputs a username and a password.</w:delText>
        </w:r>
      </w:del>
    </w:p>
    <w:p w:rsidR="009D2476" w:rsidDel="007703A9" w:rsidRDefault="009D2476" w:rsidP="007703A9">
      <w:pPr>
        <w:numPr>
          <w:numberingChange w:id="4745" w:author="Box" w:date="2006-10-12T22:48:00Z" w:original="%1:5:0:.%2:3:0:.%3:4:0:"/>
        </w:numPr>
        <w:rPr>
          <w:del w:id="4746" w:author="Hp" w:date="2018-12-08T02:39:00Z"/>
        </w:rPr>
        <w:pPrChange w:id="4747" w:author="Hp" w:date="2018-12-08T02:39:00Z">
          <w:pPr>
            <w:pStyle w:val="Heading3"/>
            <w:tabs>
              <w:tab w:val="clear" w:pos="0"/>
            </w:tabs>
          </w:pPr>
        </w:pPrChange>
      </w:pPr>
      <w:del w:id="4748" w:author="Hp" w:date="2018-12-08T02:39:00Z">
        <w:r w:rsidDel="007703A9">
          <w:delText>Output:</w:delText>
        </w:r>
      </w:del>
    </w:p>
    <w:p w:rsidR="009D2476" w:rsidRPr="00F83B5C" w:rsidDel="007703A9" w:rsidRDefault="009D2476" w:rsidP="007703A9">
      <w:pPr>
        <w:rPr>
          <w:del w:id="4749" w:author="Hp" w:date="2018-12-08T02:39:00Z"/>
        </w:rPr>
        <w:pPrChange w:id="4750" w:author="Hp" w:date="2018-12-08T02:39:00Z">
          <w:pPr>
            <w:ind w:left="720"/>
          </w:pPr>
        </w:pPrChange>
      </w:pPr>
      <w:del w:id="4751" w:author="Hp" w:date="2018-12-08T02:39:00Z">
        <w:r w:rsidDel="007703A9">
          <w:delText>The user is either told that they were successful in logging into the system or that their username and password combination was invalid.</w:delText>
        </w:r>
      </w:del>
    </w:p>
    <w:p w:rsidR="009D2476" w:rsidDel="007703A9" w:rsidRDefault="009D2476" w:rsidP="007703A9">
      <w:pPr>
        <w:numPr>
          <w:numberingChange w:id="4752" w:author="Box" w:date="2006-10-12T22:48:00Z" w:original="%1:5:0:.%2:3:0:.%3:5:0:"/>
        </w:numPr>
        <w:rPr>
          <w:del w:id="4753" w:author="Hp" w:date="2018-12-08T02:39:00Z"/>
        </w:rPr>
        <w:pPrChange w:id="4754" w:author="Hp" w:date="2018-12-08T02:39:00Z">
          <w:pPr>
            <w:pStyle w:val="Heading3"/>
            <w:tabs>
              <w:tab w:val="clear" w:pos="0"/>
            </w:tabs>
          </w:pPr>
        </w:pPrChange>
      </w:pPr>
      <w:del w:id="4755" w:author="Hp" w:date="2018-12-08T02:39:00Z">
        <w:r w:rsidDel="007703A9">
          <w:delText>Main Scenario:</w:delText>
        </w:r>
      </w:del>
    </w:p>
    <w:p w:rsidR="009D2476" w:rsidRPr="00F83B5C" w:rsidDel="007703A9" w:rsidRDefault="009D2476" w:rsidP="007703A9">
      <w:pPr>
        <w:rPr>
          <w:del w:id="4756" w:author="Hp" w:date="2018-12-08T02:39:00Z"/>
        </w:rPr>
        <w:pPrChange w:id="4757" w:author="Hp" w:date="2018-12-08T02:39:00Z">
          <w:pPr>
            <w:ind w:left="720"/>
          </w:pPr>
        </w:pPrChange>
      </w:pPr>
      <w:del w:id="4758" w:author="Hp" w:date="2018-12-08T02:39:00Z">
        <w:r w:rsidDel="007703A9">
          <w:delText>A user connects to the cluster monitoring system wishing to use its features. Before he or she can access the system, however, he or she must log into the system using a valid account.</w:delText>
        </w:r>
      </w:del>
    </w:p>
    <w:p w:rsidR="009D2476" w:rsidDel="007703A9" w:rsidRDefault="009D2476" w:rsidP="007703A9">
      <w:pPr>
        <w:numPr>
          <w:numberingChange w:id="4759" w:author="Box" w:date="2006-10-12T22:48:00Z" w:original="%1:5:0:.%2:3:0:.%3:6:0:"/>
        </w:numPr>
        <w:rPr>
          <w:del w:id="4760" w:author="Hp" w:date="2018-12-08T02:39:00Z"/>
        </w:rPr>
        <w:pPrChange w:id="4761" w:author="Hp" w:date="2018-12-08T02:39:00Z">
          <w:pPr>
            <w:pStyle w:val="Heading3"/>
            <w:tabs>
              <w:tab w:val="clear" w:pos="0"/>
            </w:tabs>
          </w:pPr>
        </w:pPrChange>
      </w:pPr>
      <w:del w:id="4762" w:author="Hp" w:date="2018-12-08T02:39:00Z">
        <w:r w:rsidDel="007703A9">
          <w:delText>Pre-condition:</w:delText>
        </w:r>
      </w:del>
    </w:p>
    <w:p w:rsidR="009D2476" w:rsidRPr="00F83B5C" w:rsidDel="007703A9" w:rsidRDefault="009D2476" w:rsidP="007703A9">
      <w:pPr>
        <w:rPr>
          <w:del w:id="4763" w:author="Hp" w:date="2018-12-08T02:39:00Z"/>
        </w:rPr>
        <w:pPrChange w:id="4764" w:author="Hp" w:date="2018-12-08T02:39:00Z">
          <w:pPr>
            <w:ind w:left="720"/>
          </w:pPr>
        </w:pPrChange>
      </w:pPr>
      <w:del w:id="4765" w:author="Hp" w:date="2018-12-08T02:39:00Z">
        <w:r w:rsidDel="007703A9">
          <w:delText>The user must be connected to the system with a supported web browser. The user must also have a valid account.</w:delText>
        </w:r>
      </w:del>
    </w:p>
    <w:p w:rsidR="009D2476" w:rsidDel="007703A9" w:rsidRDefault="009D2476" w:rsidP="007703A9">
      <w:pPr>
        <w:numPr>
          <w:numberingChange w:id="4766" w:author="Box" w:date="2006-10-12T22:48:00Z" w:original="%1:5:0:.%2:3:0:.%3:7:0:"/>
        </w:numPr>
        <w:rPr>
          <w:del w:id="4767" w:author="Hp" w:date="2018-12-08T02:39:00Z"/>
        </w:rPr>
        <w:pPrChange w:id="4768" w:author="Hp" w:date="2018-12-08T02:39:00Z">
          <w:pPr>
            <w:pStyle w:val="Heading3"/>
            <w:tabs>
              <w:tab w:val="clear" w:pos="0"/>
            </w:tabs>
          </w:pPr>
        </w:pPrChange>
      </w:pPr>
      <w:del w:id="4769" w:author="Hp" w:date="2018-12-08T02:39:00Z">
        <w:r w:rsidDel="007703A9">
          <w:delText>Steps:</w:delText>
        </w:r>
      </w:del>
    </w:p>
    <w:p w:rsidR="009D2476" w:rsidDel="007703A9" w:rsidRDefault="009D2476" w:rsidP="007703A9">
      <w:pPr>
        <w:numPr>
          <w:numberingChange w:id="4770" w:author="Box" w:date="2006-10-12T22:48:00Z" w:original="%1:5:0:.%2:3:0:.%3:7:0:.%4:1:0:"/>
        </w:numPr>
        <w:rPr>
          <w:del w:id="4771" w:author="Hp" w:date="2018-12-08T02:39:00Z"/>
        </w:rPr>
        <w:pPrChange w:id="4772" w:author="Hp" w:date="2018-12-08T02:39:00Z">
          <w:pPr>
            <w:pStyle w:val="Heading4"/>
            <w:tabs>
              <w:tab w:val="clear" w:pos="0"/>
            </w:tabs>
            <w:ind w:left="720"/>
          </w:pPr>
        </w:pPrChange>
      </w:pPr>
      <w:del w:id="4773" w:author="Hp" w:date="2018-12-08T02:39:00Z">
        <w:r w:rsidDel="007703A9">
          <w:delText>Step 1: The user is shown a log in/create account screen.</w:delText>
        </w:r>
      </w:del>
    </w:p>
    <w:p w:rsidR="009D2476" w:rsidDel="007703A9" w:rsidRDefault="009D2476" w:rsidP="007703A9">
      <w:pPr>
        <w:numPr>
          <w:numberingChange w:id="4774" w:author="Box" w:date="2006-10-12T22:48:00Z" w:original="%1:5:0:.%2:3:0:.%3:7:0:.%4:2:0:"/>
        </w:numPr>
        <w:rPr>
          <w:del w:id="4775" w:author="Hp" w:date="2018-12-08T02:39:00Z"/>
        </w:rPr>
        <w:pPrChange w:id="4776" w:author="Hp" w:date="2018-12-08T02:39:00Z">
          <w:pPr>
            <w:pStyle w:val="Heading4"/>
            <w:tabs>
              <w:tab w:val="clear" w:pos="0"/>
            </w:tabs>
            <w:ind w:left="720"/>
          </w:pPr>
        </w:pPrChange>
      </w:pPr>
      <w:del w:id="4777" w:author="Hp" w:date="2018-12-08T02:39:00Z">
        <w:r w:rsidDel="007703A9">
          <w:delText>Step 2: The user chooses ‘Login’ option.</w:delText>
        </w:r>
      </w:del>
    </w:p>
    <w:p w:rsidR="009D2476" w:rsidDel="007703A9" w:rsidRDefault="009D2476" w:rsidP="007703A9">
      <w:pPr>
        <w:numPr>
          <w:numberingChange w:id="4778" w:author="Box" w:date="2006-10-12T22:48:00Z" w:original="%1:5:0:.%2:3:0:.%3:7:0:.%4:3:0:"/>
        </w:numPr>
        <w:rPr>
          <w:del w:id="4779" w:author="Hp" w:date="2018-12-08T02:39:00Z"/>
        </w:rPr>
        <w:pPrChange w:id="4780" w:author="Hp" w:date="2018-12-08T02:39:00Z">
          <w:pPr>
            <w:pStyle w:val="Heading4"/>
            <w:tabs>
              <w:tab w:val="clear" w:pos="0"/>
            </w:tabs>
            <w:ind w:left="720"/>
          </w:pPr>
        </w:pPrChange>
      </w:pPr>
      <w:del w:id="4781" w:author="Hp" w:date="2018-12-08T02:39:00Z">
        <w:r w:rsidDel="007703A9">
          <w:delText>Step 3: The user enters requested details ( username and password).</w:delText>
        </w:r>
      </w:del>
    </w:p>
    <w:p w:rsidR="009D2476" w:rsidRPr="00F83B5C" w:rsidDel="007703A9" w:rsidRDefault="009D2476" w:rsidP="007703A9">
      <w:pPr>
        <w:rPr>
          <w:del w:id="4782" w:author="Hp" w:date="2018-12-08T02:39:00Z"/>
        </w:rPr>
        <w:pPrChange w:id="4783" w:author="Hp" w:date="2018-12-08T02:39:00Z">
          <w:pPr/>
        </w:pPrChange>
      </w:pPr>
    </w:p>
    <w:p w:rsidR="009D2476" w:rsidDel="007703A9" w:rsidRDefault="009D2476" w:rsidP="007703A9">
      <w:pPr>
        <w:numPr>
          <w:numberingChange w:id="4784" w:author="Box" w:date="2006-10-12T22:48:00Z" w:original="%1:5:0:.%2:3:0:.%3:8:0:"/>
        </w:numPr>
        <w:rPr>
          <w:del w:id="4785" w:author="Hp" w:date="2018-12-08T02:39:00Z"/>
        </w:rPr>
        <w:pPrChange w:id="4786" w:author="Hp" w:date="2018-12-08T02:39:00Z">
          <w:pPr>
            <w:pStyle w:val="Heading3"/>
            <w:tabs>
              <w:tab w:val="clear" w:pos="0"/>
            </w:tabs>
          </w:pPr>
        </w:pPrChange>
      </w:pPr>
      <w:del w:id="4787" w:author="Hp" w:date="2018-12-08T02:39:00Z">
        <w:r w:rsidDel="007703A9">
          <w:delText>Post-condition</w:delText>
        </w:r>
      </w:del>
    </w:p>
    <w:p w:rsidR="009D2476" w:rsidRPr="00F83B5C" w:rsidDel="007703A9" w:rsidRDefault="009D2476" w:rsidP="007703A9">
      <w:pPr>
        <w:rPr>
          <w:del w:id="4788" w:author="Hp" w:date="2018-12-08T02:39:00Z"/>
        </w:rPr>
        <w:pPrChange w:id="4789" w:author="Hp" w:date="2018-12-08T02:39:00Z">
          <w:pPr>
            <w:ind w:left="720"/>
          </w:pPr>
        </w:pPrChange>
      </w:pPr>
      <w:del w:id="4790" w:author="Hp" w:date="2018-12-08T02:39:00Z">
        <w:r w:rsidDel="007703A9">
          <w:delText>The user is granted access to the system.</w:delText>
        </w:r>
      </w:del>
    </w:p>
    <w:p w:rsidR="009D2476" w:rsidDel="007703A9" w:rsidRDefault="009D2476" w:rsidP="007703A9">
      <w:pPr>
        <w:numPr>
          <w:numberingChange w:id="4791" w:author="Box" w:date="2006-10-12T22:48:00Z" w:original="%1:5:0:.%2:3:0:.%3:9:0:"/>
        </w:numPr>
        <w:rPr>
          <w:del w:id="4792" w:author="Hp" w:date="2018-12-08T02:39:00Z"/>
        </w:rPr>
        <w:pPrChange w:id="4793" w:author="Hp" w:date="2018-12-08T02:39:00Z">
          <w:pPr>
            <w:pStyle w:val="Heading3"/>
            <w:tabs>
              <w:tab w:val="clear" w:pos="0"/>
            </w:tabs>
          </w:pPr>
        </w:pPrChange>
      </w:pPr>
      <w:del w:id="4794" w:author="Hp" w:date="2018-12-08T02:39:00Z">
        <w:r w:rsidDel="007703A9">
          <w:delText>Exceptional Scenario 1</w:delText>
        </w:r>
      </w:del>
    </w:p>
    <w:p w:rsidR="009D2476" w:rsidDel="007703A9" w:rsidRDefault="009D2476" w:rsidP="007703A9">
      <w:pPr>
        <w:rPr>
          <w:del w:id="4795" w:author="Hp" w:date="2018-12-08T02:39:00Z"/>
        </w:rPr>
        <w:pPrChange w:id="4796" w:author="Hp" w:date="2018-12-08T02:39:00Z">
          <w:pPr>
            <w:ind w:left="720"/>
          </w:pPr>
        </w:pPrChange>
      </w:pPr>
      <w:del w:id="4797" w:author="Hp" w:date="2018-12-08T02:39:00Z">
        <w:r w:rsidDel="007703A9">
          <w:delText>In the case that the user does not have a valid account, or the user inputs invalid data, he or she will be denied access to the system. The error message will only specify that the combination of username and password provided was invalid.</w:delText>
        </w:r>
      </w:del>
    </w:p>
    <w:p w:rsidR="009D2476" w:rsidRPr="000403F3" w:rsidDel="007703A9" w:rsidRDefault="009D2476" w:rsidP="007703A9">
      <w:pPr>
        <w:rPr>
          <w:del w:id="4798" w:author="Hp" w:date="2018-12-08T02:39:00Z"/>
        </w:rPr>
        <w:pPrChange w:id="4799" w:author="Hp" w:date="2018-12-08T02:39:00Z">
          <w:pPr>
            <w:ind w:left="720"/>
          </w:pPr>
        </w:pPrChange>
      </w:pPr>
    </w:p>
    <w:p w:rsidR="009D2476" w:rsidDel="007703A9" w:rsidRDefault="009161FC" w:rsidP="007703A9">
      <w:pPr>
        <w:numPr>
          <w:numberingChange w:id="4800" w:author="Box" w:date="2006-10-12T22:48:00Z" w:original="%1:5:0:.%2:3:0:.%3:10:0:"/>
        </w:numPr>
        <w:rPr>
          <w:del w:id="4801" w:author="Hp" w:date="2018-12-08T02:39:00Z"/>
        </w:rPr>
        <w:pPrChange w:id="4802" w:author="Hp" w:date="2018-12-08T02:39:00Z">
          <w:pPr>
            <w:pStyle w:val="Heading3"/>
            <w:tabs>
              <w:tab w:val="clear" w:pos="0"/>
            </w:tabs>
          </w:pPr>
        </w:pPrChange>
      </w:pPr>
      <w:del w:id="4803" w:author="Hp" w:date="2018-12-08T02:39:00Z">
        <w:r w:rsidDel="007703A9">
          <w:rPr>
            <w:noProof/>
          </w:rPr>
          <w:pict>
            <v:shape id="_x0000_s1109" type="#_x0000_t75" style="position:absolute;margin-left:102.1pt;margin-top:33.2pt;width:278.1pt;height:176.35pt;z-index:-19">
              <v:imagedata r:id="rId15" o:title="Login_Use_Case"/>
            </v:shape>
          </w:pict>
        </w:r>
        <w:r w:rsidR="009D2476" w:rsidDel="007703A9">
          <w:delText>Example</w:delText>
        </w:r>
      </w:del>
    </w:p>
    <w:p w:rsidR="009161FC" w:rsidDel="007703A9" w:rsidRDefault="009161FC" w:rsidP="007703A9">
      <w:pPr>
        <w:rPr>
          <w:del w:id="4804" w:author="Hp" w:date="2018-12-08T02:39:00Z"/>
        </w:rPr>
        <w:pPrChange w:id="4805" w:author="Hp" w:date="2018-12-08T02:39:00Z">
          <w:pPr/>
        </w:pPrChange>
      </w:pPr>
    </w:p>
    <w:p w:rsidR="009161FC" w:rsidDel="007703A9" w:rsidRDefault="009161FC" w:rsidP="007703A9">
      <w:pPr>
        <w:rPr>
          <w:del w:id="4806" w:author="Hp" w:date="2018-12-08T02:39:00Z"/>
        </w:rPr>
        <w:pPrChange w:id="4807" w:author="Hp" w:date="2018-12-08T02:39:00Z">
          <w:pPr/>
        </w:pPrChange>
      </w:pPr>
    </w:p>
    <w:p w:rsidR="009161FC" w:rsidDel="007703A9" w:rsidRDefault="009161FC" w:rsidP="007703A9">
      <w:pPr>
        <w:rPr>
          <w:del w:id="4808" w:author="Hp" w:date="2018-12-08T02:39:00Z"/>
        </w:rPr>
        <w:pPrChange w:id="4809" w:author="Hp" w:date="2018-12-08T02:39:00Z">
          <w:pPr/>
        </w:pPrChange>
      </w:pPr>
    </w:p>
    <w:p w:rsidR="009161FC" w:rsidDel="007703A9" w:rsidRDefault="009161FC" w:rsidP="007703A9">
      <w:pPr>
        <w:rPr>
          <w:del w:id="4810" w:author="Hp" w:date="2018-12-08T02:39:00Z"/>
        </w:rPr>
        <w:pPrChange w:id="4811" w:author="Hp" w:date="2018-12-08T02:39:00Z">
          <w:pPr/>
        </w:pPrChange>
      </w:pPr>
    </w:p>
    <w:p w:rsidR="009161FC" w:rsidDel="007703A9" w:rsidRDefault="009161FC" w:rsidP="007703A9">
      <w:pPr>
        <w:rPr>
          <w:del w:id="4812" w:author="Hp" w:date="2018-12-08T02:39:00Z"/>
        </w:rPr>
        <w:pPrChange w:id="4813" w:author="Hp" w:date="2018-12-08T02:39:00Z">
          <w:pPr/>
        </w:pPrChange>
      </w:pPr>
    </w:p>
    <w:p w:rsidR="009161FC" w:rsidDel="007703A9" w:rsidRDefault="009161FC" w:rsidP="007703A9">
      <w:pPr>
        <w:rPr>
          <w:del w:id="4814" w:author="Hp" w:date="2018-12-08T02:39:00Z"/>
        </w:rPr>
        <w:pPrChange w:id="4815" w:author="Hp" w:date="2018-12-08T02:39:00Z">
          <w:pPr/>
        </w:pPrChange>
      </w:pPr>
    </w:p>
    <w:p w:rsidR="009161FC" w:rsidDel="007703A9" w:rsidRDefault="009161FC" w:rsidP="007703A9">
      <w:pPr>
        <w:rPr>
          <w:del w:id="4816" w:author="Hp" w:date="2018-12-08T02:39:00Z"/>
        </w:rPr>
        <w:pPrChange w:id="4817" w:author="Hp" w:date="2018-12-08T02:39:00Z">
          <w:pPr/>
        </w:pPrChange>
      </w:pPr>
    </w:p>
    <w:p w:rsidR="009161FC" w:rsidDel="007703A9" w:rsidRDefault="009161FC" w:rsidP="007703A9">
      <w:pPr>
        <w:rPr>
          <w:del w:id="4818" w:author="Hp" w:date="2018-12-08T02:39:00Z"/>
        </w:rPr>
        <w:pPrChange w:id="4819" w:author="Hp" w:date="2018-12-08T02:39:00Z">
          <w:pPr/>
        </w:pPrChange>
      </w:pPr>
    </w:p>
    <w:p w:rsidR="009161FC" w:rsidDel="007703A9" w:rsidRDefault="009161FC" w:rsidP="007703A9">
      <w:pPr>
        <w:rPr>
          <w:del w:id="4820" w:author="Hp" w:date="2018-12-08T02:39:00Z"/>
        </w:rPr>
        <w:pPrChange w:id="4821" w:author="Hp" w:date="2018-12-08T02:39:00Z">
          <w:pPr/>
        </w:pPrChange>
      </w:pPr>
    </w:p>
    <w:p w:rsidR="009161FC" w:rsidDel="007703A9" w:rsidRDefault="009161FC" w:rsidP="007703A9">
      <w:pPr>
        <w:rPr>
          <w:del w:id="4822" w:author="Hp" w:date="2018-12-08T02:39:00Z"/>
        </w:rPr>
        <w:pPrChange w:id="4823" w:author="Hp" w:date="2018-12-08T02:39:00Z">
          <w:pPr/>
        </w:pPrChange>
      </w:pPr>
    </w:p>
    <w:p w:rsidR="009161FC" w:rsidDel="007703A9" w:rsidRDefault="009161FC" w:rsidP="007703A9">
      <w:pPr>
        <w:rPr>
          <w:del w:id="4824" w:author="Hp" w:date="2018-12-08T02:39:00Z"/>
        </w:rPr>
        <w:pPrChange w:id="4825" w:author="Hp" w:date="2018-12-08T02:39:00Z">
          <w:pPr/>
        </w:pPrChange>
      </w:pPr>
    </w:p>
    <w:p w:rsidR="009161FC" w:rsidDel="007703A9" w:rsidRDefault="009161FC" w:rsidP="007703A9">
      <w:pPr>
        <w:rPr>
          <w:del w:id="4826" w:author="Hp" w:date="2018-12-08T02:39:00Z"/>
        </w:rPr>
        <w:pPrChange w:id="4827" w:author="Hp" w:date="2018-12-08T02:39:00Z">
          <w:pPr/>
        </w:pPrChange>
      </w:pPr>
    </w:p>
    <w:p w:rsidR="009161FC" w:rsidRPr="009161FC" w:rsidDel="007703A9" w:rsidRDefault="009161FC" w:rsidP="007703A9">
      <w:pPr>
        <w:rPr>
          <w:del w:id="4828" w:author="Hp" w:date="2018-12-08T02:39:00Z"/>
        </w:rPr>
        <w:pPrChange w:id="4829" w:author="Hp" w:date="2018-12-08T02:39:00Z">
          <w:pPr/>
        </w:pPrChange>
      </w:pPr>
    </w:p>
    <w:p w:rsidR="009D2476" w:rsidDel="007703A9" w:rsidRDefault="001813AA" w:rsidP="007703A9">
      <w:pPr>
        <w:rPr>
          <w:del w:id="4830" w:author="Hp" w:date="2018-12-08T02:39:00Z"/>
        </w:rPr>
        <w:pPrChange w:id="4831" w:author="Hp" w:date="2018-12-08T02:39:00Z">
          <w:pPr>
            <w:ind w:left="720"/>
          </w:pPr>
        </w:pPrChange>
      </w:pPr>
      <w:del w:id="4832" w:author="Hp" w:date="2018-12-08T02:39:00Z">
        <w:r w:rsidDel="007703A9">
          <w:br w:type="page"/>
        </w:r>
      </w:del>
    </w:p>
    <w:p w:rsidR="009D2476" w:rsidDel="007703A9" w:rsidRDefault="009D2476" w:rsidP="007703A9">
      <w:pPr>
        <w:numPr>
          <w:numberingChange w:id="4833" w:author="Box" w:date="2006-10-12T22:48:00Z" w:original="%1:5:0:.%2:4:0:"/>
        </w:numPr>
        <w:rPr>
          <w:del w:id="4834" w:author="Hp" w:date="2018-12-08T02:39:00Z"/>
        </w:rPr>
        <w:pPrChange w:id="4835" w:author="Hp" w:date="2018-12-08T02:39:00Z">
          <w:pPr>
            <w:pStyle w:val="Heading2"/>
            <w:tabs>
              <w:tab w:val="clear" w:pos="0"/>
            </w:tabs>
          </w:pPr>
        </w:pPrChange>
      </w:pPr>
      <w:bookmarkStart w:id="4836" w:name="_Toc147938658"/>
      <w:del w:id="4837" w:author="Hp" w:date="2018-12-08T02:39:00Z">
        <w:r w:rsidDel="007703A9">
          <w:delText>Log</w:delText>
        </w:r>
        <w:bookmarkEnd w:id="4836"/>
        <w:r w:rsidDel="007703A9">
          <w:delText>out</w:delText>
        </w:r>
      </w:del>
    </w:p>
    <w:p w:rsidR="009D2476" w:rsidDel="007703A9" w:rsidRDefault="009D2476" w:rsidP="007703A9">
      <w:pPr>
        <w:numPr>
          <w:numberingChange w:id="4838" w:author="Box" w:date="2006-10-12T22:48:00Z" w:original="%1:5:0:.%2:4:0:.%3:1:0:"/>
        </w:numPr>
        <w:rPr>
          <w:del w:id="4839" w:author="Hp" w:date="2018-12-08T02:39:00Z"/>
        </w:rPr>
        <w:pPrChange w:id="4840" w:author="Hp" w:date="2018-12-08T02:39:00Z">
          <w:pPr>
            <w:pStyle w:val="Heading3"/>
            <w:tabs>
              <w:tab w:val="clear" w:pos="0"/>
            </w:tabs>
          </w:pPr>
        </w:pPrChange>
      </w:pPr>
      <w:del w:id="4841" w:author="Hp" w:date="2018-12-08T02:39:00Z">
        <w:r w:rsidDel="007703A9">
          <w:delText>Name:</w:delText>
        </w:r>
      </w:del>
    </w:p>
    <w:p w:rsidR="009D2476" w:rsidRPr="00F83B5C" w:rsidDel="007703A9" w:rsidRDefault="009D2476" w:rsidP="007703A9">
      <w:pPr>
        <w:rPr>
          <w:del w:id="4842" w:author="Hp" w:date="2018-12-08T02:39:00Z"/>
        </w:rPr>
        <w:pPrChange w:id="4843" w:author="Hp" w:date="2018-12-08T02:39:00Z">
          <w:pPr>
            <w:ind w:left="720"/>
          </w:pPr>
        </w:pPrChange>
      </w:pPr>
      <w:del w:id="4844" w:author="Hp" w:date="2018-12-08T02:39:00Z">
        <w:r w:rsidDel="007703A9">
          <w:delText>Logout</w:delText>
        </w:r>
      </w:del>
    </w:p>
    <w:p w:rsidR="009D2476" w:rsidDel="007703A9" w:rsidRDefault="009D2476" w:rsidP="007703A9">
      <w:pPr>
        <w:numPr>
          <w:numberingChange w:id="4845" w:author="Box" w:date="2006-10-12T22:48:00Z" w:original="%1:5:0:.%2:4:0:.%3:2:0:"/>
        </w:numPr>
        <w:rPr>
          <w:del w:id="4846" w:author="Hp" w:date="2018-12-08T02:39:00Z"/>
        </w:rPr>
        <w:pPrChange w:id="4847" w:author="Hp" w:date="2018-12-08T02:39:00Z">
          <w:pPr>
            <w:pStyle w:val="Heading3"/>
            <w:tabs>
              <w:tab w:val="clear" w:pos="0"/>
            </w:tabs>
          </w:pPr>
        </w:pPrChange>
      </w:pPr>
      <w:del w:id="4848" w:author="Hp" w:date="2018-12-08T02:39:00Z">
        <w:r w:rsidDel="007703A9">
          <w:delText>Goal:</w:delText>
        </w:r>
      </w:del>
    </w:p>
    <w:p w:rsidR="009D2476" w:rsidRPr="00F83B5C" w:rsidDel="007703A9" w:rsidRDefault="009D2476" w:rsidP="007703A9">
      <w:pPr>
        <w:rPr>
          <w:del w:id="4849" w:author="Hp" w:date="2018-12-08T02:39:00Z"/>
        </w:rPr>
        <w:pPrChange w:id="4850" w:author="Hp" w:date="2018-12-08T02:39:00Z">
          <w:pPr>
            <w:ind w:left="720"/>
          </w:pPr>
        </w:pPrChange>
      </w:pPr>
      <w:del w:id="4851" w:author="Hp" w:date="2018-12-08T02:39:00Z">
        <w:r w:rsidDel="007703A9">
          <w:delText>The purpose of this feature is to close the current user’s GUI session, allowing him or her to leave and not grant other people access to his or her account.</w:delText>
        </w:r>
      </w:del>
    </w:p>
    <w:p w:rsidR="009D2476" w:rsidDel="007703A9" w:rsidRDefault="009D2476" w:rsidP="007703A9">
      <w:pPr>
        <w:numPr>
          <w:numberingChange w:id="4852" w:author="Box" w:date="2006-10-12T22:48:00Z" w:original="%1:5:0:.%2:4:0:.%3:3:0:"/>
        </w:numPr>
        <w:rPr>
          <w:del w:id="4853" w:author="Hp" w:date="2018-12-08T02:39:00Z"/>
        </w:rPr>
        <w:pPrChange w:id="4854" w:author="Hp" w:date="2018-12-08T02:39:00Z">
          <w:pPr>
            <w:pStyle w:val="Heading3"/>
            <w:tabs>
              <w:tab w:val="clear" w:pos="0"/>
            </w:tabs>
          </w:pPr>
        </w:pPrChange>
      </w:pPr>
      <w:del w:id="4855" w:author="Hp" w:date="2018-12-08T02:39:00Z">
        <w:r w:rsidDel="007703A9">
          <w:delText>Input:</w:delText>
        </w:r>
      </w:del>
    </w:p>
    <w:p w:rsidR="009D2476" w:rsidRPr="00F83B5C" w:rsidDel="007703A9" w:rsidRDefault="009D2476" w:rsidP="007703A9">
      <w:pPr>
        <w:rPr>
          <w:del w:id="4856" w:author="Hp" w:date="2018-12-08T02:39:00Z"/>
        </w:rPr>
        <w:pPrChange w:id="4857" w:author="Hp" w:date="2018-12-08T02:39:00Z">
          <w:pPr>
            <w:ind w:left="720"/>
          </w:pPr>
        </w:pPrChange>
      </w:pPr>
      <w:del w:id="4858" w:author="Hp" w:date="2018-12-08T02:39:00Z">
        <w:r w:rsidDel="007703A9">
          <w:delText>The user clicks on the ‘logout’ button.</w:delText>
        </w:r>
      </w:del>
    </w:p>
    <w:p w:rsidR="009D2476" w:rsidDel="007703A9" w:rsidRDefault="009D2476" w:rsidP="007703A9">
      <w:pPr>
        <w:numPr>
          <w:numberingChange w:id="4859" w:author="Box" w:date="2006-10-12T22:48:00Z" w:original="%1:5:0:.%2:4:0:.%3:4:0:"/>
        </w:numPr>
        <w:rPr>
          <w:del w:id="4860" w:author="Hp" w:date="2018-12-08T02:39:00Z"/>
        </w:rPr>
        <w:pPrChange w:id="4861" w:author="Hp" w:date="2018-12-08T02:39:00Z">
          <w:pPr>
            <w:pStyle w:val="Heading3"/>
            <w:tabs>
              <w:tab w:val="clear" w:pos="0"/>
            </w:tabs>
          </w:pPr>
        </w:pPrChange>
      </w:pPr>
      <w:del w:id="4862" w:author="Hp" w:date="2018-12-08T02:39:00Z">
        <w:r w:rsidDel="007703A9">
          <w:delText>Output:</w:delText>
        </w:r>
      </w:del>
    </w:p>
    <w:p w:rsidR="009D2476" w:rsidRPr="00F83B5C" w:rsidDel="007703A9" w:rsidRDefault="009D2476" w:rsidP="007703A9">
      <w:pPr>
        <w:rPr>
          <w:del w:id="4863" w:author="Hp" w:date="2018-12-08T02:39:00Z"/>
        </w:rPr>
        <w:pPrChange w:id="4864" w:author="Hp" w:date="2018-12-08T02:39:00Z">
          <w:pPr>
            <w:ind w:left="720"/>
          </w:pPr>
        </w:pPrChange>
      </w:pPr>
      <w:del w:id="4865" w:author="Hp" w:date="2018-12-08T02:39:00Z">
        <w:r w:rsidDel="007703A9">
          <w:delText>The screen is returned to the main login/create account screen.</w:delText>
        </w:r>
      </w:del>
    </w:p>
    <w:p w:rsidR="009D2476" w:rsidDel="007703A9" w:rsidRDefault="009D2476" w:rsidP="007703A9">
      <w:pPr>
        <w:numPr>
          <w:numberingChange w:id="4866" w:author="Box" w:date="2006-10-12T22:48:00Z" w:original="%1:5:0:.%2:4:0:.%3:5:0:"/>
        </w:numPr>
        <w:rPr>
          <w:del w:id="4867" w:author="Hp" w:date="2018-12-08T02:39:00Z"/>
        </w:rPr>
        <w:pPrChange w:id="4868" w:author="Hp" w:date="2018-12-08T02:39:00Z">
          <w:pPr>
            <w:pStyle w:val="Heading3"/>
            <w:tabs>
              <w:tab w:val="clear" w:pos="0"/>
            </w:tabs>
          </w:pPr>
        </w:pPrChange>
      </w:pPr>
      <w:del w:id="4869" w:author="Hp" w:date="2018-12-08T02:39:00Z">
        <w:r w:rsidDel="007703A9">
          <w:delText>Main Scenario:</w:delText>
        </w:r>
      </w:del>
    </w:p>
    <w:p w:rsidR="009D2476" w:rsidRPr="00F83B5C" w:rsidDel="007703A9" w:rsidRDefault="009D2476" w:rsidP="007703A9">
      <w:pPr>
        <w:rPr>
          <w:del w:id="4870" w:author="Hp" w:date="2018-12-08T02:39:00Z"/>
        </w:rPr>
        <w:pPrChange w:id="4871" w:author="Hp" w:date="2018-12-08T02:39:00Z">
          <w:pPr>
            <w:ind w:left="720"/>
          </w:pPr>
        </w:pPrChange>
      </w:pPr>
      <w:del w:id="4872" w:author="Hp" w:date="2018-12-08T02:39:00Z">
        <w:r w:rsidDel="007703A9">
          <w:delText>A user has finished monitoring the cluster and wishes to leave. To prevent unauthorized access, the user wants to return the current computer to its initial state.</w:delText>
        </w:r>
      </w:del>
    </w:p>
    <w:p w:rsidR="009D2476" w:rsidDel="007703A9" w:rsidRDefault="009D2476" w:rsidP="007703A9">
      <w:pPr>
        <w:numPr>
          <w:numberingChange w:id="4873" w:author="Box" w:date="2006-10-12T22:48:00Z" w:original="%1:5:0:.%2:4:0:.%3:6:0:"/>
        </w:numPr>
        <w:rPr>
          <w:del w:id="4874" w:author="Hp" w:date="2018-12-08T02:39:00Z"/>
        </w:rPr>
        <w:pPrChange w:id="4875" w:author="Hp" w:date="2018-12-08T02:39:00Z">
          <w:pPr>
            <w:pStyle w:val="Heading3"/>
            <w:tabs>
              <w:tab w:val="clear" w:pos="0"/>
            </w:tabs>
          </w:pPr>
        </w:pPrChange>
      </w:pPr>
      <w:del w:id="4876" w:author="Hp" w:date="2018-12-08T02:39:00Z">
        <w:r w:rsidDel="007703A9">
          <w:delText>Pre-condition:</w:delText>
        </w:r>
      </w:del>
    </w:p>
    <w:p w:rsidR="009D2476" w:rsidRPr="00F83B5C" w:rsidDel="007703A9" w:rsidRDefault="009D2476" w:rsidP="007703A9">
      <w:pPr>
        <w:rPr>
          <w:del w:id="4877" w:author="Hp" w:date="2018-12-08T02:39:00Z"/>
        </w:rPr>
        <w:pPrChange w:id="4878" w:author="Hp" w:date="2018-12-08T02:39:00Z">
          <w:pPr>
            <w:ind w:left="720"/>
          </w:pPr>
        </w:pPrChange>
      </w:pPr>
      <w:del w:id="4879" w:author="Hp" w:date="2018-12-08T02:39:00Z">
        <w:r w:rsidDel="007703A9">
          <w:delText>The user must be connected to the system with a supported web browser and logged in with a valid user account.</w:delText>
        </w:r>
      </w:del>
    </w:p>
    <w:p w:rsidR="009D2476" w:rsidDel="007703A9" w:rsidRDefault="009D2476" w:rsidP="007703A9">
      <w:pPr>
        <w:numPr>
          <w:numberingChange w:id="4880" w:author="Box" w:date="2006-10-12T22:48:00Z" w:original="%1:5:0:.%2:4:0:.%3:7:0:"/>
        </w:numPr>
        <w:rPr>
          <w:del w:id="4881" w:author="Hp" w:date="2018-12-08T02:39:00Z"/>
        </w:rPr>
        <w:pPrChange w:id="4882" w:author="Hp" w:date="2018-12-08T02:39:00Z">
          <w:pPr>
            <w:pStyle w:val="Heading3"/>
            <w:tabs>
              <w:tab w:val="clear" w:pos="0"/>
            </w:tabs>
          </w:pPr>
        </w:pPrChange>
      </w:pPr>
      <w:del w:id="4883" w:author="Hp" w:date="2018-12-08T02:39:00Z">
        <w:r w:rsidDel="007703A9">
          <w:delText>Steps:</w:delText>
        </w:r>
      </w:del>
    </w:p>
    <w:p w:rsidR="009D2476" w:rsidRPr="00F83B5C" w:rsidDel="007703A9" w:rsidRDefault="009D2476" w:rsidP="007703A9">
      <w:pPr>
        <w:numPr>
          <w:numberingChange w:id="4884" w:author="Box" w:date="2006-10-12T22:48:00Z" w:original="%1:5:0:.%2:4:0:.%3:7:0:.%4:1:0:"/>
        </w:numPr>
        <w:rPr>
          <w:del w:id="4885" w:author="Hp" w:date="2018-12-08T02:39:00Z"/>
        </w:rPr>
        <w:pPrChange w:id="4886" w:author="Hp" w:date="2018-12-08T02:39:00Z">
          <w:pPr>
            <w:pStyle w:val="Heading4"/>
            <w:tabs>
              <w:tab w:val="clear" w:pos="0"/>
            </w:tabs>
            <w:ind w:left="720"/>
          </w:pPr>
        </w:pPrChange>
      </w:pPr>
      <w:del w:id="4887" w:author="Hp" w:date="2018-12-08T02:39:00Z">
        <w:r w:rsidDel="007703A9">
          <w:delText>Step 1: The user clicks the ‘logout’ button.</w:delText>
        </w:r>
        <w:r w:rsidRPr="00F83B5C" w:rsidDel="007703A9">
          <w:delText xml:space="preserve"> </w:delText>
        </w:r>
      </w:del>
    </w:p>
    <w:p w:rsidR="009D2476" w:rsidDel="007703A9" w:rsidRDefault="009D2476" w:rsidP="007703A9">
      <w:pPr>
        <w:numPr>
          <w:numberingChange w:id="4888" w:author="Box" w:date="2006-10-12T22:48:00Z" w:original="%1:5:0:.%2:4:0:.%3:8:0:"/>
        </w:numPr>
        <w:rPr>
          <w:del w:id="4889" w:author="Hp" w:date="2018-12-08T02:39:00Z"/>
        </w:rPr>
        <w:pPrChange w:id="4890" w:author="Hp" w:date="2018-12-08T02:39:00Z">
          <w:pPr>
            <w:pStyle w:val="Heading3"/>
            <w:tabs>
              <w:tab w:val="clear" w:pos="0"/>
            </w:tabs>
          </w:pPr>
        </w:pPrChange>
      </w:pPr>
      <w:del w:id="4891" w:author="Hp" w:date="2018-12-08T02:39:00Z">
        <w:r w:rsidDel="007703A9">
          <w:delText>Post-condition</w:delText>
        </w:r>
      </w:del>
    </w:p>
    <w:p w:rsidR="009D2476" w:rsidRPr="00F83B5C" w:rsidDel="007703A9" w:rsidRDefault="009D2476" w:rsidP="007703A9">
      <w:pPr>
        <w:rPr>
          <w:del w:id="4892" w:author="Hp" w:date="2018-12-08T02:39:00Z"/>
        </w:rPr>
        <w:pPrChange w:id="4893" w:author="Hp" w:date="2018-12-08T02:39:00Z">
          <w:pPr>
            <w:ind w:left="720"/>
          </w:pPr>
        </w:pPrChange>
      </w:pPr>
      <w:del w:id="4894" w:author="Hp" w:date="2018-12-08T02:39:00Z">
        <w:r w:rsidDel="007703A9">
          <w:delText>The user is no longer logged in.</w:delText>
        </w:r>
      </w:del>
    </w:p>
    <w:p w:rsidR="009D2476" w:rsidDel="007703A9" w:rsidRDefault="009D2476" w:rsidP="007703A9">
      <w:pPr>
        <w:numPr>
          <w:numberingChange w:id="4895" w:author="Box" w:date="2006-10-12T22:48:00Z" w:original="%1:5:0:.%2:4:0:.%3:9:0:"/>
        </w:numPr>
        <w:rPr>
          <w:del w:id="4896" w:author="Hp" w:date="2018-12-08T02:39:00Z"/>
        </w:rPr>
        <w:pPrChange w:id="4897" w:author="Hp" w:date="2018-12-08T02:39:00Z">
          <w:pPr>
            <w:pStyle w:val="Heading3"/>
            <w:tabs>
              <w:tab w:val="clear" w:pos="0"/>
            </w:tabs>
          </w:pPr>
        </w:pPrChange>
      </w:pPr>
      <w:del w:id="4898" w:author="Hp" w:date="2018-12-08T02:39:00Z">
        <w:r w:rsidDel="007703A9">
          <w:delText>Exceptional Scenario 1</w:delText>
        </w:r>
      </w:del>
    </w:p>
    <w:p w:rsidR="001813AA" w:rsidDel="007703A9" w:rsidRDefault="009D2476" w:rsidP="007703A9">
      <w:pPr>
        <w:rPr>
          <w:del w:id="4899" w:author="Hp" w:date="2018-12-08T02:39:00Z"/>
        </w:rPr>
        <w:pPrChange w:id="4900" w:author="Hp" w:date="2018-12-08T02:39:00Z">
          <w:pPr>
            <w:tabs>
              <w:tab w:val="left" w:pos="2943"/>
            </w:tabs>
            <w:ind w:left="720"/>
          </w:pPr>
        </w:pPrChange>
      </w:pPr>
      <w:del w:id="4901" w:author="Hp" w:date="2018-12-08T02:39:00Z">
        <w:r w:rsidDel="007703A9">
          <w:delText>N/A</w:delText>
        </w:r>
        <w:r w:rsidR="001813AA" w:rsidDel="007703A9">
          <w:tab/>
        </w:r>
      </w:del>
    </w:p>
    <w:p w:rsidR="009D2476" w:rsidRPr="000403F3" w:rsidDel="007703A9" w:rsidRDefault="001813AA" w:rsidP="007703A9">
      <w:pPr>
        <w:rPr>
          <w:del w:id="4902" w:author="Hp" w:date="2018-12-08T02:39:00Z"/>
        </w:rPr>
        <w:pPrChange w:id="4903" w:author="Hp" w:date="2018-12-08T02:39:00Z">
          <w:pPr>
            <w:tabs>
              <w:tab w:val="left" w:pos="2943"/>
            </w:tabs>
            <w:ind w:left="720"/>
          </w:pPr>
        </w:pPrChange>
      </w:pPr>
      <w:del w:id="4904" w:author="Hp" w:date="2018-12-08T02:39:00Z">
        <w:r w:rsidDel="007703A9">
          <w:br w:type="page"/>
        </w:r>
      </w:del>
    </w:p>
    <w:p w:rsidR="009D2476" w:rsidDel="007703A9" w:rsidRDefault="009161FC" w:rsidP="007703A9">
      <w:pPr>
        <w:numPr>
          <w:numberingChange w:id="4905" w:author="Box" w:date="2006-10-12T22:48:00Z" w:original="%1:5:0:.%2:4:0:.%3:10:0:"/>
        </w:numPr>
        <w:rPr>
          <w:del w:id="4906" w:author="Hp" w:date="2018-12-08T02:39:00Z"/>
        </w:rPr>
        <w:pPrChange w:id="4907" w:author="Hp" w:date="2018-12-08T02:39:00Z">
          <w:pPr>
            <w:pStyle w:val="Heading3"/>
            <w:tabs>
              <w:tab w:val="clear" w:pos="0"/>
            </w:tabs>
          </w:pPr>
        </w:pPrChange>
      </w:pPr>
      <w:del w:id="4908" w:author="Hp" w:date="2018-12-08T02:39:00Z">
        <w:r w:rsidDel="007703A9">
          <w:rPr>
            <w:noProof/>
          </w:rPr>
          <w:pict>
            <v:shape id="_x0000_s1110" type="#_x0000_t75" style="position:absolute;margin-left:0;margin-top:28.15pt;width:284.35pt;height:183.65pt;z-index:-18;mso-position-horizontal:center">
              <v:imagedata r:id="rId16" o:title="Logout_Use_Case"/>
            </v:shape>
          </w:pict>
        </w:r>
        <w:r w:rsidR="009D2476" w:rsidDel="007703A9">
          <w:delText>Example</w:delText>
        </w:r>
      </w:del>
    </w:p>
    <w:p w:rsidR="009161FC" w:rsidDel="007703A9" w:rsidRDefault="009161FC" w:rsidP="007703A9">
      <w:pPr>
        <w:rPr>
          <w:del w:id="4909" w:author="Hp" w:date="2018-12-08T02:39:00Z"/>
        </w:rPr>
        <w:pPrChange w:id="4910" w:author="Hp" w:date="2018-12-08T02:39:00Z">
          <w:pPr/>
        </w:pPrChange>
      </w:pPr>
    </w:p>
    <w:p w:rsidR="009161FC" w:rsidDel="007703A9" w:rsidRDefault="009161FC" w:rsidP="007703A9">
      <w:pPr>
        <w:rPr>
          <w:del w:id="4911" w:author="Hp" w:date="2018-12-08T02:39:00Z"/>
        </w:rPr>
        <w:pPrChange w:id="4912" w:author="Hp" w:date="2018-12-08T02:39:00Z">
          <w:pPr/>
        </w:pPrChange>
      </w:pPr>
    </w:p>
    <w:p w:rsidR="009161FC" w:rsidDel="007703A9" w:rsidRDefault="009161FC" w:rsidP="007703A9">
      <w:pPr>
        <w:rPr>
          <w:del w:id="4913" w:author="Hp" w:date="2018-12-08T02:39:00Z"/>
        </w:rPr>
        <w:pPrChange w:id="4914" w:author="Hp" w:date="2018-12-08T02:39:00Z">
          <w:pPr/>
        </w:pPrChange>
      </w:pPr>
    </w:p>
    <w:p w:rsidR="009161FC" w:rsidDel="007703A9" w:rsidRDefault="009161FC" w:rsidP="007703A9">
      <w:pPr>
        <w:rPr>
          <w:del w:id="4915" w:author="Hp" w:date="2018-12-08T02:39:00Z"/>
        </w:rPr>
        <w:pPrChange w:id="4916" w:author="Hp" w:date="2018-12-08T02:39:00Z">
          <w:pPr/>
        </w:pPrChange>
      </w:pPr>
    </w:p>
    <w:p w:rsidR="009161FC" w:rsidDel="007703A9" w:rsidRDefault="009161FC" w:rsidP="007703A9">
      <w:pPr>
        <w:rPr>
          <w:del w:id="4917" w:author="Hp" w:date="2018-12-08T02:39:00Z"/>
        </w:rPr>
        <w:pPrChange w:id="4918" w:author="Hp" w:date="2018-12-08T02:39:00Z">
          <w:pPr/>
        </w:pPrChange>
      </w:pPr>
    </w:p>
    <w:p w:rsidR="009161FC" w:rsidDel="007703A9" w:rsidRDefault="009161FC" w:rsidP="007703A9">
      <w:pPr>
        <w:rPr>
          <w:del w:id="4919" w:author="Hp" w:date="2018-12-08T02:39:00Z"/>
        </w:rPr>
        <w:pPrChange w:id="4920" w:author="Hp" w:date="2018-12-08T02:39:00Z">
          <w:pPr/>
        </w:pPrChange>
      </w:pPr>
    </w:p>
    <w:p w:rsidR="009161FC" w:rsidDel="007703A9" w:rsidRDefault="009161FC" w:rsidP="007703A9">
      <w:pPr>
        <w:rPr>
          <w:del w:id="4921" w:author="Hp" w:date="2018-12-08T02:39:00Z"/>
        </w:rPr>
        <w:pPrChange w:id="4922" w:author="Hp" w:date="2018-12-08T02:39:00Z">
          <w:pPr/>
        </w:pPrChange>
      </w:pPr>
    </w:p>
    <w:p w:rsidR="009161FC" w:rsidDel="007703A9" w:rsidRDefault="009161FC" w:rsidP="007703A9">
      <w:pPr>
        <w:rPr>
          <w:del w:id="4923" w:author="Hp" w:date="2018-12-08T02:39:00Z"/>
        </w:rPr>
        <w:pPrChange w:id="4924" w:author="Hp" w:date="2018-12-08T02:39:00Z">
          <w:pPr/>
        </w:pPrChange>
      </w:pPr>
    </w:p>
    <w:p w:rsidR="009161FC" w:rsidDel="007703A9" w:rsidRDefault="009161FC" w:rsidP="007703A9">
      <w:pPr>
        <w:rPr>
          <w:del w:id="4925" w:author="Hp" w:date="2018-12-08T02:39:00Z"/>
        </w:rPr>
        <w:pPrChange w:id="4926" w:author="Hp" w:date="2018-12-08T02:39:00Z">
          <w:pPr/>
        </w:pPrChange>
      </w:pPr>
    </w:p>
    <w:p w:rsidR="009161FC" w:rsidDel="007703A9" w:rsidRDefault="009161FC" w:rsidP="007703A9">
      <w:pPr>
        <w:rPr>
          <w:del w:id="4927" w:author="Hp" w:date="2018-12-08T02:39:00Z"/>
        </w:rPr>
        <w:pPrChange w:id="4928" w:author="Hp" w:date="2018-12-08T02:39:00Z">
          <w:pPr/>
        </w:pPrChange>
      </w:pPr>
    </w:p>
    <w:p w:rsidR="009161FC" w:rsidDel="007703A9" w:rsidRDefault="009161FC" w:rsidP="007703A9">
      <w:pPr>
        <w:rPr>
          <w:del w:id="4929" w:author="Hp" w:date="2018-12-08T02:39:00Z"/>
        </w:rPr>
        <w:pPrChange w:id="4930" w:author="Hp" w:date="2018-12-08T02:39:00Z">
          <w:pPr/>
        </w:pPrChange>
      </w:pPr>
    </w:p>
    <w:p w:rsidR="009161FC" w:rsidDel="007703A9" w:rsidRDefault="009161FC" w:rsidP="007703A9">
      <w:pPr>
        <w:rPr>
          <w:del w:id="4931" w:author="Hp" w:date="2018-12-08T02:39:00Z"/>
        </w:rPr>
        <w:pPrChange w:id="4932" w:author="Hp" w:date="2018-12-08T02:39:00Z">
          <w:pPr/>
        </w:pPrChange>
      </w:pPr>
    </w:p>
    <w:p w:rsidR="009161FC" w:rsidRPr="009161FC" w:rsidDel="007703A9" w:rsidRDefault="009161FC" w:rsidP="007703A9">
      <w:pPr>
        <w:rPr>
          <w:del w:id="4933" w:author="Hp" w:date="2018-12-08T02:39:00Z"/>
        </w:rPr>
        <w:pPrChange w:id="4934" w:author="Hp" w:date="2018-12-08T02:39:00Z">
          <w:pPr/>
        </w:pPrChange>
      </w:pPr>
    </w:p>
    <w:p w:rsidR="009D2476" w:rsidRPr="000403F3" w:rsidDel="007703A9" w:rsidRDefault="001813AA" w:rsidP="007703A9">
      <w:pPr>
        <w:rPr>
          <w:del w:id="4935" w:author="Hp" w:date="2018-12-08T02:39:00Z"/>
        </w:rPr>
        <w:pPrChange w:id="4936" w:author="Hp" w:date="2018-12-08T02:39:00Z">
          <w:pPr>
            <w:ind w:left="720"/>
          </w:pPr>
        </w:pPrChange>
      </w:pPr>
      <w:del w:id="4937" w:author="Hp" w:date="2018-12-08T02:39:00Z">
        <w:r w:rsidDel="007703A9">
          <w:br w:type="page"/>
        </w:r>
      </w:del>
    </w:p>
    <w:p w:rsidR="009D2476" w:rsidDel="007703A9" w:rsidRDefault="009161FC" w:rsidP="007703A9">
      <w:pPr>
        <w:numPr>
          <w:numberingChange w:id="4938" w:author="Box" w:date="2006-10-12T22:48:00Z" w:original="%1:5:0:.%2:5:0:"/>
        </w:numPr>
        <w:rPr>
          <w:del w:id="4939" w:author="Hp" w:date="2018-12-08T02:39:00Z"/>
        </w:rPr>
        <w:pPrChange w:id="4940" w:author="Hp" w:date="2018-12-08T02:39:00Z">
          <w:pPr>
            <w:pStyle w:val="Heading2"/>
            <w:tabs>
              <w:tab w:val="clear" w:pos="0"/>
            </w:tabs>
          </w:pPr>
        </w:pPrChange>
      </w:pPr>
      <w:del w:id="4941" w:author="Hp" w:date="2018-12-08T02:39:00Z">
        <w:r w:rsidDel="007703A9">
          <w:delText>Remove User</w:delText>
        </w:r>
      </w:del>
    </w:p>
    <w:p w:rsidR="009D2476" w:rsidDel="007703A9" w:rsidRDefault="009D2476" w:rsidP="007703A9">
      <w:pPr>
        <w:numPr>
          <w:numberingChange w:id="4942" w:author="Box" w:date="2006-10-12T22:48:00Z" w:original="%1:5:0:.%2:5:0:.%3:1:0:"/>
        </w:numPr>
        <w:rPr>
          <w:del w:id="4943" w:author="Hp" w:date="2018-12-08T02:39:00Z"/>
        </w:rPr>
        <w:pPrChange w:id="4944" w:author="Hp" w:date="2018-12-08T02:39:00Z">
          <w:pPr>
            <w:pStyle w:val="Heading3"/>
            <w:tabs>
              <w:tab w:val="clear" w:pos="0"/>
            </w:tabs>
          </w:pPr>
        </w:pPrChange>
      </w:pPr>
      <w:del w:id="4945" w:author="Hp" w:date="2018-12-08T02:39:00Z">
        <w:r w:rsidDel="007703A9">
          <w:delText>Name:</w:delText>
        </w:r>
      </w:del>
    </w:p>
    <w:p w:rsidR="009D2476" w:rsidRPr="00F83B5C" w:rsidDel="007703A9" w:rsidRDefault="009161FC" w:rsidP="007703A9">
      <w:pPr>
        <w:rPr>
          <w:del w:id="4946" w:author="Hp" w:date="2018-12-08T02:39:00Z"/>
        </w:rPr>
        <w:pPrChange w:id="4947" w:author="Hp" w:date="2018-12-08T02:39:00Z">
          <w:pPr>
            <w:ind w:left="720"/>
          </w:pPr>
        </w:pPrChange>
      </w:pPr>
      <w:del w:id="4948" w:author="Hp" w:date="2018-12-08T02:39:00Z">
        <w:r w:rsidDel="007703A9">
          <w:delText>Remove User</w:delText>
        </w:r>
      </w:del>
    </w:p>
    <w:p w:rsidR="009D2476" w:rsidDel="007703A9" w:rsidRDefault="009D2476" w:rsidP="007703A9">
      <w:pPr>
        <w:numPr>
          <w:numberingChange w:id="4949" w:author="Box" w:date="2006-10-12T22:48:00Z" w:original="%1:5:0:.%2:5:0:.%3:2:0:"/>
        </w:numPr>
        <w:rPr>
          <w:del w:id="4950" w:author="Hp" w:date="2018-12-08T02:39:00Z"/>
        </w:rPr>
        <w:pPrChange w:id="4951" w:author="Hp" w:date="2018-12-08T02:39:00Z">
          <w:pPr>
            <w:pStyle w:val="Heading3"/>
            <w:tabs>
              <w:tab w:val="clear" w:pos="0"/>
            </w:tabs>
          </w:pPr>
        </w:pPrChange>
      </w:pPr>
      <w:del w:id="4952" w:author="Hp" w:date="2018-12-08T02:39:00Z">
        <w:r w:rsidDel="007703A9">
          <w:delText>Goal:</w:delText>
        </w:r>
      </w:del>
    </w:p>
    <w:p w:rsidR="009D2476" w:rsidRPr="00F83B5C" w:rsidDel="007703A9" w:rsidRDefault="009D2476" w:rsidP="007703A9">
      <w:pPr>
        <w:rPr>
          <w:del w:id="4953" w:author="Hp" w:date="2018-12-08T02:39:00Z"/>
        </w:rPr>
        <w:pPrChange w:id="4954" w:author="Hp" w:date="2018-12-08T02:39:00Z">
          <w:pPr>
            <w:ind w:left="720"/>
          </w:pPr>
        </w:pPrChange>
      </w:pPr>
      <w:del w:id="4955" w:author="Hp" w:date="2018-12-08T02:39:00Z">
        <w:r w:rsidDel="007703A9">
          <w:delText>The purpose of this feature is to allow an administrative user the ability to remove other users’ access to the cluster monitoring software.</w:delText>
        </w:r>
      </w:del>
    </w:p>
    <w:p w:rsidR="009D2476" w:rsidDel="007703A9" w:rsidRDefault="009D2476" w:rsidP="007703A9">
      <w:pPr>
        <w:numPr>
          <w:numberingChange w:id="4956" w:author="Box" w:date="2006-10-12T22:48:00Z" w:original="%1:5:0:.%2:5:0:.%3:3:0:"/>
        </w:numPr>
        <w:rPr>
          <w:del w:id="4957" w:author="Hp" w:date="2018-12-08T02:39:00Z"/>
        </w:rPr>
        <w:pPrChange w:id="4958" w:author="Hp" w:date="2018-12-08T02:39:00Z">
          <w:pPr>
            <w:pStyle w:val="Heading3"/>
            <w:tabs>
              <w:tab w:val="clear" w:pos="0"/>
            </w:tabs>
          </w:pPr>
        </w:pPrChange>
      </w:pPr>
      <w:del w:id="4959" w:author="Hp" w:date="2018-12-08T02:39:00Z">
        <w:r w:rsidDel="007703A9">
          <w:delText>Input:</w:delText>
        </w:r>
      </w:del>
    </w:p>
    <w:p w:rsidR="00EB33C1" w:rsidDel="007703A9" w:rsidRDefault="009D2476" w:rsidP="007703A9">
      <w:pPr>
        <w:rPr>
          <w:del w:id="4960" w:author="Hp" w:date="2018-12-08T02:39:00Z"/>
        </w:rPr>
        <w:pPrChange w:id="4961" w:author="Hp" w:date="2018-12-08T02:39:00Z">
          <w:pPr>
            <w:ind w:left="720"/>
          </w:pPr>
        </w:pPrChange>
      </w:pPr>
      <w:del w:id="4962" w:author="Hp" w:date="2018-12-08T02:39:00Z">
        <w:r w:rsidDel="007703A9">
          <w:delText>The administrative user is presented with a list of user accounts. The administrative user can then click on the account that he or she wishes to remove.</w:delText>
        </w:r>
      </w:del>
    </w:p>
    <w:p w:rsidR="009D2476" w:rsidRPr="00F83B5C" w:rsidDel="007703A9" w:rsidRDefault="009D2476" w:rsidP="007703A9">
      <w:pPr>
        <w:rPr>
          <w:del w:id="4963" w:author="Hp" w:date="2018-12-08T02:39:00Z"/>
        </w:rPr>
        <w:pPrChange w:id="4964" w:author="Hp" w:date="2018-12-08T02:39:00Z">
          <w:pPr>
            <w:ind w:left="720"/>
          </w:pPr>
        </w:pPrChange>
      </w:pPr>
    </w:p>
    <w:p w:rsidR="009D2476" w:rsidDel="007703A9" w:rsidRDefault="009D2476" w:rsidP="007703A9">
      <w:pPr>
        <w:numPr>
          <w:numberingChange w:id="4965" w:author="Box" w:date="2006-10-12T22:48:00Z" w:original="%1:5:0:.%2:5:0:.%3:4:0:"/>
        </w:numPr>
        <w:rPr>
          <w:del w:id="4966" w:author="Hp" w:date="2018-12-08T02:39:00Z"/>
        </w:rPr>
        <w:pPrChange w:id="4967" w:author="Hp" w:date="2018-12-08T02:39:00Z">
          <w:pPr>
            <w:pStyle w:val="Heading3"/>
            <w:tabs>
              <w:tab w:val="clear" w:pos="0"/>
            </w:tabs>
          </w:pPr>
        </w:pPrChange>
      </w:pPr>
      <w:del w:id="4968" w:author="Hp" w:date="2018-12-08T02:39:00Z">
        <w:r w:rsidDel="007703A9">
          <w:delText>Output:</w:delText>
        </w:r>
      </w:del>
    </w:p>
    <w:p w:rsidR="009D2476" w:rsidRPr="00F83B5C" w:rsidDel="007703A9" w:rsidRDefault="009D2476" w:rsidP="007703A9">
      <w:pPr>
        <w:rPr>
          <w:del w:id="4969" w:author="Hp" w:date="2018-12-08T02:39:00Z"/>
        </w:rPr>
        <w:pPrChange w:id="4970" w:author="Hp" w:date="2018-12-08T02:39:00Z">
          <w:pPr>
            <w:ind w:left="720"/>
          </w:pPr>
        </w:pPrChange>
      </w:pPr>
      <w:del w:id="4971" w:author="Hp" w:date="2018-12-08T02:39:00Z">
        <w:r w:rsidDel="007703A9">
          <w:delText>The administrative user is either told that the account removal was successful or that it failed.</w:delText>
        </w:r>
      </w:del>
    </w:p>
    <w:p w:rsidR="009D2476" w:rsidDel="007703A9" w:rsidRDefault="009D2476" w:rsidP="007703A9">
      <w:pPr>
        <w:numPr>
          <w:numberingChange w:id="4972" w:author="Box" w:date="2006-10-12T22:48:00Z" w:original="%1:5:0:.%2:5:0:.%3:5:0:"/>
        </w:numPr>
        <w:rPr>
          <w:del w:id="4973" w:author="Hp" w:date="2018-12-08T02:39:00Z"/>
        </w:rPr>
        <w:pPrChange w:id="4974" w:author="Hp" w:date="2018-12-08T02:39:00Z">
          <w:pPr>
            <w:pStyle w:val="Heading3"/>
            <w:tabs>
              <w:tab w:val="clear" w:pos="0"/>
            </w:tabs>
          </w:pPr>
        </w:pPrChange>
      </w:pPr>
      <w:del w:id="4975" w:author="Hp" w:date="2018-12-08T02:39:00Z">
        <w:r w:rsidDel="007703A9">
          <w:delText>Main Scenario:</w:delText>
        </w:r>
      </w:del>
    </w:p>
    <w:p w:rsidR="009D2476" w:rsidRPr="00F83B5C" w:rsidDel="007703A9" w:rsidRDefault="009D2476" w:rsidP="007703A9">
      <w:pPr>
        <w:rPr>
          <w:del w:id="4976" w:author="Hp" w:date="2018-12-08T02:39:00Z"/>
        </w:rPr>
        <w:pPrChange w:id="4977" w:author="Hp" w:date="2018-12-08T02:39:00Z">
          <w:pPr>
            <w:ind w:left="720"/>
          </w:pPr>
        </w:pPrChange>
      </w:pPr>
      <w:del w:id="4978" w:author="Hp" w:date="2018-12-08T02:39:00Z">
        <w:r w:rsidDel="007703A9">
          <w:delText>A company member no longer needs access to the system due to a change in job position. To prevent further access, his or her login rights must be revoked.</w:delText>
        </w:r>
      </w:del>
    </w:p>
    <w:p w:rsidR="009D2476" w:rsidDel="007703A9" w:rsidRDefault="009D2476" w:rsidP="007703A9">
      <w:pPr>
        <w:numPr>
          <w:numberingChange w:id="4979" w:author="Box" w:date="2006-10-12T22:48:00Z" w:original="%1:5:0:.%2:5:0:.%3:6:0:"/>
        </w:numPr>
        <w:rPr>
          <w:del w:id="4980" w:author="Hp" w:date="2018-12-08T02:39:00Z"/>
        </w:rPr>
        <w:pPrChange w:id="4981" w:author="Hp" w:date="2018-12-08T02:39:00Z">
          <w:pPr>
            <w:pStyle w:val="Heading3"/>
            <w:tabs>
              <w:tab w:val="clear" w:pos="0"/>
            </w:tabs>
          </w:pPr>
        </w:pPrChange>
      </w:pPr>
      <w:del w:id="4982" w:author="Hp" w:date="2018-12-08T02:39:00Z">
        <w:r w:rsidDel="007703A9">
          <w:delText>Pre-condition:</w:delText>
        </w:r>
      </w:del>
    </w:p>
    <w:p w:rsidR="009D2476" w:rsidRPr="00F83B5C" w:rsidDel="007703A9" w:rsidRDefault="009D2476" w:rsidP="007703A9">
      <w:pPr>
        <w:rPr>
          <w:del w:id="4983" w:author="Hp" w:date="2018-12-08T02:39:00Z"/>
        </w:rPr>
        <w:pPrChange w:id="4984" w:author="Hp" w:date="2018-12-08T02:39:00Z">
          <w:pPr>
            <w:ind w:left="720"/>
          </w:pPr>
        </w:pPrChange>
      </w:pPr>
      <w:del w:id="4985" w:author="Hp" w:date="2018-12-08T02:39:00Z">
        <w:r w:rsidDel="007703A9">
          <w:delText>The user that is the target of the removal must have a valid user account.</w:delText>
        </w:r>
      </w:del>
    </w:p>
    <w:p w:rsidR="009D2476" w:rsidDel="007703A9" w:rsidRDefault="009D2476" w:rsidP="007703A9">
      <w:pPr>
        <w:numPr>
          <w:numberingChange w:id="4986" w:author="Box" w:date="2006-10-12T22:48:00Z" w:original="%1:5:0:.%2:5:0:.%3:7:0:"/>
        </w:numPr>
        <w:rPr>
          <w:del w:id="4987" w:author="Hp" w:date="2018-12-08T02:39:00Z"/>
        </w:rPr>
        <w:pPrChange w:id="4988" w:author="Hp" w:date="2018-12-08T02:39:00Z">
          <w:pPr>
            <w:pStyle w:val="Heading3"/>
            <w:tabs>
              <w:tab w:val="clear" w:pos="0"/>
            </w:tabs>
          </w:pPr>
        </w:pPrChange>
      </w:pPr>
      <w:del w:id="4989" w:author="Hp" w:date="2018-12-08T02:39:00Z">
        <w:r w:rsidDel="007703A9">
          <w:delText>Steps:</w:delText>
        </w:r>
      </w:del>
    </w:p>
    <w:p w:rsidR="009D2476" w:rsidDel="007703A9" w:rsidRDefault="009D2476" w:rsidP="007703A9">
      <w:pPr>
        <w:numPr>
          <w:numberingChange w:id="4990" w:author="Box" w:date="2006-10-12T22:48:00Z" w:original="%1:5:0:.%2:5:0:.%3:7:0:.%4:1:0:"/>
        </w:numPr>
        <w:rPr>
          <w:del w:id="4991" w:author="Hp" w:date="2018-12-08T02:39:00Z"/>
        </w:rPr>
        <w:pPrChange w:id="4992" w:author="Hp" w:date="2018-12-08T02:39:00Z">
          <w:pPr>
            <w:pStyle w:val="Heading4"/>
            <w:tabs>
              <w:tab w:val="clear" w:pos="0"/>
            </w:tabs>
            <w:ind w:left="720"/>
          </w:pPr>
        </w:pPrChange>
      </w:pPr>
      <w:del w:id="4993" w:author="Hp" w:date="2018-12-08T02:39:00Z">
        <w:r w:rsidDel="007703A9">
          <w:delText>Step 1: The administrative user selects the list user option.</w:delText>
        </w:r>
      </w:del>
    </w:p>
    <w:p w:rsidR="009D2476" w:rsidRPr="00F83B5C" w:rsidDel="007703A9" w:rsidRDefault="009D2476" w:rsidP="007703A9">
      <w:pPr>
        <w:numPr>
          <w:numberingChange w:id="4994" w:author="Box" w:date="2006-10-12T22:48:00Z" w:original="%1:5:0:.%2:5:0:.%3:7:0:.%4:2:0:"/>
        </w:numPr>
        <w:rPr>
          <w:del w:id="4995" w:author="Hp" w:date="2018-12-08T02:39:00Z"/>
        </w:rPr>
        <w:pPrChange w:id="4996" w:author="Hp" w:date="2018-12-08T02:39:00Z">
          <w:pPr>
            <w:pStyle w:val="Heading4"/>
            <w:tabs>
              <w:tab w:val="clear" w:pos="0"/>
            </w:tabs>
            <w:ind w:left="720"/>
          </w:pPr>
        </w:pPrChange>
      </w:pPr>
      <w:del w:id="4997" w:author="Hp" w:date="2018-12-08T02:39:00Z">
        <w:r w:rsidDel="007703A9">
          <w:delText>Step 2: The administrative user selects the ‘delete user’ option next to the name of the user he or she wishes to delete.</w:delText>
        </w:r>
        <w:r w:rsidRPr="00F83B5C" w:rsidDel="007703A9">
          <w:delText xml:space="preserve"> </w:delText>
        </w:r>
      </w:del>
    </w:p>
    <w:p w:rsidR="009D2476" w:rsidDel="007703A9" w:rsidRDefault="009D2476" w:rsidP="007703A9">
      <w:pPr>
        <w:numPr>
          <w:numberingChange w:id="4998" w:author="Box" w:date="2006-10-12T22:48:00Z" w:original="%1:5:0:.%2:5:0:.%3:8:0:"/>
        </w:numPr>
        <w:rPr>
          <w:del w:id="4999" w:author="Hp" w:date="2018-12-08T02:39:00Z"/>
        </w:rPr>
        <w:pPrChange w:id="5000" w:author="Hp" w:date="2018-12-08T02:39:00Z">
          <w:pPr>
            <w:pStyle w:val="Heading3"/>
            <w:tabs>
              <w:tab w:val="clear" w:pos="0"/>
            </w:tabs>
          </w:pPr>
        </w:pPrChange>
      </w:pPr>
      <w:del w:id="5001" w:author="Hp" w:date="2018-12-08T02:39:00Z">
        <w:r w:rsidDel="007703A9">
          <w:delText>Post-condition</w:delText>
        </w:r>
      </w:del>
    </w:p>
    <w:p w:rsidR="009D2476" w:rsidRPr="00F83B5C" w:rsidDel="007703A9" w:rsidRDefault="009D2476" w:rsidP="007703A9">
      <w:pPr>
        <w:rPr>
          <w:del w:id="5002" w:author="Hp" w:date="2018-12-08T02:39:00Z"/>
        </w:rPr>
        <w:pPrChange w:id="5003" w:author="Hp" w:date="2018-12-08T02:39:00Z">
          <w:pPr>
            <w:ind w:left="720"/>
          </w:pPr>
        </w:pPrChange>
      </w:pPr>
      <w:del w:id="5004" w:author="Hp" w:date="2018-12-08T02:39:00Z">
        <w:r w:rsidDel="007703A9">
          <w:delText>The targeted user no longer has access to the system.</w:delText>
        </w:r>
      </w:del>
    </w:p>
    <w:p w:rsidR="009D2476" w:rsidDel="007703A9" w:rsidRDefault="009D2476" w:rsidP="007703A9">
      <w:pPr>
        <w:numPr>
          <w:numberingChange w:id="5005" w:author="Box" w:date="2006-10-12T22:48:00Z" w:original="%1:5:0:.%2:5:0:.%3:9:0:"/>
        </w:numPr>
        <w:rPr>
          <w:del w:id="5006" w:author="Hp" w:date="2018-12-08T02:39:00Z"/>
        </w:rPr>
        <w:pPrChange w:id="5007" w:author="Hp" w:date="2018-12-08T02:39:00Z">
          <w:pPr>
            <w:pStyle w:val="Heading3"/>
            <w:tabs>
              <w:tab w:val="clear" w:pos="0"/>
            </w:tabs>
          </w:pPr>
        </w:pPrChange>
      </w:pPr>
      <w:del w:id="5008" w:author="Hp" w:date="2018-12-08T02:39:00Z">
        <w:r w:rsidDel="007703A9">
          <w:delText>Exceptional Scenario 1</w:delText>
        </w:r>
      </w:del>
    </w:p>
    <w:p w:rsidR="001813AA" w:rsidDel="007703A9" w:rsidRDefault="009D2476" w:rsidP="007703A9">
      <w:pPr>
        <w:rPr>
          <w:del w:id="5009" w:author="Hp" w:date="2018-12-08T02:39:00Z"/>
        </w:rPr>
        <w:pPrChange w:id="5010" w:author="Hp" w:date="2018-12-08T02:39:00Z">
          <w:pPr>
            <w:ind w:left="720"/>
          </w:pPr>
        </w:pPrChange>
      </w:pPr>
      <w:del w:id="5011" w:author="Hp" w:date="2018-12-08T02:39:00Z">
        <w:r w:rsidDel="007703A9">
          <w:delText>N/A</w:delText>
        </w:r>
      </w:del>
    </w:p>
    <w:p w:rsidR="009D2476" w:rsidRPr="000403F3" w:rsidDel="007703A9" w:rsidRDefault="001813AA" w:rsidP="007703A9">
      <w:pPr>
        <w:rPr>
          <w:del w:id="5012" w:author="Hp" w:date="2018-12-08T02:39:00Z"/>
        </w:rPr>
        <w:pPrChange w:id="5013" w:author="Hp" w:date="2018-12-08T02:39:00Z">
          <w:pPr>
            <w:ind w:left="720"/>
          </w:pPr>
        </w:pPrChange>
      </w:pPr>
      <w:del w:id="5014" w:author="Hp" w:date="2018-12-08T02:39:00Z">
        <w:r w:rsidDel="007703A9">
          <w:br w:type="page"/>
        </w:r>
      </w:del>
    </w:p>
    <w:p w:rsidR="009D2476" w:rsidDel="007703A9" w:rsidRDefault="00EB33C1" w:rsidP="007703A9">
      <w:pPr>
        <w:numPr>
          <w:numberingChange w:id="5015" w:author="Box" w:date="2006-10-12T22:48:00Z" w:original="%1:5:0:.%2:5:0:.%3:10:0:"/>
        </w:numPr>
        <w:rPr>
          <w:del w:id="5016" w:author="Hp" w:date="2018-12-08T02:39:00Z"/>
        </w:rPr>
        <w:pPrChange w:id="5017" w:author="Hp" w:date="2018-12-08T02:39:00Z">
          <w:pPr>
            <w:pStyle w:val="Heading3"/>
            <w:tabs>
              <w:tab w:val="clear" w:pos="0"/>
            </w:tabs>
          </w:pPr>
        </w:pPrChange>
      </w:pPr>
      <w:del w:id="5018" w:author="Hp" w:date="2018-12-08T02:39:00Z">
        <w:r w:rsidDel="007703A9">
          <w:rPr>
            <w:noProof/>
          </w:rPr>
          <w:pict>
            <v:shape id="_x0000_s1111" type="#_x0000_t75" style="position:absolute;margin-left:97.9pt;margin-top:21.1pt;width:286.45pt;height:95.5pt;z-index:-17">
              <v:imagedata r:id="rId17" o:title="Remove_User_Use_Case"/>
            </v:shape>
          </w:pict>
        </w:r>
        <w:r w:rsidR="009D2476" w:rsidDel="007703A9">
          <w:delText>Example</w:delText>
        </w:r>
      </w:del>
    </w:p>
    <w:p w:rsidR="00EB33C1" w:rsidDel="007703A9" w:rsidRDefault="00EB33C1" w:rsidP="007703A9">
      <w:pPr>
        <w:rPr>
          <w:del w:id="5019" w:author="Hp" w:date="2018-12-08T02:39:00Z"/>
        </w:rPr>
        <w:pPrChange w:id="5020" w:author="Hp" w:date="2018-12-08T02:39:00Z">
          <w:pPr/>
        </w:pPrChange>
      </w:pPr>
    </w:p>
    <w:p w:rsidR="00EB33C1" w:rsidDel="007703A9" w:rsidRDefault="00EB33C1" w:rsidP="007703A9">
      <w:pPr>
        <w:rPr>
          <w:del w:id="5021" w:author="Hp" w:date="2018-12-08T02:39:00Z"/>
        </w:rPr>
        <w:pPrChange w:id="5022" w:author="Hp" w:date="2018-12-08T02:39:00Z">
          <w:pPr/>
        </w:pPrChange>
      </w:pPr>
    </w:p>
    <w:p w:rsidR="00EB33C1" w:rsidDel="007703A9" w:rsidRDefault="00EB33C1" w:rsidP="007703A9">
      <w:pPr>
        <w:rPr>
          <w:del w:id="5023" w:author="Hp" w:date="2018-12-08T02:39:00Z"/>
        </w:rPr>
        <w:pPrChange w:id="5024" w:author="Hp" w:date="2018-12-08T02:39:00Z">
          <w:pPr/>
        </w:pPrChange>
      </w:pPr>
    </w:p>
    <w:p w:rsidR="00EB33C1" w:rsidDel="007703A9" w:rsidRDefault="00EB33C1" w:rsidP="007703A9">
      <w:pPr>
        <w:rPr>
          <w:del w:id="5025" w:author="Hp" w:date="2018-12-08T02:39:00Z"/>
        </w:rPr>
        <w:pPrChange w:id="5026" w:author="Hp" w:date="2018-12-08T02:39:00Z">
          <w:pPr/>
        </w:pPrChange>
      </w:pPr>
    </w:p>
    <w:p w:rsidR="00EB33C1" w:rsidRPr="00EB33C1" w:rsidDel="007703A9" w:rsidRDefault="00EB33C1" w:rsidP="007703A9">
      <w:pPr>
        <w:rPr>
          <w:del w:id="5027" w:author="Hp" w:date="2018-12-08T02:39:00Z"/>
        </w:rPr>
        <w:pPrChange w:id="5028" w:author="Hp" w:date="2018-12-08T02:39:00Z">
          <w:pPr/>
        </w:pPrChange>
      </w:pPr>
    </w:p>
    <w:p w:rsidR="009D2476" w:rsidRPr="000403F3" w:rsidDel="007703A9" w:rsidRDefault="001813AA" w:rsidP="007703A9">
      <w:pPr>
        <w:rPr>
          <w:del w:id="5029" w:author="Hp" w:date="2018-12-08T02:39:00Z"/>
        </w:rPr>
        <w:pPrChange w:id="5030" w:author="Hp" w:date="2018-12-08T02:39:00Z">
          <w:pPr>
            <w:ind w:left="720"/>
          </w:pPr>
        </w:pPrChange>
      </w:pPr>
      <w:del w:id="5031" w:author="Hp" w:date="2018-12-08T02:39:00Z">
        <w:r w:rsidDel="007703A9">
          <w:br w:type="page"/>
        </w:r>
      </w:del>
    </w:p>
    <w:p w:rsidR="009D2476" w:rsidDel="007703A9" w:rsidRDefault="00EB33C1" w:rsidP="007703A9">
      <w:pPr>
        <w:numPr>
          <w:numberingChange w:id="5032" w:author="Box" w:date="2006-10-12T22:48:00Z" w:original="%1:5:0:.%2:6:0:"/>
        </w:numPr>
        <w:rPr>
          <w:del w:id="5033" w:author="Hp" w:date="2018-12-08T02:39:00Z"/>
        </w:rPr>
        <w:pPrChange w:id="5034" w:author="Hp" w:date="2018-12-08T02:39:00Z">
          <w:pPr>
            <w:pStyle w:val="Heading2"/>
            <w:tabs>
              <w:tab w:val="clear" w:pos="0"/>
            </w:tabs>
          </w:pPr>
        </w:pPrChange>
      </w:pPr>
      <w:del w:id="5035" w:author="Hp" w:date="2018-12-08T02:39:00Z">
        <w:r w:rsidDel="007703A9">
          <w:delText>Update User</w:delText>
        </w:r>
      </w:del>
    </w:p>
    <w:p w:rsidR="009D2476" w:rsidDel="007703A9" w:rsidRDefault="009D2476" w:rsidP="007703A9">
      <w:pPr>
        <w:numPr>
          <w:numberingChange w:id="5036" w:author="Box" w:date="2006-10-12T22:48:00Z" w:original="%1:5:0:.%2:6:0:.%3:1:0:"/>
        </w:numPr>
        <w:rPr>
          <w:del w:id="5037" w:author="Hp" w:date="2018-12-08T02:39:00Z"/>
        </w:rPr>
        <w:pPrChange w:id="5038" w:author="Hp" w:date="2018-12-08T02:39:00Z">
          <w:pPr>
            <w:pStyle w:val="Heading3"/>
            <w:tabs>
              <w:tab w:val="clear" w:pos="0"/>
            </w:tabs>
          </w:pPr>
        </w:pPrChange>
      </w:pPr>
      <w:del w:id="5039" w:author="Hp" w:date="2018-12-08T02:39:00Z">
        <w:r w:rsidDel="007703A9">
          <w:delText>Name:</w:delText>
        </w:r>
      </w:del>
    </w:p>
    <w:p w:rsidR="009D2476" w:rsidRPr="00F83B5C" w:rsidDel="007703A9" w:rsidRDefault="009D2476" w:rsidP="007703A9">
      <w:pPr>
        <w:rPr>
          <w:del w:id="5040" w:author="Hp" w:date="2018-12-08T02:39:00Z"/>
        </w:rPr>
        <w:pPrChange w:id="5041" w:author="Hp" w:date="2018-12-08T02:39:00Z">
          <w:pPr>
            <w:ind w:left="720"/>
          </w:pPr>
        </w:pPrChange>
      </w:pPr>
      <w:del w:id="5042" w:author="Hp" w:date="2018-12-08T02:39:00Z">
        <w:r w:rsidDel="007703A9">
          <w:delText xml:space="preserve">Update </w:delText>
        </w:r>
        <w:r w:rsidR="00EB33C1" w:rsidDel="007703A9">
          <w:delText>User</w:delText>
        </w:r>
      </w:del>
    </w:p>
    <w:p w:rsidR="009D2476" w:rsidDel="007703A9" w:rsidRDefault="009D2476" w:rsidP="007703A9">
      <w:pPr>
        <w:numPr>
          <w:numberingChange w:id="5043" w:author="Box" w:date="2006-10-12T22:48:00Z" w:original="%1:5:0:.%2:6:0:.%3:2:0:"/>
        </w:numPr>
        <w:rPr>
          <w:del w:id="5044" w:author="Hp" w:date="2018-12-08T02:39:00Z"/>
        </w:rPr>
        <w:pPrChange w:id="5045" w:author="Hp" w:date="2018-12-08T02:39:00Z">
          <w:pPr>
            <w:pStyle w:val="Heading3"/>
            <w:tabs>
              <w:tab w:val="clear" w:pos="0"/>
            </w:tabs>
          </w:pPr>
        </w:pPrChange>
      </w:pPr>
      <w:del w:id="5046" w:author="Hp" w:date="2018-12-08T02:39:00Z">
        <w:r w:rsidDel="007703A9">
          <w:delText>Goal:</w:delText>
        </w:r>
      </w:del>
    </w:p>
    <w:p w:rsidR="009D2476" w:rsidRPr="00F83B5C" w:rsidDel="007703A9" w:rsidRDefault="009D2476" w:rsidP="007703A9">
      <w:pPr>
        <w:rPr>
          <w:del w:id="5047" w:author="Hp" w:date="2018-12-08T02:39:00Z"/>
        </w:rPr>
        <w:pPrChange w:id="5048" w:author="Hp" w:date="2018-12-08T02:39:00Z">
          <w:pPr>
            <w:ind w:left="720"/>
          </w:pPr>
        </w:pPrChange>
      </w:pPr>
      <w:del w:id="5049" w:author="Hp" w:date="2018-12-08T02:39:00Z">
        <w:r w:rsidDel="007703A9">
          <w:delText>The purpose of this feature is to allow the user to update his or her demographic information, or to allow an administrator user to change general user’s access level.</w:delText>
        </w:r>
      </w:del>
    </w:p>
    <w:p w:rsidR="009D2476" w:rsidDel="007703A9" w:rsidRDefault="009D2476" w:rsidP="007703A9">
      <w:pPr>
        <w:numPr>
          <w:numberingChange w:id="5050" w:author="Box" w:date="2006-10-12T22:48:00Z" w:original="%1:5:0:.%2:6:0:.%3:3:0:"/>
        </w:numPr>
        <w:rPr>
          <w:del w:id="5051" w:author="Hp" w:date="2018-12-08T02:39:00Z"/>
        </w:rPr>
        <w:pPrChange w:id="5052" w:author="Hp" w:date="2018-12-08T02:39:00Z">
          <w:pPr>
            <w:pStyle w:val="Heading3"/>
            <w:tabs>
              <w:tab w:val="clear" w:pos="0"/>
            </w:tabs>
          </w:pPr>
        </w:pPrChange>
      </w:pPr>
      <w:del w:id="5053" w:author="Hp" w:date="2018-12-08T02:39:00Z">
        <w:r w:rsidDel="007703A9">
          <w:delText>Input:</w:delText>
        </w:r>
      </w:del>
    </w:p>
    <w:p w:rsidR="009D2476" w:rsidDel="007703A9" w:rsidRDefault="009D2476" w:rsidP="007703A9">
      <w:pPr>
        <w:rPr>
          <w:del w:id="5054" w:author="Hp" w:date="2018-12-08T02:39:00Z"/>
        </w:rPr>
        <w:pPrChange w:id="5055" w:author="Hp" w:date="2018-12-08T02:39:00Z">
          <w:pPr>
            <w:ind w:left="720"/>
          </w:pPr>
        </w:pPrChange>
      </w:pPr>
      <w:del w:id="5056" w:author="Hp" w:date="2018-12-08T02:39:00Z">
        <w:r w:rsidDel="007703A9">
          <w:delText xml:space="preserve">The user or administrative user clicks the ‘update user’ button. </w:delText>
        </w:r>
      </w:del>
    </w:p>
    <w:p w:rsidR="009D2476" w:rsidDel="007703A9" w:rsidRDefault="009D2476" w:rsidP="007703A9">
      <w:pPr>
        <w:rPr>
          <w:del w:id="5057" w:author="Hp" w:date="2018-12-08T02:39:00Z"/>
        </w:rPr>
        <w:pPrChange w:id="5058" w:author="Hp" w:date="2018-12-08T02:39:00Z">
          <w:pPr>
            <w:ind w:left="720"/>
          </w:pPr>
        </w:pPrChange>
      </w:pPr>
    </w:p>
    <w:p w:rsidR="009D2476" w:rsidDel="007703A9" w:rsidRDefault="009D2476" w:rsidP="007703A9">
      <w:pPr>
        <w:rPr>
          <w:del w:id="5059" w:author="Hp" w:date="2018-12-08T02:39:00Z"/>
        </w:rPr>
        <w:pPrChange w:id="5060" w:author="Hp" w:date="2018-12-08T02:39:00Z">
          <w:pPr>
            <w:ind w:left="720"/>
          </w:pPr>
        </w:pPrChange>
      </w:pPr>
      <w:del w:id="5061" w:author="Hp" w:date="2018-12-08T02:39:00Z">
        <w:r w:rsidDel="007703A9">
          <w:delText>If an administrative user selects this button, he or she will be given a list of users. Once the administrative user selects a user to modify, he or she will be presented with that user’s demographic info and access level. The administrative user will then be able to modify this content.</w:delText>
        </w:r>
      </w:del>
    </w:p>
    <w:p w:rsidR="009D2476" w:rsidDel="007703A9" w:rsidRDefault="009D2476" w:rsidP="007703A9">
      <w:pPr>
        <w:rPr>
          <w:del w:id="5062" w:author="Hp" w:date="2018-12-08T02:39:00Z"/>
        </w:rPr>
        <w:pPrChange w:id="5063" w:author="Hp" w:date="2018-12-08T02:39:00Z">
          <w:pPr>
            <w:ind w:left="720"/>
          </w:pPr>
        </w:pPrChange>
      </w:pPr>
    </w:p>
    <w:p w:rsidR="009D2476" w:rsidRPr="00F83B5C" w:rsidDel="007703A9" w:rsidRDefault="009D2476" w:rsidP="007703A9">
      <w:pPr>
        <w:rPr>
          <w:del w:id="5064" w:author="Hp" w:date="2018-12-08T02:39:00Z"/>
        </w:rPr>
        <w:pPrChange w:id="5065" w:author="Hp" w:date="2018-12-08T02:39:00Z">
          <w:pPr>
            <w:ind w:left="720"/>
          </w:pPr>
        </w:pPrChange>
      </w:pPr>
      <w:del w:id="5066" w:author="Hp" w:date="2018-12-08T02:39:00Z">
        <w:r w:rsidDel="007703A9">
          <w:delText>If a general user selects this button, he or she will bypass the list of users and be brought to his or her own information. The general user will not, however, be presented with his or her access level. The general user will then be able to modify this content.</w:delText>
        </w:r>
      </w:del>
    </w:p>
    <w:p w:rsidR="009D2476" w:rsidDel="007703A9" w:rsidRDefault="009D2476" w:rsidP="007703A9">
      <w:pPr>
        <w:numPr>
          <w:numberingChange w:id="5067" w:author="Box" w:date="2006-10-12T22:48:00Z" w:original="%1:5:0:.%2:6:0:.%3:4:0:"/>
        </w:numPr>
        <w:rPr>
          <w:del w:id="5068" w:author="Hp" w:date="2018-12-08T02:39:00Z"/>
        </w:rPr>
        <w:pPrChange w:id="5069" w:author="Hp" w:date="2018-12-08T02:39:00Z">
          <w:pPr>
            <w:pStyle w:val="Heading3"/>
            <w:tabs>
              <w:tab w:val="clear" w:pos="0"/>
            </w:tabs>
          </w:pPr>
        </w:pPrChange>
      </w:pPr>
      <w:del w:id="5070" w:author="Hp" w:date="2018-12-08T02:39:00Z">
        <w:r w:rsidDel="007703A9">
          <w:delText>Output:</w:delText>
        </w:r>
      </w:del>
    </w:p>
    <w:p w:rsidR="009D2476" w:rsidRPr="00F83B5C" w:rsidDel="007703A9" w:rsidRDefault="009D2476" w:rsidP="007703A9">
      <w:pPr>
        <w:rPr>
          <w:del w:id="5071" w:author="Hp" w:date="2018-12-08T02:39:00Z"/>
        </w:rPr>
        <w:pPrChange w:id="5072" w:author="Hp" w:date="2018-12-08T02:39:00Z">
          <w:pPr>
            <w:ind w:left="720"/>
          </w:pPr>
        </w:pPrChange>
      </w:pPr>
      <w:del w:id="5073" w:author="Hp" w:date="2018-12-08T02:39:00Z">
        <w:r w:rsidDel="007703A9">
          <w:delText>A user is either told that the account update was successful or that it failed.</w:delText>
        </w:r>
      </w:del>
    </w:p>
    <w:p w:rsidR="009D2476" w:rsidDel="007703A9" w:rsidRDefault="009D2476" w:rsidP="007703A9">
      <w:pPr>
        <w:numPr>
          <w:numberingChange w:id="5074" w:author="Box" w:date="2006-10-12T22:48:00Z" w:original="%1:5:0:.%2:6:0:.%3:5:0:"/>
        </w:numPr>
        <w:rPr>
          <w:del w:id="5075" w:author="Hp" w:date="2018-12-08T02:39:00Z"/>
        </w:rPr>
        <w:pPrChange w:id="5076" w:author="Hp" w:date="2018-12-08T02:39:00Z">
          <w:pPr>
            <w:pStyle w:val="Heading3"/>
            <w:tabs>
              <w:tab w:val="clear" w:pos="0"/>
            </w:tabs>
          </w:pPr>
        </w:pPrChange>
      </w:pPr>
      <w:del w:id="5077" w:author="Hp" w:date="2018-12-08T02:39:00Z">
        <w:r w:rsidDel="007703A9">
          <w:delText>Main Scenario:</w:delText>
        </w:r>
      </w:del>
    </w:p>
    <w:p w:rsidR="009D2476" w:rsidDel="007703A9" w:rsidRDefault="009D2476" w:rsidP="007703A9">
      <w:pPr>
        <w:rPr>
          <w:del w:id="5078" w:author="Hp" w:date="2018-12-08T02:39:00Z"/>
        </w:rPr>
        <w:pPrChange w:id="5079" w:author="Hp" w:date="2018-12-08T02:39:00Z">
          <w:pPr>
            <w:ind w:left="720"/>
          </w:pPr>
        </w:pPrChange>
      </w:pPr>
      <w:del w:id="5080" w:author="Hp" w:date="2018-12-08T02:39:00Z">
        <w:r w:rsidDel="007703A9">
          <w:delText>A user either wishes to change details that he or she entered incorrectly at account creation or modify values that have changed since.</w:delText>
        </w:r>
      </w:del>
    </w:p>
    <w:p w:rsidR="009D2476" w:rsidDel="007703A9" w:rsidRDefault="009D2476" w:rsidP="007703A9">
      <w:pPr>
        <w:rPr>
          <w:del w:id="5081" w:author="Hp" w:date="2018-12-08T02:39:00Z"/>
        </w:rPr>
        <w:pPrChange w:id="5082" w:author="Hp" w:date="2018-12-08T02:39:00Z">
          <w:pPr>
            <w:ind w:left="720"/>
          </w:pPr>
        </w:pPrChange>
      </w:pPr>
    </w:p>
    <w:p w:rsidR="009D2476" w:rsidRPr="00F83B5C" w:rsidDel="007703A9" w:rsidRDefault="009D2476" w:rsidP="007703A9">
      <w:pPr>
        <w:rPr>
          <w:del w:id="5083" w:author="Hp" w:date="2018-12-08T02:39:00Z"/>
        </w:rPr>
        <w:pPrChange w:id="5084" w:author="Hp" w:date="2018-12-08T02:39:00Z">
          <w:pPr>
            <w:ind w:left="720"/>
          </w:pPr>
        </w:pPrChange>
      </w:pPr>
      <w:del w:id="5085" w:author="Hp" w:date="2018-12-08T02:39:00Z">
        <w:r w:rsidDel="007703A9">
          <w:delText>An administrative user wishes to give a general user administrative user access.</w:delText>
        </w:r>
      </w:del>
    </w:p>
    <w:p w:rsidR="009D2476" w:rsidDel="007703A9" w:rsidRDefault="009D2476" w:rsidP="007703A9">
      <w:pPr>
        <w:numPr>
          <w:numberingChange w:id="5086" w:author="Box" w:date="2006-10-12T22:48:00Z" w:original="%1:5:0:.%2:6:0:.%3:6:0:"/>
        </w:numPr>
        <w:rPr>
          <w:del w:id="5087" w:author="Hp" w:date="2018-12-08T02:39:00Z"/>
        </w:rPr>
        <w:pPrChange w:id="5088" w:author="Hp" w:date="2018-12-08T02:39:00Z">
          <w:pPr>
            <w:pStyle w:val="Heading3"/>
            <w:tabs>
              <w:tab w:val="clear" w:pos="0"/>
            </w:tabs>
          </w:pPr>
        </w:pPrChange>
      </w:pPr>
      <w:del w:id="5089" w:author="Hp" w:date="2018-12-08T02:39:00Z">
        <w:r w:rsidDel="007703A9">
          <w:delText>Pre-condition:</w:delText>
        </w:r>
      </w:del>
    </w:p>
    <w:p w:rsidR="001813AA" w:rsidDel="007703A9" w:rsidRDefault="009D2476" w:rsidP="007703A9">
      <w:pPr>
        <w:rPr>
          <w:del w:id="5090" w:author="Hp" w:date="2018-12-08T02:39:00Z"/>
        </w:rPr>
        <w:pPrChange w:id="5091" w:author="Hp" w:date="2018-12-08T02:39:00Z">
          <w:pPr>
            <w:ind w:left="720"/>
          </w:pPr>
        </w:pPrChange>
      </w:pPr>
      <w:del w:id="5092" w:author="Hp" w:date="2018-12-08T02:39:00Z">
        <w:r w:rsidDel="007703A9">
          <w:delText>The user must be connected to the system with a with a valid user account.</w:delText>
        </w:r>
      </w:del>
    </w:p>
    <w:p w:rsidR="009D2476" w:rsidRPr="00F83B5C" w:rsidDel="007703A9" w:rsidRDefault="001813AA" w:rsidP="007703A9">
      <w:pPr>
        <w:rPr>
          <w:del w:id="5093" w:author="Hp" w:date="2018-12-08T02:39:00Z"/>
        </w:rPr>
        <w:pPrChange w:id="5094" w:author="Hp" w:date="2018-12-08T02:39:00Z">
          <w:pPr>
            <w:ind w:left="720"/>
          </w:pPr>
        </w:pPrChange>
      </w:pPr>
      <w:del w:id="5095" w:author="Hp" w:date="2018-12-08T02:39:00Z">
        <w:r w:rsidDel="007703A9">
          <w:br w:type="page"/>
        </w:r>
      </w:del>
    </w:p>
    <w:p w:rsidR="009D2476" w:rsidDel="007703A9" w:rsidRDefault="009D2476" w:rsidP="007703A9">
      <w:pPr>
        <w:numPr>
          <w:numberingChange w:id="5096" w:author="Box" w:date="2006-10-12T22:48:00Z" w:original="%1:5:0:.%2:6:0:.%3:7:0:"/>
        </w:numPr>
        <w:rPr>
          <w:del w:id="5097" w:author="Hp" w:date="2018-12-08T02:39:00Z"/>
        </w:rPr>
        <w:pPrChange w:id="5098" w:author="Hp" w:date="2018-12-08T02:39:00Z">
          <w:pPr>
            <w:pStyle w:val="Heading3"/>
            <w:tabs>
              <w:tab w:val="clear" w:pos="0"/>
            </w:tabs>
          </w:pPr>
        </w:pPrChange>
      </w:pPr>
      <w:del w:id="5099" w:author="Hp" w:date="2018-12-08T02:39:00Z">
        <w:r w:rsidDel="007703A9">
          <w:delText>Steps:</w:delText>
        </w:r>
      </w:del>
    </w:p>
    <w:p w:rsidR="009D2476" w:rsidDel="007703A9" w:rsidRDefault="009D2476" w:rsidP="007703A9">
      <w:pPr>
        <w:numPr>
          <w:numberingChange w:id="5100" w:author="Box" w:date="2006-10-12T22:48:00Z" w:original="%1:5:0:.%2:6:0:.%3:7:0:.%4:1:0:"/>
        </w:numPr>
        <w:rPr>
          <w:del w:id="5101" w:author="Hp" w:date="2018-12-08T02:39:00Z"/>
        </w:rPr>
        <w:pPrChange w:id="5102" w:author="Hp" w:date="2018-12-08T02:39:00Z">
          <w:pPr>
            <w:pStyle w:val="Heading4"/>
            <w:tabs>
              <w:tab w:val="clear" w:pos="0"/>
            </w:tabs>
            <w:ind w:left="720"/>
          </w:pPr>
        </w:pPrChange>
      </w:pPr>
      <w:del w:id="5103" w:author="Hp" w:date="2018-12-08T02:39:00Z">
        <w:r w:rsidDel="007703A9">
          <w:delText>Step 1: The user clicks on the ‘Update User’ option.</w:delText>
        </w:r>
      </w:del>
    </w:p>
    <w:p w:rsidR="009D2476" w:rsidDel="007703A9" w:rsidRDefault="009D2476" w:rsidP="007703A9">
      <w:pPr>
        <w:numPr>
          <w:numberingChange w:id="5104" w:author="Box" w:date="2006-10-12T22:48:00Z" w:original="%1:5:0:.%2:6:0:.%3:7:0:.%4:2:0:"/>
        </w:numPr>
        <w:rPr>
          <w:del w:id="5105" w:author="Hp" w:date="2018-12-08T02:39:00Z"/>
        </w:rPr>
        <w:pPrChange w:id="5106" w:author="Hp" w:date="2018-12-08T02:39:00Z">
          <w:pPr>
            <w:pStyle w:val="Heading4"/>
            <w:tabs>
              <w:tab w:val="clear" w:pos="0"/>
            </w:tabs>
            <w:ind w:left="720"/>
          </w:pPr>
        </w:pPrChange>
      </w:pPr>
      <w:del w:id="5107" w:author="Hp" w:date="2018-12-08T02:39:00Z">
        <w:r w:rsidDel="007703A9">
          <w:delText>Step 2: If the user is an administrative user, then he or she must select a user to modify. A general user will bypass this step and be taken instead to step 3 as if he selected his or her own account.</w:delText>
        </w:r>
      </w:del>
    </w:p>
    <w:p w:rsidR="009D2476" w:rsidDel="007703A9" w:rsidRDefault="009D2476" w:rsidP="007703A9">
      <w:pPr>
        <w:numPr>
          <w:numberingChange w:id="5108" w:author="Box" w:date="2006-10-12T22:48:00Z" w:original="%1:5:0:.%2:6:0:.%3:7:0:.%4:3:0:"/>
        </w:numPr>
        <w:rPr>
          <w:del w:id="5109" w:author="Hp" w:date="2018-12-08T02:39:00Z"/>
        </w:rPr>
        <w:pPrChange w:id="5110" w:author="Hp" w:date="2018-12-08T02:39:00Z">
          <w:pPr>
            <w:pStyle w:val="Heading4"/>
            <w:tabs>
              <w:tab w:val="clear" w:pos="0"/>
            </w:tabs>
            <w:ind w:left="720"/>
          </w:pPr>
        </w:pPrChange>
      </w:pPr>
      <w:del w:id="5111" w:author="Hp" w:date="2018-12-08T02:39:00Z">
        <w:r w:rsidDel="007703A9">
          <w:delText>Step 3: The user modifies stored details.</w:delText>
        </w:r>
      </w:del>
    </w:p>
    <w:p w:rsidR="009D2476" w:rsidDel="007703A9" w:rsidRDefault="009D2476" w:rsidP="007703A9">
      <w:pPr>
        <w:numPr>
          <w:numberingChange w:id="5112" w:author="Box" w:date="2006-10-12T22:48:00Z" w:original="%1:5:0:.%2:6:0:.%3:8:0:"/>
        </w:numPr>
        <w:rPr>
          <w:del w:id="5113" w:author="Hp" w:date="2018-12-08T02:39:00Z"/>
        </w:rPr>
        <w:pPrChange w:id="5114" w:author="Hp" w:date="2018-12-08T02:39:00Z">
          <w:pPr>
            <w:pStyle w:val="Heading3"/>
            <w:tabs>
              <w:tab w:val="clear" w:pos="0"/>
            </w:tabs>
          </w:pPr>
        </w:pPrChange>
      </w:pPr>
      <w:del w:id="5115" w:author="Hp" w:date="2018-12-08T02:39:00Z">
        <w:r w:rsidDel="007703A9">
          <w:delText>Post-condition</w:delText>
        </w:r>
      </w:del>
    </w:p>
    <w:p w:rsidR="009D2476" w:rsidRPr="00F83B5C" w:rsidDel="007703A9" w:rsidRDefault="009D2476" w:rsidP="007703A9">
      <w:pPr>
        <w:rPr>
          <w:del w:id="5116" w:author="Hp" w:date="2018-12-08T02:39:00Z"/>
        </w:rPr>
        <w:pPrChange w:id="5117" w:author="Hp" w:date="2018-12-08T02:39:00Z">
          <w:pPr>
            <w:ind w:left="720"/>
          </w:pPr>
        </w:pPrChange>
      </w:pPr>
      <w:del w:id="5118" w:author="Hp" w:date="2018-12-08T02:39:00Z">
        <w:r w:rsidDel="007703A9">
          <w:delText>N/A</w:delText>
        </w:r>
      </w:del>
    </w:p>
    <w:p w:rsidR="009D2476" w:rsidDel="007703A9" w:rsidRDefault="009D2476" w:rsidP="007703A9">
      <w:pPr>
        <w:numPr>
          <w:numberingChange w:id="5119" w:author="Box" w:date="2006-10-12T22:48:00Z" w:original="%1:5:0:.%2:6:0:.%3:9:0:"/>
        </w:numPr>
        <w:rPr>
          <w:del w:id="5120" w:author="Hp" w:date="2018-12-08T02:39:00Z"/>
        </w:rPr>
        <w:pPrChange w:id="5121" w:author="Hp" w:date="2018-12-08T02:39:00Z">
          <w:pPr>
            <w:pStyle w:val="Heading3"/>
            <w:tabs>
              <w:tab w:val="clear" w:pos="0"/>
            </w:tabs>
          </w:pPr>
        </w:pPrChange>
      </w:pPr>
      <w:del w:id="5122" w:author="Hp" w:date="2018-12-08T02:39:00Z">
        <w:r w:rsidDel="007703A9">
          <w:delText>Exceptional Scenario 1</w:delText>
        </w:r>
      </w:del>
    </w:p>
    <w:p w:rsidR="00EB33C1" w:rsidDel="007703A9" w:rsidRDefault="009D2476" w:rsidP="007703A9">
      <w:pPr>
        <w:rPr>
          <w:del w:id="5123" w:author="Hp" w:date="2018-12-08T02:39:00Z"/>
        </w:rPr>
        <w:pPrChange w:id="5124" w:author="Hp" w:date="2018-12-08T02:39:00Z">
          <w:pPr>
            <w:ind w:left="720"/>
          </w:pPr>
        </w:pPrChange>
      </w:pPr>
      <w:del w:id="5125" w:author="Hp" w:date="2018-12-08T02:39:00Z">
        <w:r w:rsidDel="007703A9">
          <w:delText>N/A</w:delText>
        </w:r>
      </w:del>
    </w:p>
    <w:p w:rsidR="009D2476" w:rsidDel="007703A9" w:rsidRDefault="00EB33C1" w:rsidP="007703A9">
      <w:pPr>
        <w:numPr>
          <w:numberingChange w:id="5126" w:author="Box" w:date="2006-10-12T22:48:00Z" w:original="%1:5:0:.%2:6:0:.%3:10:0:"/>
        </w:numPr>
        <w:rPr>
          <w:del w:id="5127" w:author="Hp" w:date="2018-12-08T02:39:00Z"/>
        </w:rPr>
        <w:pPrChange w:id="5128" w:author="Hp" w:date="2018-12-08T02:39:00Z">
          <w:pPr>
            <w:pStyle w:val="Heading3"/>
            <w:tabs>
              <w:tab w:val="clear" w:pos="0"/>
            </w:tabs>
          </w:pPr>
        </w:pPrChange>
      </w:pPr>
      <w:del w:id="5129" w:author="Hp" w:date="2018-12-08T02:39:00Z">
        <w:r w:rsidDel="007703A9">
          <w:rPr>
            <w:noProof/>
          </w:rPr>
          <w:pict>
            <v:shape id="_x0000_s1114" type="#_x0000_t75" style="position:absolute;margin-left:0;margin-top:24.2pt;width:279.15pt;height:180.5pt;z-index:-16;mso-position-horizontal:center">
              <v:imagedata r:id="rId18" o:title="Update_User_Use_Case"/>
            </v:shape>
          </w:pict>
        </w:r>
        <w:r w:rsidR="009D2476" w:rsidDel="007703A9">
          <w:delText>Example</w:delText>
        </w:r>
      </w:del>
    </w:p>
    <w:p w:rsidR="00EB33C1" w:rsidDel="007703A9" w:rsidRDefault="00EB33C1" w:rsidP="007703A9">
      <w:pPr>
        <w:rPr>
          <w:del w:id="5130" w:author="Hp" w:date="2018-12-08T02:39:00Z"/>
        </w:rPr>
        <w:pPrChange w:id="5131" w:author="Hp" w:date="2018-12-08T02:39:00Z">
          <w:pPr/>
        </w:pPrChange>
      </w:pPr>
    </w:p>
    <w:p w:rsidR="00EB33C1" w:rsidDel="007703A9" w:rsidRDefault="00EB33C1" w:rsidP="007703A9">
      <w:pPr>
        <w:rPr>
          <w:del w:id="5132" w:author="Hp" w:date="2018-12-08T02:39:00Z"/>
        </w:rPr>
        <w:pPrChange w:id="5133" w:author="Hp" w:date="2018-12-08T02:39:00Z">
          <w:pPr/>
        </w:pPrChange>
      </w:pPr>
    </w:p>
    <w:p w:rsidR="00EB33C1" w:rsidDel="007703A9" w:rsidRDefault="00EB33C1" w:rsidP="007703A9">
      <w:pPr>
        <w:rPr>
          <w:del w:id="5134" w:author="Hp" w:date="2018-12-08T02:39:00Z"/>
        </w:rPr>
        <w:pPrChange w:id="5135" w:author="Hp" w:date="2018-12-08T02:39:00Z">
          <w:pPr/>
        </w:pPrChange>
      </w:pPr>
    </w:p>
    <w:p w:rsidR="00EB33C1" w:rsidDel="007703A9" w:rsidRDefault="00EB33C1" w:rsidP="007703A9">
      <w:pPr>
        <w:rPr>
          <w:del w:id="5136" w:author="Hp" w:date="2018-12-08T02:39:00Z"/>
        </w:rPr>
        <w:pPrChange w:id="5137" w:author="Hp" w:date="2018-12-08T02:39:00Z">
          <w:pPr/>
        </w:pPrChange>
      </w:pPr>
    </w:p>
    <w:p w:rsidR="00EB33C1" w:rsidDel="007703A9" w:rsidRDefault="00EB33C1" w:rsidP="007703A9">
      <w:pPr>
        <w:rPr>
          <w:del w:id="5138" w:author="Hp" w:date="2018-12-08T02:39:00Z"/>
        </w:rPr>
        <w:pPrChange w:id="5139" w:author="Hp" w:date="2018-12-08T02:39:00Z">
          <w:pPr/>
        </w:pPrChange>
      </w:pPr>
    </w:p>
    <w:p w:rsidR="00EB33C1" w:rsidDel="007703A9" w:rsidRDefault="00EB33C1" w:rsidP="007703A9">
      <w:pPr>
        <w:rPr>
          <w:del w:id="5140" w:author="Hp" w:date="2018-12-08T02:39:00Z"/>
        </w:rPr>
        <w:pPrChange w:id="5141" w:author="Hp" w:date="2018-12-08T02:39:00Z">
          <w:pPr/>
        </w:pPrChange>
      </w:pPr>
    </w:p>
    <w:p w:rsidR="00EB33C1" w:rsidDel="007703A9" w:rsidRDefault="00EB33C1" w:rsidP="007703A9">
      <w:pPr>
        <w:rPr>
          <w:del w:id="5142" w:author="Hp" w:date="2018-12-08T02:39:00Z"/>
        </w:rPr>
        <w:pPrChange w:id="5143" w:author="Hp" w:date="2018-12-08T02:39:00Z">
          <w:pPr/>
        </w:pPrChange>
      </w:pPr>
    </w:p>
    <w:p w:rsidR="00EB33C1" w:rsidDel="007703A9" w:rsidRDefault="00EB33C1" w:rsidP="007703A9">
      <w:pPr>
        <w:rPr>
          <w:del w:id="5144" w:author="Hp" w:date="2018-12-08T02:39:00Z"/>
        </w:rPr>
        <w:pPrChange w:id="5145" w:author="Hp" w:date="2018-12-08T02:39:00Z">
          <w:pPr/>
        </w:pPrChange>
      </w:pPr>
    </w:p>
    <w:p w:rsidR="00EB33C1" w:rsidDel="007703A9" w:rsidRDefault="00EB33C1" w:rsidP="007703A9">
      <w:pPr>
        <w:rPr>
          <w:del w:id="5146" w:author="Hp" w:date="2018-12-08T02:39:00Z"/>
        </w:rPr>
        <w:pPrChange w:id="5147" w:author="Hp" w:date="2018-12-08T02:39:00Z">
          <w:pPr/>
        </w:pPrChange>
      </w:pPr>
    </w:p>
    <w:p w:rsidR="00EB33C1" w:rsidDel="007703A9" w:rsidRDefault="00EB33C1" w:rsidP="007703A9">
      <w:pPr>
        <w:rPr>
          <w:del w:id="5148" w:author="Hp" w:date="2018-12-08T02:39:00Z"/>
        </w:rPr>
        <w:pPrChange w:id="5149" w:author="Hp" w:date="2018-12-08T02:39:00Z">
          <w:pPr/>
        </w:pPrChange>
      </w:pPr>
    </w:p>
    <w:p w:rsidR="00EB33C1" w:rsidDel="007703A9" w:rsidRDefault="00EB33C1" w:rsidP="007703A9">
      <w:pPr>
        <w:rPr>
          <w:del w:id="5150" w:author="Hp" w:date="2018-12-08T02:39:00Z"/>
        </w:rPr>
        <w:pPrChange w:id="5151" w:author="Hp" w:date="2018-12-08T02:39:00Z">
          <w:pPr/>
        </w:pPrChange>
      </w:pPr>
    </w:p>
    <w:p w:rsidR="00EB33C1" w:rsidRPr="00EB33C1" w:rsidDel="007703A9" w:rsidRDefault="00EB33C1" w:rsidP="007703A9">
      <w:pPr>
        <w:rPr>
          <w:del w:id="5152" w:author="Hp" w:date="2018-12-08T02:39:00Z"/>
        </w:rPr>
        <w:pPrChange w:id="5153" w:author="Hp" w:date="2018-12-08T02:39:00Z">
          <w:pPr/>
        </w:pPrChange>
      </w:pPr>
    </w:p>
    <w:p w:rsidR="009D2476" w:rsidRPr="000403F3" w:rsidDel="007703A9" w:rsidRDefault="001813AA" w:rsidP="007703A9">
      <w:pPr>
        <w:rPr>
          <w:del w:id="5154" w:author="Hp" w:date="2018-12-08T02:39:00Z"/>
        </w:rPr>
        <w:pPrChange w:id="5155" w:author="Hp" w:date="2018-12-08T02:39:00Z">
          <w:pPr/>
        </w:pPrChange>
      </w:pPr>
      <w:del w:id="5156" w:author="Hp" w:date="2018-12-08T02:39:00Z">
        <w:r w:rsidDel="007703A9">
          <w:br w:type="page"/>
        </w:r>
      </w:del>
    </w:p>
    <w:p w:rsidR="009D2476" w:rsidDel="007703A9" w:rsidRDefault="009D2476" w:rsidP="007703A9">
      <w:pPr>
        <w:numPr>
          <w:numberingChange w:id="5157" w:author="Box" w:date="2006-10-12T22:48:00Z" w:original="%1:5:0:.%2:7:0:"/>
        </w:numPr>
        <w:rPr>
          <w:del w:id="5158" w:author="Hp" w:date="2018-12-08T02:39:00Z"/>
        </w:rPr>
        <w:pPrChange w:id="5159" w:author="Hp" w:date="2018-12-08T02:39:00Z">
          <w:pPr>
            <w:pStyle w:val="Heading2"/>
            <w:tabs>
              <w:tab w:val="clear" w:pos="0"/>
            </w:tabs>
          </w:pPr>
        </w:pPrChange>
      </w:pPr>
      <w:bookmarkStart w:id="5160" w:name="_Toc147938661"/>
      <w:del w:id="5161" w:author="Hp" w:date="2018-12-08T02:39:00Z">
        <w:r w:rsidDel="007703A9">
          <w:delText>List User</w:delText>
        </w:r>
        <w:bookmarkEnd w:id="5160"/>
        <w:r w:rsidR="00EB33C1" w:rsidDel="007703A9">
          <w:delText>s</w:delText>
        </w:r>
      </w:del>
    </w:p>
    <w:p w:rsidR="009D2476" w:rsidDel="007703A9" w:rsidRDefault="009D2476" w:rsidP="007703A9">
      <w:pPr>
        <w:numPr>
          <w:numberingChange w:id="5162" w:author="Box" w:date="2006-10-12T22:48:00Z" w:original="%1:5:0:.%2:7:0:.%3:1:0:"/>
        </w:numPr>
        <w:rPr>
          <w:del w:id="5163" w:author="Hp" w:date="2018-12-08T02:39:00Z"/>
        </w:rPr>
        <w:pPrChange w:id="5164" w:author="Hp" w:date="2018-12-08T02:39:00Z">
          <w:pPr>
            <w:pStyle w:val="Heading3"/>
            <w:tabs>
              <w:tab w:val="clear" w:pos="0"/>
            </w:tabs>
          </w:pPr>
        </w:pPrChange>
      </w:pPr>
      <w:del w:id="5165" w:author="Hp" w:date="2018-12-08T02:39:00Z">
        <w:r w:rsidDel="007703A9">
          <w:delText>Name:</w:delText>
        </w:r>
      </w:del>
    </w:p>
    <w:p w:rsidR="009D2476" w:rsidRPr="00F83B5C" w:rsidDel="007703A9" w:rsidRDefault="00EB33C1" w:rsidP="007703A9">
      <w:pPr>
        <w:rPr>
          <w:del w:id="5166" w:author="Hp" w:date="2018-12-08T02:39:00Z"/>
        </w:rPr>
        <w:pPrChange w:id="5167" w:author="Hp" w:date="2018-12-08T02:39:00Z">
          <w:pPr>
            <w:ind w:left="720"/>
          </w:pPr>
        </w:pPrChange>
      </w:pPr>
      <w:del w:id="5168" w:author="Hp" w:date="2018-12-08T02:39:00Z">
        <w:r w:rsidDel="007703A9">
          <w:delText>List Users</w:delText>
        </w:r>
      </w:del>
    </w:p>
    <w:p w:rsidR="009D2476" w:rsidDel="007703A9" w:rsidRDefault="009D2476" w:rsidP="007703A9">
      <w:pPr>
        <w:numPr>
          <w:numberingChange w:id="5169" w:author="Box" w:date="2006-10-12T22:48:00Z" w:original="%1:5:0:.%2:7:0:.%3:2:0:"/>
        </w:numPr>
        <w:rPr>
          <w:del w:id="5170" w:author="Hp" w:date="2018-12-08T02:39:00Z"/>
        </w:rPr>
        <w:pPrChange w:id="5171" w:author="Hp" w:date="2018-12-08T02:39:00Z">
          <w:pPr>
            <w:pStyle w:val="Heading3"/>
            <w:tabs>
              <w:tab w:val="clear" w:pos="0"/>
            </w:tabs>
          </w:pPr>
        </w:pPrChange>
      </w:pPr>
      <w:del w:id="5172" w:author="Hp" w:date="2018-12-08T02:39:00Z">
        <w:r w:rsidDel="007703A9">
          <w:delText>Goal:</w:delText>
        </w:r>
      </w:del>
    </w:p>
    <w:p w:rsidR="009D2476" w:rsidRPr="00F83B5C" w:rsidDel="007703A9" w:rsidRDefault="009D2476" w:rsidP="007703A9">
      <w:pPr>
        <w:rPr>
          <w:del w:id="5173" w:author="Hp" w:date="2018-12-08T02:39:00Z"/>
        </w:rPr>
        <w:pPrChange w:id="5174" w:author="Hp" w:date="2018-12-08T02:39:00Z">
          <w:pPr>
            <w:ind w:left="720"/>
          </w:pPr>
        </w:pPrChange>
      </w:pPr>
      <w:del w:id="5175" w:author="Hp" w:date="2018-12-08T02:39:00Z">
        <w:r w:rsidDel="007703A9">
          <w:delText>The purpose of this feature is to list all valid accounts.</w:delText>
        </w:r>
      </w:del>
    </w:p>
    <w:p w:rsidR="009D2476" w:rsidDel="007703A9" w:rsidRDefault="009D2476" w:rsidP="007703A9">
      <w:pPr>
        <w:numPr>
          <w:numberingChange w:id="5176" w:author="Box" w:date="2006-10-12T22:48:00Z" w:original="%1:5:0:.%2:7:0:.%3:3:0:"/>
        </w:numPr>
        <w:rPr>
          <w:del w:id="5177" w:author="Hp" w:date="2018-12-08T02:39:00Z"/>
        </w:rPr>
        <w:pPrChange w:id="5178" w:author="Hp" w:date="2018-12-08T02:39:00Z">
          <w:pPr>
            <w:pStyle w:val="Heading3"/>
            <w:tabs>
              <w:tab w:val="clear" w:pos="0"/>
            </w:tabs>
          </w:pPr>
        </w:pPrChange>
      </w:pPr>
      <w:del w:id="5179" w:author="Hp" w:date="2018-12-08T02:39:00Z">
        <w:r w:rsidDel="007703A9">
          <w:delText>Input:</w:delText>
        </w:r>
      </w:del>
    </w:p>
    <w:p w:rsidR="009D2476" w:rsidRPr="00F83B5C" w:rsidDel="007703A9" w:rsidRDefault="009D2476" w:rsidP="007703A9">
      <w:pPr>
        <w:rPr>
          <w:del w:id="5180" w:author="Hp" w:date="2018-12-08T02:39:00Z"/>
        </w:rPr>
        <w:pPrChange w:id="5181" w:author="Hp" w:date="2018-12-08T02:39:00Z">
          <w:pPr>
            <w:ind w:left="720"/>
          </w:pPr>
        </w:pPrChange>
      </w:pPr>
      <w:del w:id="5182" w:author="Hp" w:date="2018-12-08T02:39:00Z">
        <w:r w:rsidDel="007703A9">
          <w:delText>The administrative user clicks the ‘List Accounts’ button..</w:delText>
        </w:r>
      </w:del>
    </w:p>
    <w:p w:rsidR="009D2476" w:rsidDel="007703A9" w:rsidRDefault="009D2476" w:rsidP="007703A9">
      <w:pPr>
        <w:numPr>
          <w:numberingChange w:id="5183" w:author="Box" w:date="2006-10-12T22:48:00Z" w:original="%1:5:0:.%2:7:0:.%3:4:0:"/>
        </w:numPr>
        <w:rPr>
          <w:del w:id="5184" w:author="Hp" w:date="2018-12-08T02:39:00Z"/>
        </w:rPr>
        <w:pPrChange w:id="5185" w:author="Hp" w:date="2018-12-08T02:39:00Z">
          <w:pPr>
            <w:pStyle w:val="Heading3"/>
            <w:tabs>
              <w:tab w:val="clear" w:pos="0"/>
            </w:tabs>
          </w:pPr>
        </w:pPrChange>
      </w:pPr>
      <w:del w:id="5186" w:author="Hp" w:date="2018-12-08T02:39:00Z">
        <w:r w:rsidDel="007703A9">
          <w:delText>Output:</w:delText>
        </w:r>
      </w:del>
    </w:p>
    <w:p w:rsidR="009D2476" w:rsidRPr="00F83B5C" w:rsidDel="007703A9" w:rsidRDefault="009D2476" w:rsidP="007703A9">
      <w:pPr>
        <w:rPr>
          <w:del w:id="5187" w:author="Hp" w:date="2018-12-08T02:39:00Z"/>
        </w:rPr>
        <w:pPrChange w:id="5188" w:author="Hp" w:date="2018-12-08T02:39:00Z">
          <w:pPr>
            <w:ind w:left="720"/>
          </w:pPr>
        </w:pPrChange>
      </w:pPr>
      <w:del w:id="5189" w:author="Hp" w:date="2018-12-08T02:39:00Z">
        <w:r w:rsidDel="007703A9">
          <w:delText>A list of all user accounts is displayed.</w:delText>
        </w:r>
      </w:del>
    </w:p>
    <w:p w:rsidR="009D2476" w:rsidDel="007703A9" w:rsidRDefault="009D2476" w:rsidP="007703A9">
      <w:pPr>
        <w:numPr>
          <w:numberingChange w:id="5190" w:author="Box" w:date="2006-10-12T22:48:00Z" w:original="%1:5:0:.%2:7:0:.%3:5:0:"/>
        </w:numPr>
        <w:rPr>
          <w:del w:id="5191" w:author="Hp" w:date="2018-12-08T02:39:00Z"/>
        </w:rPr>
        <w:pPrChange w:id="5192" w:author="Hp" w:date="2018-12-08T02:39:00Z">
          <w:pPr>
            <w:pStyle w:val="Heading3"/>
            <w:tabs>
              <w:tab w:val="clear" w:pos="0"/>
            </w:tabs>
          </w:pPr>
        </w:pPrChange>
      </w:pPr>
      <w:del w:id="5193" w:author="Hp" w:date="2018-12-08T02:39:00Z">
        <w:r w:rsidDel="007703A9">
          <w:delText>Main Scenario:</w:delText>
        </w:r>
      </w:del>
    </w:p>
    <w:p w:rsidR="009D2476" w:rsidRPr="00F83B5C" w:rsidDel="007703A9" w:rsidRDefault="009D2476" w:rsidP="007703A9">
      <w:pPr>
        <w:rPr>
          <w:del w:id="5194" w:author="Hp" w:date="2018-12-08T02:39:00Z"/>
        </w:rPr>
        <w:pPrChange w:id="5195" w:author="Hp" w:date="2018-12-08T02:39:00Z">
          <w:pPr>
            <w:ind w:left="720"/>
          </w:pPr>
        </w:pPrChange>
      </w:pPr>
      <w:del w:id="5196" w:author="Hp" w:date="2018-12-08T02:39:00Z">
        <w:r w:rsidDel="007703A9">
          <w:delText>An administrative user wishes to see everyone who has access to the system.</w:delText>
        </w:r>
      </w:del>
    </w:p>
    <w:p w:rsidR="009D2476" w:rsidDel="007703A9" w:rsidRDefault="009D2476" w:rsidP="007703A9">
      <w:pPr>
        <w:numPr>
          <w:numberingChange w:id="5197" w:author="Box" w:date="2006-10-12T22:48:00Z" w:original="%1:5:0:.%2:7:0:.%3:6:0:"/>
        </w:numPr>
        <w:rPr>
          <w:del w:id="5198" w:author="Hp" w:date="2018-12-08T02:39:00Z"/>
        </w:rPr>
        <w:pPrChange w:id="5199" w:author="Hp" w:date="2018-12-08T02:39:00Z">
          <w:pPr>
            <w:pStyle w:val="Heading3"/>
            <w:tabs>
              <w:tab w:val="clear" w:pos="0"/>
            </w:tabs>
          </w:pPr>
        </w:pPrChange>
      </w:pPr>
      <w:del w:id="5200" w:author="Hp" w:date="2018-12-08T02:39:00Z">
        <w:r w:rsidDel="007703A9">
          <w:delText>Pre-condition:</w:delText>
        </w:r>
      </w:del>
    </w:p>
    <w:p w:rsidR="009D2476" w:rsidRPr="00F83B5C" w:rsidDel="007703A9" w:rsidRDefault="009D2476" w:rsidP="007703A9">
      <w:pPr>
        <w:rPr>
          <w:del w:id="5201" w:author="Hp" w:date="2018-12-08T02:39:00Z"/>
        </w:rPr>
        <w:pPrChange w:id="5202" w:author="Hp" w:date="2018-12-08T02:39:00Z">
          <w:pPr>
            <w:ind w:left="720"/>
          </w:pPr>
        </w:pPrChange>
      </w:pPr>
      <w:del w:id="5203" w:author="Hp" w:date="2018-12-08T02:39:00Z">
        <w:r w:rsidDel="007703A9">
          <w:delText>The user must have a valid account with administrative privileges.</w:delText>
        </w:r>
      </w:del>
    </w:p>
    <w:p w:rsidR="009D2476" w:rsidDel="007703A9" w:rsidRDefault="009D2476" w:rsidP="007703A9">
      <w:pPr>
        <w:numPr>
          <w:numberingChange w:id="5204" w:author="Box" w:date="2006-10-12T22:48:00Z" w:original="%1:5:0:.%2:7:0:.%3:7:0:"/>
        </w:numPr>
        <w:rPr>
          <w:del w:id="5205" w:author="Hp" w:date="2018-12-08T02:39:00Z"/>
        </w:rPr>
        <w:pPrChange w:id="5206" w:author="Hp" w:date="2018-12-08T02:39:00Z">
          <w:pPr>
            <w:pStyle w:val="Heading3"/>
            <w:tabs>
              <w:tab w:val="clear" w:pos="0"/>
            </w:tabs>
          </w:pPr>
        </w:pPrChange>
      </w:pPr>
      <w:del w:id="5207" w:author="Hp" w:date="2018-12-08T02:39:00Z">
        <w:r w:rsidDel="007703A9">
          <w:delText>Steps:</w:delText>
        </w:r>
      </w:del>
    </w:p>
    <w:p w:rsidR="009D2476" w:rsidDel="007703A9" w:rsidRDefault="009D2476" w:rsidP="007703A9">
      <w:pPr>
        <w:numPr>
          <w:numberingChange w:id="5208" w:author="Box" w:date="2006-10-12T22:48:00Z" w:original="%1:5:0:.%2:7:0:.%3:7:0:.%4:1:0:"/>
        </w:numPr>
        <w:rPr>
          <w:del w:id="5209" w:author="Hp" w:date="2018-12-08T02:39:00Z"/>
        </w:rPr>
        <w:pPrChange w:id="5210" w:author="Hp" w:date="2018-12-08T02:39:00Z">
          <w:pPr>
            <w:pStyle w:val="Heading4"/>
            <w:tabs>
              <w:tab w:val="clear" w:pos="0"/>
            </w:tabs>
            <w:ind w:left="720"/>
          </w:pPr>
        </w:pPrChange>
      </w:pPr>
      <w:del w:id="5211" w:author="Hp" w:date="2018-12-08T02:39:00Z">
        <w:r w:rsidDel="007703A9">
          <w:delText>Step 1: The administrative  user clicks the ‘List Accounts’ button.</w:delText>
        </w:r>
      </w:del>
    </w:p>
    <w:p w:rsidR="009D2476" w:rsidDel="007703A9" w:rsidRDefault="009D2476" w:rsidP="007703A9">
      <w:pPr>
        <w:numPr>
          <w:numberingChange w:id="5212" w:author="Box" w:date="2006-10-12T22:48:00Z" w:original="%1:5:0:.%2:7:0:.%3:8:0:"/>
        </w:numPr>
        <w:rPr>
          <w:del w:id="5213" w:author="Hp" w:date="2018-12-08T02:39:00Z"/>
        </w:rPr>
        <w:pPrChange w:id="5214" w:author="Hp" w:date="2018-12-08T02:39:00Z">
          <w:pPr>
            <w:pStyle w:val="Heading3"/>
            <w:tabs>
              <w:tab w:val="clear" w:pos="0"/>
            </w:tabs>
          </w:pPr>
        </w:pPrChange>
      </w:pPr>
      <w:del w:id="5215" w:author="Hp" w:date="2018-12-08T02:39:00Z">
        <w:r w:rsidDel="007703A9">
          <w:delText>Post-condition</w:delText>
        </w:r>
      </w:del>
    </w:p>
    <w:p w:rsidR="009D2476" w:rsidRPr="00F83B5C" w:rsidDel="007703A9" w:rsidRDefault="009D2476" w:rsidP="007703A9">
      <w:pPr>
        <w:rPr>
          <w:del w:id="5216" w:author="Hp" w:date="2018-12-08T02:39:00Z"/>
        </w:rPr>
        <w:pPrChange w:id="5217" w:author="Hp" w:date="2018-12-08T02:39:00Z">
          <w:pPr>
            <w:ind w:left="720"/>
          </w:pPr>
        </w:pPrChange>
      </w:pPr>
      <w:del w:id="5218" w:author="Hp" w:date="2018-12-08T02:39:00Z">
        <w:r w:rsidDel="007703A9">
          <w:delText>N/A</w:delText>
        </w:r>
      </w:del>
    </w:p>
    <w:p w:rsidR="009D2476" w:rsidDel="007703A9" w:rsidRDefault="009D2476" w:rsidP="007703A9">
      <w:pPr>
        <w:numPr>
          <w:numberingChange w:id="5219" w:author="Box" w:date="2006-10-12T22:48:00Z" w:original="%1:5:0:.%2:7:0:.%3:9:0:"/>
        </w:numPr>
        <w:rPr>
          <w:del w:id="5220" w:author="Hp" w:date="2018-12-08T02:39:00Z"/>
        </w:rPr>
        <w:pPrChange w:id="5221" w:author="Hp" w:date="2018-12-08T02:39:00Z">
          <w:pPr>
            <w:pStyle w:val="Heading3"/>
            <w:tabs>
              <w:tab w:val="clear" w:pos="0"/>
            </w:tabs>
          </w:pPr>
        </w:pPrChange>
      </w:pPr>
      <w:del w:id="5222" w:author="Hp" w:date="2018-12-08T02:39:00Z">
        <w:r w:rsidDel="007703A9">
          <w:delText>Exceptional Scenario 1</w:delText>
        </w:r>
      </w:del>
    </w:p>
    <w:p w:rsidR="009D2476" w:rsidRPr="000403F3" w:rsidDel="007703A9" w:rsidRDefault="009D2476" w:rsidP="007703A9">
      <w:pPr>
        <w:rPr>
          <w:del w:id="5223" w:author="Hp" w:date="2018-12-08T02:39:00Z"/>
        </w:rPr>
        <w:pPrChange w:id="5224" w:author="Hp" w:date="2018-12-08T02:39:00Z">
          <w:pPr>
            <w:ind w:left="720"/>
          </w:pPr>
        </w:pPrChange>
      </w:pPr>
      <w:del w:id="5225" w:author="Hp" w:date="2018-12-08T02:39:00Z">
        <w:r w:rsidDel="007703A9">
          <w:delText>N/A</w:delText>
        </w:r>
      </w:del>
    </w:p>
    <w:p w:rsidR="009D2476" w:rsidDel="007703A9" w:rsidRDefault="00EB33C1" w:rsidP="007703A9">
      <w:pPr>
        <w:numPr>
          <w:numberingChange w:id="5226" w:author="Box" w:date="2006-10-12T22:48:00Z" w:original="%1:5:0:.%2:7:0:.%3:10:0:"/>
        </w:numPr>
        <w:rPr>
          <w:del w:id="5227" w:author="Hp" w:date="2018-12-08T02:39:00Z"/>
        </w:rPr>
        <w:pPrChange w:id="5228" w:author="Hp" w:date="2018-12-08T02:39:00Z">
          <w:pPr>
            <w:pStyle w:val="Heading3"/>
            <w:tabs>
              <w:tab w:val="clear" w:pos="0"/>
            </w:tabs>
          </w:pPr>
        </w:pPrChange>
      </w:pPr>
      <w:del w:id="5229" w:author="Hp" w:date="2018-12-08T02:39:00Z">
        <w:r w:rsidDel="007703A9">
          <w:rPr>
            <w:noProof/>
          </w:rPr>
          <w:pict>
            <v:shape id="_x0000_s1115" type="#_x0000_t75" style="position:absolute;margin-left:98.75pt;margin-top:20.55pt;width:284.85pt;height:87.65pt;z-index:-15">
              <v:imagedata r:id="rId19" o:title="List_Users_Use_Case"/>
            </v:shape>
          </w:pict>
        </w:r>
        <w:r w:rsidR="009D2476" w:rsidDel="007703A9">
          <w:delText>Example</w:delText>
        </w:r>
      </w:del>
    </w:p>
    <w:p w:rsidR="00EB33C1" w:rsidDel="007703A9" w:rsidRDefault="00EB33C1" w:rsidP="007703A9">
      <w:pPr>
        <w:rPr>
          <w:del w:id="5230" w:author="Hp" w:date="2018-12-08T02:39:00Z"/>
        </w:rPr>
        <w:pPrChange w:id="5231" w:author="Hp" w:date="2018-12-08T02:39:00Z">
          <w:pPr/>
        </w:pPrChange>
      </w:pPr>
    </w:p>
    <w:p w:rsidR="00EB33C1" w:rsidDel="007703A9" w:rsidRDefault="00EB33C1" w:rsidP="007703A9">
      <w:pPr>
        <w:rPr>
          <w:del w:id="5232" w:author="Hp" w:date="2018-12-08T02:39:00Z"/>
        </w:rPr>
        <w:pPrChange w:id="5233" w:author="Hp" w:date="2018-12-08T02:39:00Z">
          <w:pPr/>
        </w:pPrChange>
      </w:pPr>
    </w:p>
    <w:p w:rsidR="00EB33C1" w:rsidDel="007703A9" w:rsidRDefault="00EB33C1" w:rsidP="007703A9">
      <w:pPr>
        <w:rPr>
          <w:del w:id="5234" w:author="Hp" w:date="2018-12-08T02:39:00Z"/>
        </w:rPr>
        <w:pPrChange w:id="5235" w:author="Hp" w:date="2018-12-08T02:39:00Z">
          <w:pPr/>
        </w:pPrChange>
      </w:pPr>
    </w:p>
    <w:p w:rsidR="00EB33C1" w:rsidDel="007703A9" w:rsidRDefault="00EB33C1" w:rsidP="007703A9">
      <w:pPr>
        <w:rPr>
          <w:del w:id="5236" w:author="Hp" w:date="2018-12-08T02:39:00Z"/>
        </w:rPr>
        <w:pPrChange w:id="5237" w:author="Hp" w:date="2018-12-08T02:39:00Z">
          <w:pPr/>
        </w:pPrChange>
      </w:pPr>
    </w:p>
    <w:p w:rsidR="00EB33C1" w:rsidRPr="00EB33C1" w:rsidDel="007703A9" w:rsidRDefault="00EB33C1" w:rsidP="007703A9">
      <w:pPr>
        <w:rPr>
          <w:del w:id="5238" w:author="Hp" w:date="2018-12-08T02:39:00Z"/>
        </w:rPr>
        <w:pPrChange w:id="5239" w:author="Hp" w:date="2018-12-08T02:39:00Z">
          <w:pPr/>
        </w:pPrChange>
      </w:pPr>
    </w:p>
    <w:p w:rsidR="009D2476" w:rsidRPr="000403F3" w:rsidDel="007703A9" w:rsidRDefault="001813AA" w:rsidP="007703A9">
      <w:pPr>
        <w:rPr>
          <w:del w:id="5240" w:author="Hp" w:date="2018-12-08T02:39:00Z"/>
        </w:rPr>
        <w:pPrChange w:id="5241" w:author="Hp" w:date="2018-12-08T02:39:00Z">
          <w:pPr/>
        </w:pPrChange>
      </w:pPr>
      <w:del w:id="5242" w:author="Hp" w:date="2018-12-08T02:39:00Z">
        <w:r w:rsidDel="007703A9">
          <w:br w:type="page"/>
        </w:r>
      </w:del>
    </w:p>
    <w:p w:rsidR="00927D1A" w:rsidDel="007703A9" w:rsidRDefault="00587379" w:rsidP="007703A9">
      <w:pPr>
        <w:numPr>
          <w:numberingChange w:id="5243" w:author="Box" w:date="2006-10-12T22:48:00Z" w:original="%1:5:0:.%2:8:0:"/>
        </w:numPr>
        <w:rPr>
          <w:del w:id="5244" w:author="Hp" w:date="2018-12-08T02:39:00Z"/>
        </w:rPr>
        <w:pPrChange w:id="5245" w:author="Hp" w:date="2018-12-08T02:39:00Z">
          <w:pPr>
            <w:pStyle w:val="Heading2"/>
          </w:pPr>
        </w:pPrChange>
      </w:pPr>
      <w:del w:id="5246" w:author="Hp" w:date="2018-12-08T02:39:00Z">
        <w:r w:rsidDel="007703A9">
          <w:delText>Retrieve Node Status</w:delText>
        </w:r>
      </w:del>
    </w:p>
    <w:p w:rsidR="008304A8" w:rsidDel="007703A9" w:rsidRDefault="008304A8" w:rsidP="007703A9">
      <w:pPr>
        <w:numPr>
          <w:numberingChange w:id="5247" w:author="Box" w:date="2006-10-12T22:48:00Z" w:original="%1:5:0:.%2:8:0:.%3:1:0:"/>
        </w:numPr>
        <w:rPr>
          <w:del w:id="5248" w:author="Hp" w:date="2018-12-08T02:39:00Z"/>
        </w:rPr>
        <w:pPrChange w:id="5249" w:author="Hp" w:date="2018-12-08T02:39:00Z">
          <w:pPr>
            <w:pStyle w:val="Heading3"/>
          </w:pPr>
        </w:pPrChange>
      </w:pPr>
      <w:bookmarkStart w:id="5250" w:name="_Toc439994689"/>
      <w:del w:id="5251" w:author="Hp" w:date="2018-12-08T02:39:00Z">
        <w:r w:rsidDel="007703A9">
          <w:delText>Name:</w:delText>
        </w:r>
        <w:r w:rsidR="0008378B" w:rsidDel="007703A9">
          <w:rPr>
            <w:b/>
            <w:i/>
          </w:rPr>
          <w:delText xml:space="preserve">  </w:delText>
        </w:r>
        <w:r w:rsidR="006838F9" w:rsidDel="007703A9">
          <w:rPr>
            <w:b/>
            <w:i/>
          </w:rPr>
          <w:delText>Retrieve Node Status</w:delText>
        </w:r>
      </w:del>
    </w:p>
    <w:p w:rsidR="008304A8" w:rsidDel="007703A9" w:rsidRDefault="008304A8" w:rsidP="007703A9">
      <w:pPr>
        <w:numPr>
          <w:numberingChange w:id="5252" w:author="Box" w:date="2006-10-12T22:48:00Z" w:original="%1:5:0:.%2:8:0:.%3:2:0:"/>
        </w:numPr>
        <w:rPr>
          <w:del w:id="5253" w:author="Hp" w:date="2018-12-08T02:39:00Z"/>
          <w:b/>
          <w:i/>
        </w:rPr>
        <w:pPrChange w:id="5254" w:author="Hp" w:date="2018-12-08T02:39:00Z">
          <w:pPr>
            <w:pStyle w:val="Heading3"/>
          </w:pPr>
        </w:pPrChange>
      </w:pPr>
      <w:del w:id="5255" w:author="Hp" w:date="2018-12-08T02:39:00Z">
        <w:r w:rsidDel="007703A9">
          <w:delText>Goal:</w:delText>
        </w:r>
        <w:r w:rsidR="006838F9" w:rsidDel="007703A9">
          <w:delText xml:space="preserve">  </w:delText>
        </w:r>
        <w:r w:rsidR="006838F9" w:rsidDel="007703A9">
          <w:rPr>
            <w:b/>
            <w:i/>
          </w:rPr>
          <w:delText xml:space="preserve">To retrieve the status of the following </w:delText>
        </w:r>
        <w:r w:rsidR="007676D3" w:rsidDel="007703A9">
          <w:rPr>
            <w:b/>
            <w:i/>
          </w:rPr>
          <w:delText>properties</w:delText>
        </w:r>
        <w:r w:rsidR="006838F9" w:rsidDel="007703A9">
          <w:rPr>
            <w:b/>
            <w:i/>
          </w:rPr>
          <w:delText xml:space="preserve"> of a cluster node:</w:delText>
        </w:r>
      </w:del>
    </w:p>
    <w:p w:rsidR="006838F9" w:rsidDel="007703A9" w:rsidRDefault="006838F9" w:rsidP="007703A9">
      <w:pPr>
        <w:numPr>
          <w:numberingChange w:id="5256" w:author="Box" w:date="2006-10-12T22:48:00Z" w:original=""/>
        </w:numPr>
        <w:rPr>
          <w:del w:id="5257" w:author="Hp" w:date="2018-12-08T02:39:00Z"/>
        </w:rPr>
        <w:pPrChange w:id="5258" w:author="Hp" w:date="2018-12-08T02:39:00Z">
          <w:pPr>
            <w:numPr>
              <w:numId w:val="5"/>
            </w:numPr>
            <w:tabs>
              <w:tab w:val="num" w:pos="720"/>
              <w:tab w:val="left" w:pos="990"/>
            </w:tabs>
            <w:ind w:left="630"/>
          </w:pPr>
        </w:pPrChange>
      </w:pPr>
      <w:del w:id="5259" w:author="Hp" w:date="2018-12-08T02:39:00Z">
        <w:r w:rsidDel="007703A9">
          <w:delText>IP Address</w:delText>
        </w:r>
      </w:del>
    </w:p>
    <w:p w:rsidR="006838F9" w:rsidDel="007703A9" w:rsidRDefault="006838F9" w:rsidP="007703A9">
      <w:pPr>
        <w:numPr>
          <w:numberingChange w:id="5260" w:author="Box" w:date="2006-10-12T22:48:00Z" w:original=""/>
        </w:numPr>
        <w:rPr>
          <w:del w:id="5261" w:author="Hp" w:date="2018-12-08T02:39:00Z"/>
        </w:rPr>
        <w:pPrChange w:id="5262" w:author="Hp" w:date="2018-12-08T02:39:00Z">
          <w:pPr>
            <w:numPr>
              <w:numId w:val="5"/>
            </w:numPr>
            <w:tabs>
              <w:tab w:val="num" w:pos="720"/>
              <w:tab w:val="left" w:pos="990"/>
            </w:tabs>
            <w:ind w:left="630"/>
          </w:pPr>
        </w:pPrChange>
      </w:pPr>
      <w:del w:id="5263" w:author="Hp" w:date="2018-12-08T02:39:00Z">
        <w:r w:rsidDel="007703A9">
          <w:delText>MAC Address</w:delText>
        </w:r>
      </w:del>
    </w:p>
    <w:p w:rsidR="006838F9" w:rsidDel="007703A9" w:rsidRDefault="006838F9" w:rsidP="007703A9">
      <w:pPr>
        <w:numPr>
          <w:numberingChange w:id="5264" w:author="Box" w:date="2006-10-12T22:48:00Z" w:original=""/>
        </w:numPr>
        <w:rPr>
          <w:del w:id="5265" w:author="Hp" w:date="2018-12-08T02:39:00Z"/>
        </w:rPr>
        <w:pPrChange w:id="5266" w:author="Hp" w:date="2018-12-08T02:39:00Z">
          <w:pPr>
            <w:numPr>
              <w:numId w:val="5"/>
            </w:numPr>
            <w:tabs>
              <w:tab w:val="num" w:pos="720"/>
              <w:tab w:val="left" w:pos="990"/>
            </w:tabs>
            <w:ind w:left="630"/>
          </w:pPr>
        </w:pPrChange>
      </w:pPr>
      <w:del w:id="5267" w:author="Hp" w:date="2018-12-08T02:39:00Z">
        <w:r w:rsidDel="007703A9">
          <w:delText>Hostname</w:delText>
        </w:r>
      </w:del>
    </w:p>
    <w:p w:rsidR="006838F9" w:rsidDel="007703A9" w:rsidRDefault="006838F9" w:rsidP="007703A9">
      <w:pPr>
        <w:numPr>
          <w:numberingChange w:id="5268" w:author="Box" w:date="2006-10-12T22:48:00Z" w:original=""/>
        </w:numPr>
        <w:rPr>
          <w:del w:id="5269" w:author="Hp" w:date="2018-12-08T02:39:00Z"/>
        </w:rPr>
        <w:pPrChange w:id="5270" w:author="Hp" w:date="2018-12-08T02:39:00Z">
          <w:pPr>
            <w:numPr>
              <w:numId w:val="5"/>
            </w:numPr>
            <w:tabs>
              <w:tab w:val="num" w:pos="720"/>
              <w:tab w:val="left" w:pos="990"/>
            </w:tabs>
            <w:ind w:left="630"/>
          </w:pPr>
        </w:pPrChange>
      </w:pPr>
      <w:del w:id="5271" w:author="Hp" w:date="2018-12-08T02:39:00Z">
        <w:r w:rsidDel="007703A9">
          <w:delText>Availability</w:delText>
        </w:r>
      </w:del>
    </w:p>
    <w:p w:rsidR="006838F9" w:rsidDel="007703A9" w:rsidRDefault="006838F9" w:rsidP="007703A9">
      <w:pPr>
        <w:numPr>
          <w:numberingChange w:id="5272" w:author="Box" w:date="2006-10-12T22:48:00Z" w:original=""/>
        </w:numPr>
        <w:rPr>
          <w:del w:id="5273" w:author="Hp" w:date="2018-12-08T02:39:00Z"/>
        </w:rPr>
        <w:pPrChange w:id="5274" w:author="Hp" w:date="2018-12-08T02:39:00Z">
          <w:pPr>
            <w:numPr>
              <w:numId w:val="5"/>
            </w:numPr>
            <w:tabs>
              <w:tab w:val="num" w:pos="720"/>
              <w:tab w:val="left" w:pos="990"/>
            </w:tabs>
            <w:ind w:left="630"/>
          </w:pPr>
        </w:pPrChange>
      </w:pPr>
      <w:del w:id="5275" w:author="Hp" w:date="2018-12-08T02:39:00Z">
        <w:r w:rsidDel="007703A9">
          <w:delText>Up/Down Status</w:delText>
        </w:r>
      </w:del>
    </w:p>
    <w:p w:rsidR="006838F9" w:rsidDel="007703A9" w:rsidRDefault="006838F9" w:rsidP="007703A9">
      <w:pPr>
        <w:numPr>
          <w:numberingChange w:id="5276" w:author="Box" w:date="2006-10-12T22:48:00Z" w:original=""/>
        </w:numPr>
        <w:rPr>
          <w:del w:id="5277" w:author="Hp" w:date="2018-12-08T02:39:00Z"/>
        </w:rPr>
        <w:pPrChange w:id="5278" w:author="Hp" w:date="2018-12-08T02:39:00Z">
          <w:pPr>
            <w:numPr>
              <w:numId w:val="5"/>
            </w:numPr>
            <w:tabs>
              <w:tab w:val="num" w:pos="720"/>
              <w:tab w:val="left" w:pos="990"/>
            </w:tabs>
            <w:ind w:left="630"/>
          </w:pPr>
        </w:pPrChange>
      </w:pPr>
      <w:del w:id="5279" w:author="Hp" w:date="2018-12-08T02:39:00Z">
        <w:r w:rsidDel="007703A9">
          <w:delText>CPU Speed/Usage</w:delText>
        </w:r>
      </w:del>
    </w:p>
    <w:p w:rsidR="006838F9" w:rsidDel="007703A9" w:rsidRDefault="006838F9" w:rsidP="007703A9">
      <w:pPr>
        <w:numPr>
          <w:numberingChange w:id="5280" w:author="Box" w:date="2006-10-12T22:48:00Z" w:original=""/>
        </w:numPr>
        <w:rPr>
          <w:del w:id="5281" w:author="Hp" w:date="2018-12-08T02:39:00Z"/>
        </w:rPr>
        <w:pPrChange w:id="5282" w:author="Hp" w:date="2018-12-08T02:39:00Z">
          <w:pPr>
            <w:numPr>
              <w:numId w:val="5"/>
            </w:numPr>
            <w:tabs>
              <w:tab w:val="num" w:pos="720"/>
              <w:tab w:val="left" w:pos="990"/>
            </w:tabs>
            <w:ind w:left="630"/>
          </w:pPr>
        </w:pPrChange>
      </w:pPr>
      <w:del w:id="5283" w:author="Hp" w:date="2018-12-08T02:39:00Z">
        <w:r w:rsidDel="007703A9">
          <w:delText>CPU Temperature</w:delText>
        </w:r>
      </w:del>
    </w:p>
    <w:p w:rsidR="006838F9" w:rsidDel="007703A9" w:rsidRDefault="006838F9" w:rsidP="007703A9">
      <w:pPr>
        <w:numPr>
          <w:numberingChange w:id="5284" w:author="Box" w:date="2006-10-12T22:48:00Z" w:original=""/>
        </w:numPr>
        <w:rPr>
          <w:del w:id="5285" w:author="Hp" w:date="2018-12-08T02:39:00Z"/>
        </w:rPr>
        <w:pPrChange w:id="5286" w:author="Hp" w:date="2018-12-08T02:39:00Z">
          <w:pPr>
            <w:numPr>
              <w:numId w:val="5"/>
            </w:numPr>
            <w:tabs>
              <w:tab w:val="num" w:pos="720"/>
              <w:tab w:val="left" w:pos="990"/>
            </w:tabs>
            <w:ind w:left="630"/>
          </w:pPr>
        </w:pPrChange>
      </w:pPr>
      <w:del w:id="5287" w:author="Hp" w:date="2018-12-08T02:39:00Z">
        <w:r w:rsidDel="007703A9">
          <w:delText>Memory Size/Usage</w:delText>
        </w:r>
      </w:del>
    </w:p>
    <w:p w:rsidR="006838F9" w:rsidDel="007703A9" w:rsidRDefault="006838F9" w:rsidP="007703A9">
      <w:pPr>
        <w:numPr>
          <w:numberingChange w:id="5288" w:author="Box" w:date="2006-10-12T22:48:00Z" w:original=""/>
        </w:numPr>
        <w:rPr>
          <w:del w:id="5289" w:author="Hp" w:date="2018-12-08T02:39:00Z"/>
        </w:rPr>
        <w:pPrChange w:id="5290" w:author="Hp" w:date="2018-12-08T02:39:00Z">
          <w:pPr>
            <w:numPr>
              <w:numId w:val="5"/>
            </w:numPr>
            <w:tabs>
              <w:tab w:val="num" w:pos="720"/>
              <w:tab w:val="left" w:pos="990"/>
            </w:tabs>
            <w:ind w:left="630"/>
          </w:pPr>
        </w:pPrChange>
      </w:pPr>
      <w:del w:id="5291" w:author="Hp" w:date="2018-12-08T02:39:00Z">
        <w:r w:rsidDel="007703A9">
          <w:delText>Disk Size/Usage</w:delText>
        </w:r>
      </w:del>
    </w:p>
    <w:p w:rsidR="006838F9" w:rsidDel="007703A9" w:rsidRDefault="006838F9" w:rsidP="007703A9">
      <w:pPr>
        <w:numPr>
          <w:numberingChange w:id="5292" w:author="Box" w:date="2006-10-12T22:48:00Z" w:original=""/>
        </w:numPr>
        <w:rPr>
          <w:del w:id="5293" w:author="Hp" w:date="2018-12-08T02:39:00Z"/>
        </w:rPr>
        <w:pPrChange w:id="5294" w:author="Hp" w:date="2018-12-08T02:39:00Z">
          <w:pPr>
            <w:numPr>
              <w:numId w:val="5"/>
            </w:numPr>
            <w:tabs>
              <w:tab w:val="num" w:pos="720"/>
              <w:tab w:val="left" w:pos="990"/>
            </w:tabs>
            <w:ind w:left="630"/>
          </w:pPr>
        </w:pPrChange>
      </w:pPr>
      <w:del w:id="5295" w:author="Hp" w:date="2018-12-08T02:39:00Z">
        <w:r w:rsidDel="007703A9">
          <w:delText>Fan Speeds</w:delText>
        </w:r>
      </w:del>
    </w:p>
    <w:p w:rsidR="006838F9" w:rsidDel="007703A9" w:rsidRDefault="006838F9" w:rsidP="007703A9">
      <w:pPr>
        <w:numPr>
          <w:numberingChange w:id="5296" w:author="Box" w:date="2006-10-12T22:48:00Z" w:original=""/>
        </w:numPr>
        <w:rPr>
          <w:del w:id="5297" w:author="Hp" w:date="2018-12-08T02:39:00Z"/>
        </w:rPr>
        <w:pPrChange w:id="5298" w:author="Hp" w:date="2018-12-08T02:39:00Z">
          <w:pPr>
            <w:numPr>
              <w:numId w:val="5"/>
            </w:numPr>
            <w:tabs>
              <w:tab w:val="num" w:pos="720"/>
              <w:tab w:val="left" w:pos="990"/>
            </w:tabs>
            <w:ind w:left="630"/>
          </w:pPr>
        </w:pPrChange>
      </w:pPr>
      <w:del w:id="5299" w:author="Hp" w:date="2018-12-08T02:39:00Z">
        <w:r w:rsidDel="007703A9">
          <w:delText>Voltage</w:delText>
        </w:r>
      </w:del>
    </w:p>
    <w:p w:rsidR="006838F9" w:rsidDel="007703A9" w:rsidRDefault="006838F9" w:rsidP="007703A9">
      <w:pPr>
        <w:numPr>
          <w:numberingChange w:id="5300" w:author="Box" w:date="2006-10-12T22:48:00Z" w:original=""/>
        </w:numPr>
        <w:rPr>
          <w:del w:id="5301" w:author="Hp" w:date="2018-12-08T02:39:00Z"/>
        </w:rPr>
        <w:pPrChange w:id="5302" w:author="Hp" w:date="2018-12-08T02:39:00Z">
          <w:pPr>
            <w:numPr>
              <w:numId w:val="5"/>
            </w:numPr>
            <w:tabs>
              <w:tab w:val="num" w:pos="720"/>
              <w:tab w:val="left" w:pos="990"/>
            </w:tabs>
            <w:ind w:left="630"/>
          </w:pPr>
        </w:pPrChange>
      </w:pPr>
      <w:del w:id="5303" w:author="Hp" w:date="2018-12-08T02:39:00Z">
        <w:r w:rsidDel="007703A9">
          <w:delText>IPMI Compatibility</w:delText>
        </w:r>
      </w:del>
    </w:p>
    <w:p w:rsidR="006838F9" w:rsidRPr="006838F9" w:rsidDel="007703A9" w:rsidRDefault="006838F9" w:rsidP="007703A9">
      <w:pPr>
        <w:numPr>
          <w:numberingChange w:id="5304" w:author="Box" w:date="2006-10-12T22:48:00Z" w:original=""/>
        </w:numPr>
        <w:rPr>
          <w:del w:id="5305" w:author="Hp" w:date="2018-12-08T02:39:00Z"/>
        </w:rPr>
        <w:pPrChange w:id="5306" w:author="Hp" w:date="2018-12-08T02:39:00Z">
          <w:pPr>
            <w:numPr>
              <w:numId w:val="5"/>
            </w:numPr>
            <w:tabs>
              <w:tab w:val="num" w:pos="720"/>
              <w:tab w:val="left" w:pos="990"/>
            </w:tabs>
            <w:ind w:left="630"/>
          </w:pPr>
        </w:pPrChange>
      </w:pPr>
      <w:del w:id="5307" w:author="Hp" w:date="2018-12-08T02:39:00Z">
        <w:r w:rsidDel="007703A9">
          <w:delText>Check Point</w:delText>
        </w:r>
      </w:del>
    </w:p>
    <w:p w:rsidR="007676D3" w:rsidRPr="007676D3" w:rsidDel="007703A9" w:rsidRDefault="008304A8" w:rsidP="007703A9">
      <w:pPr>
        <w:numPr>
          <w:numberingChange w:id="5308" w:author="Box" w:date="2006-10-12T22:48:00Z" w:original="%1:5:0:.%2:8:0:.%3:3:0:"/>
        </w:numPr>
        <w:rPr>
          <w:del w:id="5309" w:author="Hp" w:date="2018-12-08T02:39:00Z"/>
        </w:rPr>
        <w:pPrChange w:id="5310" w:author="Hp" w:date="2018-12-08T02:39:00Z">
          <w:pPr>
            <w:pStyle w:val="Heading3"/>
          </w:pPr>
        </w:pPrChange>
      </w:pPr>
      <w:del w:id="5311" w:author="Hp" w:date="2018-12-08T02:39:00Z">
        <w:r w:rsidDel="007703A9">
          <w:delText>Input:</w:delText>
        </w:r>
        <w:r w:rsidR="007676D3" w:rsidDel="007703A9">
          <w:delText xml:space="preserve">  </w:delText>
        </w:r>
        <w:r w:rsidR="005873F8" w:rsidDel="007703A9">
          <w:rPr>
            <w:b/>
            <w:i/>
          </w:rPr>
          <w:delText xml:space="preserve">The GUI will provide a graphical representation of the nodes in the managed cluster.  Each node will be identified in the list by its Hostname, IP Address, and MAC Address.  </w:delText>
        </w:r>
        <w:r w:rsidR="007676D3" w:rsidDel="007703A9">
          <w:rPr>
            <w:b/>
            <w:i/>
          </w:rPr>
          <w:delText xml:space="preserve">The </w:delText>
        </w:r>
        <w:r w:rsidR="005873F8" w:rsidDel="007703A9">
          <w:rPr>
            <w:b/>
            <w:i/>
          </w:rPr>
          <w:delText>U</w:delText>
        </w:r>
        <w:r w:rsidR="007676D3" w:rsidDel="007703A9">
          <w:rPr>
            <w:b/>
            <w:i/>
          </w:rPr>
          <w:delText xml:space="preserve">ser may click a specific node to retrieve the status of the above properties.  The GUI will then format a command to be passed to the DB Team’s </w:delText>
        </w:r>
        <w:r w:rsidR="00A53CBF" w:rsidDel="007703A9">
          <w:rPr>
            <w:b/>
            <w:i/>
          </w:rPr>
          <w:delText>D</w:delText>
        </w:r>
        <w:r w:rsidR="007676D3" w:rsidDel="007703A9">
          <w:rPr>
            <w:b/>
            <w:i/>
          </w:rPr>
          <w:delText xml:space="preserve">atabase </w:delText>
        </w:r>
        <w:r w:rsidR="00A53CBF" w:rsidDel="007703A9">
          <w:rPr>
            <w:b/>
            <w:i/>
          </w:rPr>
          <w:delText>S</w:delText>
        </w:r>
        <w:r w:rsidR="007676D3" w:rsidDel="007703A9">
          <w:rPr>
            <w:b/>
            <w:i/>
          </w:rPr>
          <w:delText xml:space="preserve">ubsystem.  </w:delText>
        </w:r>
      </w:del>
    </w:p>
    <w:p w:rsidR="008304A8" w:rsidDel="007703A9" w:rsidRDefault="008304A8" w:rsidP="007703A9">
      <w:pPr>
        <w:numPr>
          <w:numberingChange w:id="5312" w:author="Box" w:date="2006-10-12T22:48:00Z" w:original="%1:5:0:.%2:8:0:.%3:4:0:"/>
        </w:numPr>
        <w:rPr>
          <w:del w:id="5313" w:author="Hp" w:date="2018-12-08T02:39:00Z"/>
        </w:rPr>
        <w:pPrChange w:id="5314" w:author="Hp" w:date="2018-12-08T02:39:00Z">
          <w:pPr>
            <w:pStyle w:val="Heading3"/>
          </w:pPr>
        </w:pPrChange>
      </w:pPr>
      <w:del w:id="5315" w:author="Hp" w:date="2018-12-08T02:39:00Z">
        <w:r w:rsidDel="007703A9">
          <w:delText>Output:</w:delText>
        </w:r>
        <w:r w:rsidR="007676D3" w:rsidDel="007703A9">
          <w:delText xml:space="preserve">  </w:delText>
        </w:r>
        <w:r w:rsidR="007676D3" w:rsidDel="007703A9">
          <w:rPr>
            <w:b/>
            <w:i/>
          </w:rPr>
          <w:delText xml:space="preserve">The DB Team’s </w:delText>
        </w:r>
        <w:r w:rsidR="00A53CBF" w:rsidDel="007703A9">
          <w:rPr>
            <w:b/>
            <w:i/>
          </w:rPr>
          <w:delText>D</w:delText>
        </w:r>
        <w:r w:rsidR="007676D3" w:rsidDel="007703A9">
          <w:rPr>
            <w:b/>
            <w:i/>
          </w:rPr>
          <w:delText xml:space="preserve">atabase </w:delText>
        </w:r>
        <w:r w:rsidR="00A53CBF" w:rsidDel="007703A9">
          <w:rPr>
            <w:b/>
            <w:i/>
          </w:rPr>
          <w:delText>S</w:delText>
        </w:r>
        <w:r w:rsidR="007676D3" w:rsidDel="007703A9">
          <w:rPr>
            <w:b/>
            <w:i/>
          </w:rPr>
          <w:delText xml:space="preserve">ubsystem will return the current database values of the requested node’s properties (listed in 5.1.2).  The GUI will display these properties in an easily understandable tabular format for the </w:delText>
        </w:r>
        <w:r w:rsidR="005873F8" w:rsidDel="007703A9">
          <w:rPr>
            <w:b/>
            <w:i/>
          </w:rPr>
          <w:delText>User</w:delText>
        </w:r>
        <w:r w:rsidR="007676D3" w:rsidDel="007703A9">
          <w:rPr>
            <w:b/>
            <w:i/>
          </w:rPr>
          <w:delText>’s review.</w:delText>
        </w:r>
      </w:del>
    </w:p>
    <w:p w:rsidR="008304A8" w:rsidDel="007703A9" w:rsidRDefault="008304A8" w:rsidP="007703A9">
      <w:pPr>
        <w:numPr>
          <w:numberingChange w:id="5316" w:author="Box" w:date="2006-10-12T22:48:00Z" w:original="%1:5:0:.%2:8:0:.%3:5:0:"/>
        </w:numPr>
        <w:rPr>
          <w:del w:id="5317" w:author="Hp" w:date="2018-12-08T02:39:00Z"/>
        </w:rPr>
        <w:pPrChange w:id="5318" w:author="Hp" w:date="2018-12-08T02:39:00Z">
          <w:pPr>
            <w:pStyle w:val="Heading3"/>
          </w:pPr>
        </w:pPrChange>
      </w:pPr>
      <w:del w:id="5319" w:author="Hp" w:date="2018-12-08T02:39:00Z">
        <w:r w:rsidDel="007703A9">
          <w:delText>Main Scenario:</w:delText>
        </w:r>
        <w:r w:rsidR="007676D3" w:rsidDel="007703A9">
          <w:delText xml:space="preserve">  </w:delText>
        </w:r>
        <w:r w:rsidR="007676D3" w:rsidDel="007703A9">
          <w:rPr>
            <w:b/>
            <w:i/>
          </w:rPr>
          <w:delText xml:space="preserve">The </w:delText>
        </w:r>
        <w:r w:rsidR="005873F8" w:rsidDel="007703A9">
          <w:rPr>
            <w:b/>
            <w:i/>
          </w:rPr>
          <w:delText>User</w:delText>
        </w:r>
        <w:r w:rsidR="007676D3" w:rsidDel="007703A9">
          <w:rPr>
            <w:b/>
            <w:i/>
          </w:rPr>
          <w:delText xml:space="preserve"> peruses the list of nodes belonging to a cluster and wishes to see more specific details than what is provided by the node-identifying list so he/she clicks on the node and a new browser window open</w:delText>
        </w:r>
        <w:r w:rsidR="00A53CBF" w:rsidDel="007703A9">
          <w:rPr>
            <w:b/>
            <w:i/>
          </w:rPr>
          <w:delText>s</w:delText>
        </w:r>
        <w:r w:rsidR="007676D3" w:rsidDel="007703A9">
          <w:rPr>
            <w:b/>
            <w:i/>
          </w:rPr>
          <w:delText xml:space="preserve"> </w:delText>
        </w:r>
        <w:r w:rsidR="00A53CBF" w:rsidDel="007703A9">
          <w:rPr>
            <w:b/>
            <w:i/>
          </w:rPr>
          <w:delText xml:space="preserve">identifying the node clicked on and contains </w:delText>
        </w:r>
        <w:r w:rsidR="007676D3" w:rsidDel="007703A9">
          <w:rPr>
            <w:b/>
            <w:i/>
          </w:rPr>
          <w:delText>the current properties listed in 5.1.2</w:delText>
        </w:r>
        <w:r w:rsidR="00A53CBF" w:rsidDel="007703A9">
          <w:rPr>
            <w:b/>
            <w:i/>
          </w:rPr>
          <w:delText>.</w:delText>
        </w:r>
      </w:del>
    </w:p>
    <w:p w:rsidR="008304A8" w:rsidDel="007703A9" w:rsidRDefault="008304A8" w:rsidP="007703A9">
      <w:pPr>
        <w:numPr>
          <w:numberingChange w:id="5320" w:author="Box" w:date="2006-10-12T22:48:00Z" w:original="%1:5:0:.%2:8:0:.%3:6:0:"/>
        </w:numPr>
        <w:rPr>
          <w:del w:id="5321" w:author="Hp" w:date="2018-12-08T02:39:00Z"/>
        </w:rPr>
        <w:pPrChange w:id="5322" w:author="Hp" w:date="2018-12-08T02:39:00Z">
          <w:pPr>
            <w:pStyle w:val="Heading3"/>
          </w:pPr>
        </w:pPrChange>
      </w:pPr>
      <w:del w:id="5323" w:author="Hp" w:date="2018-12-08T02:39:00Z">
        <w:r w:rsidDel="007703A9">
          <w:delText>Pre-condition:</w:delText>
        </w:r>
        <w:r w:rsidR="00A53CBF" w:rsidDel="007703A9">
          <w:delText xml:space="preserve">  </w:delText>
        </w:r>
        <w:r w:rsidR="00A53CBF" w:rsidDel="007703A9">
          <w:rPr>
            <w:b/>
            <w:i/>
          </w:rPr>
          <w:delText xml:space="preserve">The managed cluster node list </w:delText>
        </w:r>
        <w:r w:rsidR="008926E2" w:rsidDel="007703A9">
          <w:rPr>
            <w:b/>
            <w:i/>
          </w:rPr>
          <w:delText xml:space="preserve">is </w:delText>
        </w:r>
        <w:r w:rsidR="00A53CBF" w:rsidDel="007703A9">
          <w:rPr>
            <w:b/>
            <w:i/>
          </w:rPr>
          <w:delText>individually identified by each node’s Hostname, IP Address, and MAC Address.  Each node will be graphically represented and the mouse-over will turn the cursor from a default arrow to a pointing-finger.</w:delText>
        </w:r>
      </w:del>
    </w:p>
    <w:p w:rsidR="008304A8" w:rsidDel="007703A9" w:rsidRDefault="008304A8" w:rsidP="007703A9">
      <w:pPr>
        <w:numPr>
          <w:numberingChange w:id="5324" w:author="Box" w:date="2006-10-12T22:48:00Z" w:original="%1:5:0:.%2:8:0:.%3:7:0:"/>
        </w:numPr>
        <w:rPr>
          <w:del w:id="5325" w:author="Hp" w:date="2018-12-08T02:39:00Z"/>
        </w:rPr>
        <w:pPrChange w:id="5326" w:author="Hp" w:date="2018-12-08T02:39:00Z">
          <w:pPr>
            <w:pStyle w:val="Heading3"/>
          </w:pPr>
        </w:pPrChange>
      </w:pPr>
      <w:del w:id="5327" w:author="Hp" w:date="2018-12-08T02:39:00Z">
        <w:r w:rsidDel="007703A9">
          <w:delText>Steps:</w:delText>
        </w:r>
      </w:del>
    </w:p>
    <w:p w:rsidR="008304A8" w:rsidRPr="00F41175" w:rsidDel="007703A9" w:rsidRDefault="00A53CBF" w:rsidP="007703A9">
      <w:pPr>
        <w:numPr>
          <w:numberingChange w:id="5328" w:author="Box" w:date="2006-10-12T22:48:00Z" w:original="%1:5:0:.%2:8:0:.%3:7:0:.%4:1:0:"/>
        </w:numPr>
        <w:rPr>
          <w:del w:id="5329" w:author="Hp" w:date="2018-12-08T02:39:00Z"/>
          <w:i/>
        </w:rPr>
        <w:pPrChange w:id="5330" w:author="Hp" w:date="2018-12-08T02:39:00Z">
          <w:pPr>
            <w:pStyle w:val="Heading4"/>
            <w:keepNext w:val="0"/>
            <w:ind w:left="1440" w:hanging="806"/>
            <w:jc w:val="left"/>
          </w:pPr>
        </w:pPrChange>
      </w:pPr>
      <w:del w:id="5331" w:author="Hp" w:date="2018-12-08T02:39:00Z">
        <w:r w:rsidRPr="00F41175" w:rsidDel="007703A9">
          <w:rPr>
            <w:i/>
          </w:rPr>
          <w:delText xml:space="preserve">The </w:delText>
        </w:r>
        <w:r w:rsidR="005873F8" w:rsidRPr="00F41175" w:rsidDel="007703A9">
          <w:rPr>
            <w:i/>
          </w:rPr>
          <w:delText>User</w:delText>
        </w:r>
        <w:r w:rsidRPr="00F41175" w:rsidDel="007703A9">
          <w:rPr>
            <w:i/>
          </w:rPr>
          <w:delText xml:space="preserve"> will visually locate the node of interest.</w:delText>
        </w:r>
      </w:del>
    </w:p>
    <w:p w:rsidR="008304A8" w:rsidRPr="00F41175" w:rsidDel="007703A9" w:rsidRDefault="00A53CBF" w:rsidP="007703A9">
      <w:pPr>
        <w:numPr>
          <w:numberingChange w:id="5332" w:author="Box" w:date="2006-10-12T22:48:00Z" w:original="%1:5:0:.%2:8:0:.%3:7:0:.%4:2:0:"/>
        </w:numPr>
        <w:rPr>
          <w:del w:id="5333" w:author="Hp" w:date="2018-12-08T02:39:00Z"/>
          <w:i/>
        </w:rPr>
        <w:pPrChange w:id="5334" w:author="Hp" w:date="2018-12-08T02:39:00Z">
          <w:pPr>
            <w:pStyle w:val="Heading4"/>
            <w:keepNext w:val="0"/>
            <w:ind w:left="1440" w:hanging="806"/>
            <w:jc w:val="left"/>
          </w:pPr>
        </w:pPrChange>
      </w:pPr>
      <w:del w:id="5335" w:author="Hp" w:date="2018-12-08T02:39:00Z">
        <w:r w:rsidRPr="00F41175" w:rsidDel="007703A9">
          <w:rPr>
            <w:i/>
          </w:rPr>
          <w:delText xml:space="preserve">Using the mouse, the </w:delText>
        </w:r>
        <w:r w:rsidR="005873F8" w:rsidRPr="00F41175" w:rsidDel="007703A9">
          <w:rPr>
            <w:i/>
          </w:rPr>
          <w:delText>User</w:delText>
        </w:r>
        <w:r w:rsidRPr="00F41175" w:rsidDel="007703A9">
          <w:rPr>
            <w:i/>
          </w:rPr>
          <w:delText xml:space="preserve"> will left click the node of interest.</w:delText>
        </w:r>
      </w:del>
    </w:p>
    <w:p w:rsidR="0096563C" w:rsidRPr="00F41175" w:rsidDel="007703A9" w:rsidRDefault="00A53CBF" w:rsidP="007703A9">
      <w:pPr>
        <w:numPr>
          <w:numberingChange w:id="5336" w:author="Box" w:date="2006-10-12T22:48:00Z" w:original="%1:5:0:.%2:8:0:.%3:7:0:.%4:3:0:"/>
        </w:numPr>
        <w:rPr>
          <w:del w:id="5337" w:author="Hp" w:date="2018-12-08T02:39:00Z"/>
          <w:i/>
        </w:rPr>
        <w:pPrChange w:id="5338" w:author="Hp" w:date="2018-12-08T02:39:00Z">
          <w:pPr>
            <w:pStyle w:val="Heading4"/>
            <w:keepNext w:val="0"/>
            <w:ind w:left="1440" w:hanging="806"/>
            <w:jc w:val="left"/>
          </w:pPr>
        </w:pPrChange>
      </w:pPr>
      <w:del w:id="5339" w:author="Hp" w:date="2018-12-08T02:39:00Z">
        <w:r w:rsidRPr="00F41175" w:rsidDel="007703A9">
          <w:rPr>
            <w:i/>
          </w:rPr>
          <w:delText>A GUI client-side script will format a command with the parameters of the node that was clicked.</w:delText>
        </w:r>
      </w:del>
    </w:p>
    <w:p w:rsidR="0096563C" w:rsidRPr="00F41175" w:rsidDel="007703A9" w:rsidRDefault="00A53CBF" w:rsidP="007703A9">
      <w:pPr>
        <w:numPr>
          <w:numberingChange w:id="5340" w:author="Box" w:date="2006-10-12T22:48:00Z" w:original="%1:5:0:.%2:8:0:.%3:7:0:.%4:4:0:"/>
        </w:numPr>
        <w:rPr>
          <w:del w:id="5341" w:author="Hp" w:date="2018-12-08T02:39:00Z"/>
          <w:i/>
        </w:rPr>
        <w:pPrChange w:id="5342" w:author="Hp" w:date="2018-12-08T02:39:00Z">
          <w:pPr>
            <w:pStyle w:val="Heading4"/>
            <w:keepNext w:val="0"/>
            <w:ind w:left="1440" w:hanging="806"/>
            <w:jc w:val="left"/>
          </w:pPr>
        </w:pPrChange>
      </w:pPr>
      <w:del w:id="5343" w:author="Hp" w:date="2018-12-08T02:39:00Z">
        <w:r w:rsidRPr="00F41175" w:rsidDel="007703A9">
          <w:rPr>
            <w:i/>
          </w:rPr>
          <w:delText>The GUI will then pass this command to the DB Team’s Database Subsystem.</w:delText>
        </w:r>
      </w:del>
    </w:p>
    <w:p w:rsidR="00A53CBF" w:rsidRPr="00F41175" w:rsidDel="007703A9" w:rsidRDefault="00A53CBF" w:rsidP="007703A9">
      <w:pPr>
        <w:numPr>
          <w:numberingChange w:id="5344" w:author="Box" w:date="2006-10-12T22:48:00Z" w:original="%1:5:0:.%2:8:0:.%3:7:0:.%4:5:0:"/>
        </w:numPr>
        <w:rPr>
          <w:del w:id="5345" w:author="Hp" w:date="2018-12-08T02:39:00Z"/>
          <w:i/>
        </w:rPr>
        <w:pPrChange w:id="5346" w:author="Hp" w:date="2018-12-08T02:39:00Z">
          <w:pPr>
            <w:pStyle w:val="Heading4"/>
            <w:keepNext w:val="0"/>
            <w:ind w:left="1440" w:hanging="806"/>
            <w:jc w:val="left"/>
          </w:pPr>
        </w:pPrChange>
      </w:pPr>
      <w:del w:id="5347" w:author="Hp" w:date="2018-12-08T02:39:00Z">
        <w:r w:rsidRPr="00F41175" w:rsidDel="007703A9">
          <w:rPr>
            <w:i/>
          </w:rPr>
          <w:delText>Upon receipt of the results from the DB Team’s Database Subsystem, the GUI will open a new browser window and populate the window with results.</w:delText>
        </w:r>
      </w:del>
    </w:p>
    <w:p w:rsidR="008304A8" w:rsidDel="007703A9" w:rsidRDefault="008304A8" w:rsidP="007703A9">
      <w:pPr>
        <w:numPr>
          <w:numberingChange w:id="5348" w:author="Box" w:date="2006-10-12T22:48:00Z" w:original="%1:5:0:.%2:8:0:.%3:8:0:"/>
        </w:numPr>
        <w:rPr>
          <w:del w:id="5349" w:author="Hp" w:date="2018-12-08T02:39:00Z"/>
        </w:rPr>
        <w:pPrChange w:id="5350" w:author="Hp" w:date="2018-12-08T02:39:00Z">
          <w:pPr>
            <w:pStyle w:val="Heading3"/>
          </w:pPr>
        </w:pPrChange>
      </w:pPr>
      <w:del w:id="5351" w:author="Hp" w:date="2018-12-08T02:39:00Z">
        <w:r w:rsidDel="007703A9">
          <w:delText>Post-condition</w:delText>
        </w:r>
        <w:r w:rsidR="0096563C" w:rsidDel="007703A9">
          <w:delText xml:space="preserve">:  </w:delText>
        </w:r>
        <w:r w:rsidR="0096563C" w:rsidDel="007703A9">
          <w:rPr>
            <w:b/>
            <w:i/>
          </w:rPr>
          <w:delText xml:space="preserve">The result will be a new browser window with the requested node’s property status.  The </w:delText>
        </w:r>
        <w:r w:rsidR="005873F8" w:rsidDel="007703A9">
          <w:rPr>
            <w:b/>
            <w:i/>
          </w:rPr>
          <w:delText>User</w:delText>
        </w:r>
        <w:r w:rsidR="0096563C" w:rsidDel="007703A9">
          <w:rPr>
            <w:b/>
            <w:i/>
          </w:rPr>
          <w:delText xml:space="preserve"> may review this window for any length of time and may terminate the window just like any other browser window.</w:delText>
        </w:r>
      </w:del>
    </w:p>
    <w:p w:rsidR="008304A8" w:rsidDel="007703A9" w:rsidRDefault="008304A8" w:rsidP="007703A9">
      <w:pPr>
        <w:numPr>
          <w:numberingChange w:id="5352" w:author="Box" w:date="2006-10-12T22:48:00Z" w:original="%1:5:0:.%2:8:0:.%3:9:0:"/>
        </w:numPr>
        <w:rPr>
          <w:del w:id="5353" w:author="Hp" w:date="2018-12-08T02:39:00Z"/>
          <w:b/>
          <w:i/>
        </w:rPr>
        <w:pPrChange w:id="5354" w:author="Hp" w:date="2018-12-08T02:39:00Z">
          <w:pPr>
            <w:pStyle w:val="Heading3"/>
          </w:pPr>
        </w:pPrChange>
      </w:pPr>
      <w:del w:id="5355" w:author="Hp" w:date="2018-12-08T02:39:00Z">
        <w:r w:rsidDel="007703A9">
          <w:delText>Exceptional Scenario</w:delText>
        </w:r>
        <w:r w:rsidR="00587379" w:rsidDel="007703A9">
          <w:delText>(s)</w:delText>
        </w:r>
        <w:r w:rsidR="0096563C" w:rsidDel="007703A9">
          <w:delText xml:space="preserve">:  </w:delText>
        </w:r>
        <w:r w:rsidR="0096563C" w:rsidDel="007703A9">
          <w:rPr>
            <w:b/>
            <w:i/>
          </w:rPr>
          <w:delText xml:space="preserve">This </w:delText>
        </w:r>
        <w:r w:rsidR="0014490D" w:rsidDel="007703A9">
          <w:rPr>
            <w:b/>
            <w:i/>
          </w:rPr>
          <w:delText>process</w:delText>
        </w:r>
        <w:r w:rsidR="0096563C" w:rsidDel="007703A9">
          <w:rPr>
            <w:b/>
            <w:i/>
          </w:rPr>
          <w:delText xml:space="preserve"> may not succeed due to any of the following reasons:</w:delText>
        </w:r>
      </w:del>
    </w:p>
    <w:p w:rsidR="0014490D" w:rsidRPr="0096563C" w:rsidDel="007703A9" w:rsidRDefault="0014490D" w:rsidP="007703A9">
      <w:pPr>
        <w:numPr>
          <w:numberingChange w:id="5356" w:author="Box" w:date="2006-10-12T22:48:00Z" w:original=""/>
        </w:numPr>
        <w:rPr>
          <w:del w:id="5357" w:author="Hp" w:date="2018-12-08T02:39:00Z"/>
        </w:rPr>
        <w:pPrChange w:id="5358" w:author="Hp" w:date="2018-12-08T02:39:00Z">
          <w:pPr>
            <w:numPr>
              <w:numId w:val="7"/>
            </w:numPr>
            <w:tabs>
              <w:tab w:val="num" w:pos="990"/>
            </w:tabs>
            <w:ind w:left="720" w:hanging="90"/>
          </w:pPr>
        </w:pPrChange>
      </w:pPr>
      <w:del w:id="5359" w:author="Hp" w:date="2018-12-08T02:39:00Z">
        <w:r w:rsidDel="007703A9">
          <w:delText>The User’s browser does not allow pop-up windows.</w:delText>
        </w:r>
      </w:del>
    </w:p>
    <w:p w:rsidR="0096563C" w:rsidDel="007703A9" w:rsidRDefault="0096563C" w:rsidP="007703A9">
      <w:pPr>
        <w:numPr>
          <w:numberingChange w:id="5360" w:author="Box" w:date="2006-10-12T22:48:00Z" w:original=""/>
        </w:numPr>
        <w:rPr>
          <w:del w:id="5361" w:author="Hp" w:date="2018-12-08T02:39:00Z"/>
        </w:rPr>
        <w:pPrChange w:id="5362" w:author="Hp" w:date="2018-12-08T02:39:00Z">
          <w:pPr>
            <w:numPr>
              <w:numId w:val="7"/>
            </w:numPr>
            <w:tabs>
              <w:tab w:val="num" w:pos="990"/>
            </w:tabs>
            <w:ind w:left="720" w:hanging="90"/>
          </w:pPr>
        </w:pPrChange>
      </w:pPr>
      <w:del w:id="5363" w:author="Hp" w:date="2018-12-08T02:39:00Z">
        <w:r w:rsidDel="007703A9">
          <w:delText>The Database Subsystem is non-responsive.</w:delText>
        </w:r>
      </w:del>
    </w:p>
    <w:p w:rsidR="00587379" w:rsidDel="007703A9" w:rsidRDefault="00587379" w:rsidP="007703A9">
      <w:pPr>
        <w:numPr>
          <w:numberingChange w:id="5364" w:author="Box" w:date="2006-10-12T22:48:00Z" w:original=""/>
        </w:numPr>
        <w:rPr>
          <w:del w:id="5365" w:author="Hp" w:date="2018-12-08T02:39:00Z"/>
        </w:rPr>
        <w:pPrChange w:id="5366" w:author="Hp" w:date="2018-12-08T02:39:00Z">
          <w:pPr>
            <w:numPr>
              <w:numId w:val="7"/>
            </w:numPr>
            <w:tabs>
              <w:tab w:val="num" w:pos="990"/>
            </w:tabs>
            <w:ind w:left="990" w:hanging="360"/>
          </w:pPr>
        </w:pPrChange>
      </w:pPr>
      <w:del w:id="5367" w:author="Hp" w:date="2018-12-08T02:39:00Z">
        <w:r w:rsidDel="007703A9">
          <w:delText>The Cluster Control Subsystem is non-responsive.  (This subsystem is responsible for updating the Database Subsystem with each node’s property status on a routine basis.)</w:delText>
        </w:r>
      </w:del>
    </w:p>
    <w:p w:rsidR="008304A8" w:rsidDel="007703A9" w:rsidRDefault="008304A8" w:rsidP="007703A9">
      <w:pPr>
        <w:numPr>
          <w:numberingChange w:id="5368" w:author="Box" w:date="2006-10-12T22:48:00Z" w:original="%1:5:0:.%2:8:0:.%3:10:0:"/>
        </w:numPr>
        <w:rPr>
          <w:del w:id="5369" w:author="Hp" w:date="2018-12-08T02:39:00Z"/>
          <w:b/>
          <w:i/>
        </w:rPr>
        <w:pPrChange w:id="5370" w:author="Hp" w:date="2018-12-08T02:39:00Z">
          <w:pPr>
            <w:pStyle w:val="Heading3"/>
          </w:pPr>
        </w:pPrChange>
      </w:pPr>
      <w:del w:id="5371" w:author="Hp" w:date="2018-12-08T02:39:00Z">
        <w:r w:rsidDel="007703A9">
          <w:delText>Example</w:delText>
        </w:r>
        <w:r w:rsidR="00587379" w:rsidDel="007703A9">
          <w:delText>:</w:delText>
        </w:r>
      </w:del>
    </w:p>
    <w:p w:rsidR="00EB33C1" w:rsidRPr="00EB33C1" w:rsidDel="007703A9" w:rsidRDefault="00EB33C1" w:rsidP="007703A9">
      <w:pPr>
        <w:rPr>
          <w:del w:id="5372" w:author="Hp" w:date="2018-12-08T02:39:00Z"/>
        </w:rPr>
        <w:pPrChange w:id="5373" w:author="Hp" w:date="2018-12-08T02:39:00Z">
          <w:pPr/>
        </w:pPrChange>
      </w:pPr>
      <w:del w:id="5374" w:author="Hp" w:date="2018-12-08T02:39:00Z">
        <w:r w:rsidDel="007703A9">
          <w:rPr>
            <w:noProof/>
          </w:rPr>
          <w:pict>
            <v:shape id="_x0000_s1116" type="#_x0000_t75" style="position:absolute;margin-left:103.9pt;margin-top:3.9pt;width:274.45pt;height:180.5pt;z-index:-14">
              <v:imagedata r:id="rId20" o:title="Retrieve_Node_Status_Use_Case"/>
            </v:shape>
          </w:pict>
        </w:r>
      </w:del>
    </w:p>
    <w:bookmarkEnd w:id="5250"/>
    <w:p w:rsidR="00CF2A06" w:rsidDel="007703A9" w:rsidRDefault="002527FD" w:rsidP="007703A9">
      <w:pPr>
        <w:numPr>
          <w:numberingChange w:id="5375" w:author="Box" w:date="2006-10-12T22:48:00Z" w:original="%1:5:0:.%2:9:0:"/>
        </w:numPr>
        <w:rPr>
          <w:del w:id="5376" w:author="Hp" w:date="2018-12-08T02:39:00Z"/>
        </w:rPr>
        <w:pPrChange w:id="5377" w:author="Hp" w:date="2018-12-08T02:39:00Z">
          <w:pPr>
            <w:pStyle w:val="Heading2"/>
          </w:pPr>
        </w:pPrChange>
      </w:pPr>
      <w:del w:id="5378" w:author="Hp" w:date="2018-12-08T02:39:00Z">
        <w:r w:rsidDel="007703A9">
          <w:br w:type="page"/>
        </w:r>
        <w:r w:rsidR="00CF2A06" w:rsidDel="007703A9">
          <w:delText>List Nodes</w:delText>
        </w:r>
      </w:del>
    </w:p>
    <w:p w:rsidR="00CF2A06" w:rsidDel="007703A9" w:rsidRDefault="00CF2A06" w:rsidP="007703A9">
      <w:pPr>
        <w:numPr>
          <w:numberingChange w:id="5379" w:author="Box" w:date="2006-10-12T22:48:00Z" w:original="%1:5:0:.%2:9:0:.%3:1:0:"/>
        </w:numPr>
        <w:rPr>
          <w:del w:id="5380" w:author="Hp" w:date="2018-12-08T02:39:00Z"/>
        </w:rPr>
        <w:pPrChange w:id="5381" w:author="Hp" w:date="2018-12-08T02:39:00Z">
          <w:pPr>
            <w:pStyle w:val="Heading3"/>
          </w:pPr>
        </w:pPrChange>
      </w:pPr>
      <w:del w:id="5382" w:author="Hp" w:date="2018-12-08T02:39:00Z">
        <w:r w:rsidDel="007703A9">
          <w:delText xml:space="preserve">Name:  </w:delText>
        </w:r>
        <w:r w:rsidR="004344A9" w:rsidRPr="004344A9" w:rsidDel="007703A9">
          <w:rPr>
            <w:b/>
            <w:i/>
          </w:rPr>
          <w:delText>List</w:delText>
        </w:r>
        <w:r w:rsidRPr="005873F8" w:rsidDel="007703A9">
          <w:rPr>
            <w:b/>
            <w:i/>
          </w:rPr>
          <w:delText xml:space="preserve"> Node</w:delText>
        </w:r>
      </w:del>
    </w:p>
    <w:p w:rsidR="00CF2A06" w:rsidDel="007703A9" w:rsidRDefault="00CF2A06" w:rsidP="007703A9">
      <w:pPr>
        <w:numPr>
          <w:numberingChange w:id="5383" w:author="Box" w:date="2006-10-12T22:48:00Z" w:original="%1:5:0:.%2:9:0:.%3:2:0:"/>
        </w:numPr>
        <w:rPr>
          <w:del w:id="5384" w:author="Hp" w:date="2018-12-08T02:39:00Z"/>
        </w:rPr>
        <w:pPrChange w:id="5385" w:author="Hp" w:date="2018-12-08T02:39:00Z">
          <w:pPr>
            <w:pStyle w:val="Heading3"/>
          </w:pPr>
        </w:pPrChange>
      </w:pPr>
      <w:del w:id="5386" w:author="Hp" w:date="2018-12-08T02:39:00Z">
        <w:r w:rsidDel="007703A9">
          <w:delText xml:space="preserve">Goal:  </w:delText>
        </w:r>
        <w:r w:rsidDel="007703A9">
          <w:rPr>
            <w:b/>
            <w:i/>
          </w:rPr>
          <w:delText xml:space="preserve">To </w:delText>
        </w:r>
        <w:r w:rsidR="004344A9" w:rsidDel="007703A9">
          <w:rPr>
            <w:b/>
            <w:i/>
          </w:rPr>
          <w:delText>list the current nodes in a managed cluster.</w:delText>
        </w:r>
      </w:del>
    </w:p>
    <w:p w:rsidR="00CF2A06" w:rsidDel="007703A9" w:rsidRDefault="00CF2A06" w:rsidP="007703A9">
      <w:pPr>
        <w:numPr>
          <w:numberingChange w:id="5387" w:author="Box" w:date="2006-10-12T22:48:00Z" w:original="%1:5:0:.%2:9:0:.%3:3:0:"/>
        </w:numPr>
        <w:rPr>
          <w:del w:id="5388" w:author="Hp" w:date="2018-12-08T02:39:00Z"/>
        </w:rPr>
        <w:pPrChange w:id="5389" w:author="Hp" w:date="2018-12-08T02:39:00Z">
          <w:pPr>
            <w:pStyle w:val="Heading3"/>
          </w:pPr>
        </w:pPrChange>
      </w:pPr>
      <w:del w:id="5390" w:author="Hp" w:date="2018-12-08T02:39:00Z">
        <w:r w:rsidDel="007703A9">
          <w:delText>Input:</w:delText>
        </w:r>
        <w:r w:rsidDel="007703A9">
          <w:rPr>
            <w:b/>
            <w:i/>
          </w:rPr>
          <w:delText xml:space="preserve">  </w:delText>
        </w:r>
        <w:r w:rsidR="004344A9" w:rsidDel="007703A9">
          <w:rPr>
            <w:b/>
            <w:i/>
          </w:rPr>
          <w:delText>Successful user login.</w:delText>
        </w:r>
      </w:del>
    </w:p>
    <w:p w:rsidR="00CF2A06" w:rsidRPr="005873F8" w:rsidDel="007703A9" w:rsidRDefault="00CF2A06" w:rsidP="007703A9">
      <w:pPr>
        <w:numPr>
          <w:numberingChange w:id="5391" w:author="Box" w:date="2006-10-12T22:48:00Z" w:original="%1:5:0:.%2:9:0:.%3:4:0:"/>
        </w:numPr>
        <w:rPr>
          <w:del w:id="5392" w:author="Hp" w:date="2018-12-08T02:39:00Z"/>
        </w:rPr>
        <w:pPrChange w:id="5393" w:author="Hp" w:date="2018-12-08T02:39:00Z">
          <w:pPr>
            <w:pStyle w:val="Heading3"/>
          </w:pPr>
        </w:pPrChange>
      </w:pPr>
      <w:del w:id="5394" w:author="Hp" w:date="2018-12-08T02:39:00Z">
        <w:r w:rsidDel="007703A9">
          <w:delText xml:space="preserve">Output:  </w:delText>
        </w:r>
        <w:r w:rsidDel="007703A9">
          <w:rPr>
            <w:b/>
            <w:i/>
          </w:rPr>
          <w:delText xml:space="preserve">The GUI will </w:delText>
        </w:r>
        <w:r w:rsidR="004344A9" w:rsidDel="007703A9">
          <w:rPr>
            <w:b/>
            <w:i/>
          </w:rPr>
          <w:delText>present</w:delText>
        </w:r>
        <w:r w:rsidDel="007703A9">
          <w:rPr>
            <w:b/>
            <w:i/>
          </w:rPr>
          <w:delText xml:space="preserve"> a graphical representation of the nodes in the managed cluster.  </w:delText>
        </w:r>
      </w:del>
    </w:p>
    <w:p w:rsidR="00CF2A06" w:rsidDel="007703A9" w:rsidRDefault="00CF2A06" w:rsidP="007703A9">
      <w:pPr>
        <w:numPr>
          <w:numberingChange w:id="5395" w:author="Box" w:date="2006-10-12T22:48:00Z" w:original="%1:5:0:.%2:9:0:.%3:5:0:"/>
        </w:numPr>
        <w:rPr>
          <w:del w:id="5396" w:author="Hp" w:date="2018-12-08T02:39:00Z"/>
        </w:rPr>
        <w:pPrChange w:id="5397" w:author="Hp" w:date="2018-12-08T02:39:00Z">
          <w:pPr>
            <w:pStyle w:val="Heading3"/>
          </w:pPr>
        </w:pPrChange>
      </w:pPr>
      <w:del w:id="5398" w:author="Hp" w:date="2018-12-08T02:39:00Z">
        <w:r w:rsidDel="007703A9">
          <w:delText>Main Scenario:</w:delText>
        </w:r>
        <w:r w:rsidDel="007703A9">
          <w:rPr>
            <w:b/>
            <w:i/>
          </w:rPr>
          <w:delText xml:space="preserve">  The User </w:delText>
        </w:r>
        <w:r w:rsidR="004344A9" w:rsidDel="007703A9">
          <w:rPr>
            <w:b/>
            <w:i/>
          </w:rPr>
          <w:delText>login to the Cluster Management System.</w:delText>
        </w:r>
      </w:del>
    </w:p>
    <w:p w:rsidR="00CF2A06" w:rsidDel="007703A9" w:rsidRDefault="00CF2A06" w:rsidP="007703A9">
      <w:pPr>
        <w:numPr>
          <w:numberingChange w:id="5399" w:author="Box" w:date="2006-10-12T22:48:00Z" w:original="%1:5:0:.%2:9:0:.%3:6:0:"/>
        </w:numPr>
        <w:rPr>
          <w:del w:id="5400" w:author="Hp" w:date="2018-12-08T02:39:00Z"/>
        </w:rPr>
        <w:pPrChange w:id="5401" w:author="Hp" w:date="2018-12-08T02:39:00Z">
          <w:pPr>
            <w:pStyle w:val="Heading3"/>
          </w:pPr>
        </w:pPrChange>
      </w:pPr>
      <w:del w:id="5402" w:author="Hp" w:date="2018-12-08T02:39:00Z">
        <w:r w:rsidDel="007703A9">
          <w:delText>Pre-condition:</w:delText>
        </w:r>
        <w:r w:rsidDel="007703A9">
          <w:rPr>
            <w:b/>
            <w:i/>
          </w:rPr>
          <w:delText xml:space="preserve">  </w:delText>
        </w:r>
        <w:r w:rsidR="004344A9" w:rsidDel="007703A9">
          <w:rPr>
            <w:b/>
            <w:i/>
          </w:rPr>
          <w:delText>The main page of the web-based GUI presents the User with a login form.</w:delText>
        </w:r>
      </w:del>
    </w:p>
    <w:p w:rsidR="00CF2A06" w:rsidDel="007703A9" w:rsidRDefault="00CF2A06" w:rsidP="007703A9">
      <w:pPr>
        <w:numPr>
          <w:numberingChange w:id="5403" w:author="Box" w:date="2006-10-12T22:48:00Z" w:original="%1:5:0:.%2:9:0:.%3:7:0:"/>
        </w:numPr>
        <w:rPr>
          <w:del w:id="5404" w:author="Hp" w:date="2018-12-08T02:39:00Z"/>
        </w:rPr>
        <w:pPrChange w:id="5405" w:author="Hp" w:date="2018-12-08T02:39:00Z">
          <w:pPr>
            <w:pStyle w:val="Heading3"/>
          </w:pPr>
        </w:pPrChange>
      </w:pPr>
      <w:del w:id="5406" w:author="Hp" w:date="2018-12-08T02:39:00Z">
        <w:r w:rsidDel="007703A9">
          <w:delText>Steps:</w:delText>
        </w:r>
      </w:del>
    </w:p>
    <w:p w:rsidR="00CF2A06" w:rsidRPr="00473744" w:rsidDel="007703A9" w:rsidRDefault="00CF2A06" w:rsidP="007703A9">
      <w:pPr>
        <w:numPr>
          <w:numberingChange w:id="5407" w:author="Box" w:date="2006-10-12T22:48:00Z" w:original="%1:5:0:.%2:9:0:.%3:7:0:.%4:1:0:"/>
        </w:numPr>
        <w:rPr>
          <w:del w:id="5408" w:author="Hp" w:date="2018-12-08T02:39:00Z"/>
          <w:i/>
          <w:szCs w:val="24"/>
        </w:rPr>
        <w:pPrChange w:id="5409" w:author="Hp" w:date="2018-12-08T02:39:00Z">
          <w:pPr>
            <w:pStyle w:val="Heading4"/>
            <w:tabs>
              <w:tab w:val="clear" w:pos="0"/>
              <w:tab w:val="num" w:pos="1530"/>
            </w:tabs>
            <w:ind w:left="1440" w:hanging="720"/>
            <w:jc w:val="left"/>
          </w:pPr>
        </w:pPrChange>
      </w:pPr>
      <w:del w:id="5410" w:author="Hp" w:date="2018-12-08T02:39:00Z">
        <w:r w:rsidRPr="00473744" w:rsidDel="007703A9">
          <w:rPr>
            <w:i/>
            <w:szCs w:val="24"/>
          </w:rPr>
          <w:delText>The User</w:delText>
        </w:r>
        <w:r w:rsidR="004344A9" w:rsidDel="007703A9">
          <w:rPr>
            <w:i/>
            <w:szCs w:val="24"/>
          </w:rPr>
          <w:delText xml:space="preserve"> enters his/her corresponding username and password and left clicks the “Submit” button.</w:delText>
        </w:r>
      </w:del>
    </w:p>
    <w:p w:rsidR="00CF2A06" w:rsidRPr="00473744" w:rsidDel="007703A9" w:rsidRDefault="00CF2A06" w:rsidP="007703A9">
      <w:pPr>
        <w:numPr>
          <w:numberingChange w:id="5411" w:author="Box" w:date="2006-10-12T22:48:00Z" w:original="%1:5:0:.%2:9:0:.%3:7:0:.%4:2:0:"/>
        </w:numPr>
        <w:rPr>
          <w:del w:id="5412" w:author="Hp" w:date="2018-12-08T02:39:00Z"/>
          <w:i/>
          <w:szCs w:val="24"/>
        </w:rPr>
        <w:pPrChange w:id="5413" w:author="Hp" w:date="2018-12-08T02:39:00Z">
          <w:pPr>
            <w:pStyle w:val="Heading4"/>
            <w:tabs>
              <w:tab w:val="clear" w:pos="0"/>
              <w:tab w:val="num" w:pos="1530"/>
            </w:tabs>
            <w:ind w:left="1530" w:hanging="810"/>
            <w:jc w:val="left"/>
          </w:pPr>
        </w:pPrChange>
      </w:pPr>
      <w:del w:id="5414" w:author="Hp" w:date="2018-12-08T02:39:00Z">
        <w:r w:rsidRPr="00473744" w:rsidDel="007703A9">
          <w:rPr>
            <w:i/>
            <w:szCs w:val="24"/>
          </w:rPr>
          <w:delText xml:space="preserve">A GUI client-side script will format a command with the parameters of the </w:delText>
        </w:r>
        <w:r w:rsidR="004344A9" w:rsidDel="007703A9">
          <w:rPr>
            <w:i/>
            <w:szCs w:val="24"/>
          </w:rPr>
          <w:delText>user requesting access</w:delText>
        </w:r>
        <w:r w:rsidRPr="00473744" w:rsidDel="007703A9">
          <w:rPr>
            <w:i/>
            <w:szCs w:val="24"/>
          </w:rPr>
          <w:delText>.</w:delText>
        </w:r>
      </w:del>
    </w:p>
    <w:p w:rsidR="00CF2A06" w:rsidRPr="00473744" w:rsidDel="007703A9" w:rsidRDefault="00CF2A06" w:rsidP="007703A9">
      <w:pPr>
        <w:numPr>
          <w:numberingChange w:id="5415" w:author="Box" w:date="2006-10-12T22:48:00Z" w:original="%1:5:0:.%2:9:0:.%3:7:0:.%4:3:0:"/>
        </w:numPr>
        <w:rPr>
          <w:del w:id="5416" w:author="Hp" w:date="2018-12-08T02:39:00Z"/>
          <w:i/>
          <w:szCs w:val="24"/>
        </w:rPr>
        <w:pPrChange w:id="5417" w:author="Hp" w:date="2018-12-08T02:39:00Z">
          <w:pPr>
            <w:pStyle w:val="Heading4"/>
            <w:tabs>
              <w:tab w:val="clear" w:pos="0"/>
              <w:tab w:val="num" w:pos="1530"/>
            </w:tabs>
            <w:ind w:left="1530" w:hanging="810"/>
            <w:jc w:val="left"/>
          </w:pPr>
        </w:pPrChange>
      </w:pPr>
      <w:del w:id="5418" w:author="Hp" w:date="2018-12-08T02:39:00Z">
        <w:r w:rsidRPr="00473744" w:rsidDel="007703A9">
          <w:rPr>
            <w:i/>
            <w:szCs w:val="24"/>
          </w:rPr>
          <w:delText xml:space="preserve">The GUI will then pass the command to the </w:delText>
        </w:r>
        <w:r w:rsidDel="007703A9">
          <w:rPr>
            <w:i/>
            <w:szCs w:val="24"/>
          </w:rPr>
          <w:delText>Database</w:delText>
        </w:r>
        <w:r w:rsidRPr="00473744" w:rsidDel="007703A9">
          <w:rPr>
            <w:i/>
            <w:szCs w:val="24"/>
          </w:rPr>
          <w:delText xml:space="preserve"> Team’s Subsystem</w:delText>
        </w:r>
        <w:r w:rsidR="004344A9" w:rsidDel="007703A9">
          <w:rPr>
            <w:i/>
            <w:szCs w:val="24"/>
          </w:rPr>
          <w:delText>.</w:delText>
        </w:r>
      </w:del>
    </w:p>
    <w:p w:rsidR="00CF2A06" w:rsidRPr="00473744" w:rsidDel="007703A9" w:rsidRDefault="00CF2A06" w:rsidP="007703A9">
      <w:pPr>
        <w:numPr>
          <w:numberingChange w:id="5419" w:author="Box" w:date="2006-10-12T22:48:00Z" w:original="%1:5:0:.%2:9:0:.%3:7:0:.%4:4:0:"/>
        </w:numPr>
        <w:rPr>
          <w:del w:id="5420" w:author="Hp" w:date="2018-12-08T02:39:00Z"/>
          <w:i/>
          <w:szCs w:val="24"/>
        </w:rPr>
        <w:pPrChange w:id="5421" w:author="Hp" w:date="2018-12-08T02:39:00Z">
          <w:pPr>
            <w:pStyle w:val="Heading4"/>
            <w:tabs>
              <w:tab w:val="clear" w:pos="0"/>
              <w:tab w:val="num" w:pos="1530"/>
            </w:tabs>
            <w:ind w:left="1530" w:hanging="810"/>
            <w:jc w:val="left"/>
          </w:pPr>
        </w:pPrChange>
      </w:pPr>
      <w:del w:id="5422" w:author="Hp" w:date="2018-12-08T02:39:00Z">
        <w:r w:rsidRPr="00473744" w:rsidDel="007703A9">
          <w:rPr>
            <w:i/>
            <w:szCs w:val="24"/>
          </w:rPr>
          <w:delText xml:space="preserve">The DB Team’s Subsystem will then </w:delText>
        </w:r>
        <w:r w:rsidR="004344A9" w:rsidDel="007703A9">
          <w:rPr>
            <w:i/>
            <w:szCs w:val="24"/>
          </w:rPr>
          <w:delText>validate the User’s username and password against the User Table.</w:delText>
        </w:r>
      </w:del>
    </w:p>
    <w:p w:rsidR="00CF2A06" w:rsidRPr="00473744" w:rsidDel="007703A9" w:rsidRDefault="004344A9" w:rsidP="007703A9">
      <w:pPr>
        <w:numPr>
          <w:numberingChange w:id="5423" w:author="Box" w:date="2006-10-12T22:48:00Z" w:original="%1:5:0:.%2:9:0:.%3:7:0:.%4:5:0:"/>
        </w:numPr>
        <w:rPr>
          <w:del w:id="5424" w:author="Hp" w:date="2018-12-08T02:39:00Z"/>
          <w:i/>
          <w:szCs w:val="24"/>
        </w:rPr>
        <w:pPrChange w:id="5425" w:author="Hp" w:date="2018-12-08T02:39:00Z">
          <w:pPr>
            <w:pStyle w:val="Heading4"/>
            <w:tabs>
              <w:tab w:val="clear" w:pos="0"/>
              <w:tab w:val="num" w:pos="1530"/>
            </w:tabs>
            <w:ind w:left="1530" w:hanging="810"/>
            <w:jc w:val="left"/>
          </w:pPr>
        </w:pPrChange>
      </w:pPr>
      <w:del w:id="5426" w:author="Hp" w:date="2018-12-08T02:39:00Z">
        <w:r w:rsidDel="007703A9">
          <w:rPr>
            <w:i/>
            <w:szCs w:val="24"/>
          </w:rPr>
          <w:delText>Upon success, t</w:delText>
        </w:r>
        <w:r w:rsidR="00CF2A06" w:rsidRPr="00473744" w:rsidDel="007703A9">
          <w:rPr>
            <w:i/>
            <w:szCs w:val="24"/>
          </w:rPr>
          <w:delText xml:space="preserve">he GUI will refresh the graphical representation </w:delText>
        </w:r>
        <w:r w:rsidDel="007703A9">
          <w:rPr>
            <w:i/>
            <w:szCs w:val="24"/>
          </w:rPr>
          <w:delText xml:space="preserve">with </w:delText>
        </w:r>
        <w:r w:rsidR="00CF2A06" w:rsidRPr="00473744" w:rsidDel="007703A9">
          <w:rPr>
            <w:i/>
            <w:szCs w:val="24"/>
          </w:rPr>
          <w:delText>the current nodes in the managed cluster.</w:delText>
        </w:r>
      </w:del>
    </w:p>
    <w:p w:rsidR="00CF2A06" w:rsidRPr="002527FD" w:rsidDel="007703A9" w:rsidRDefault="00CF2A06" w:rsidP="007703A9">
      <w:pPr>
        <w:numPr>
          <w:numberingChange w:id="5427" w:author="Box" w:date="2006-10-12T22:48:00Z" w:original="%1:5:0:.%2:9:0:.%3:8:0:"/>
        </w:numPr>
        <w:rPr>
          <w:del w:id="5428" w:author="Hp" w:date="2018-12-08T02:39:00Z"/>
          <w:b/>
          <w:i/>
        </w:rPr>
        <w:pPrChange w:id="5429" w:author="Hp" w:date="2018-12-08T02:39:00Z">
          <w:pPr>
            <w:pStyle w:val="Heading3"/>
          </w:pPr>
        </w:pPrChange>
      </w:pPr>
      <w:del w:id="5430" w:author="Hp" w:date="2018-12-08T02:39:00Z">
        <w:r w:rsidRPr="00473744" w:rsidDel="007703A9">
          <w:delText xml:space="preserve">Post-condition:  </w:delText>
        </w:r>
        <w:r w:rsidRPr="002527FD" w:rsidDel="007703A9">
          <w:rPr>
            <w:b/>
            <w:i/>
          </w:rPr>
          <w:delText>A graphical representation of the current nodes in the managed cluster</w:delText>
        </w:r>
        <w:r w:rsidR="004344A9" w:rsidDel="007703A9">
          <w:rPr>
            <w:b/>
            <w:i/>
          </w:rPr>
          <w:delText>.</w:delText>
        </w:r>
      </w:del>
    </w:p>
    <w:p w:rsidR="00CF2A06" w:rsidDel="007703A9" w:rsidRDefault="00CF2A06" w:rsidP="007703A9">
      <w:pPr>
        <w:numPr>
          <w:numberingChange w:id="5431" w:author="Box" w:date="2006-10-12T22:48:00Z" w:original="%1:5:0:.%2:9:0:.%3:9:0:"/>
        </w:numPr>
        <w:rPr>
          <w:del w:id="5432" w:author="Hp" w:date="2018-12-08T02:39:00Z"/>
          <w:b/>
          <w:i/>
        </w:rPr>
        <w:pPrChange w:id="5433" w:author="Hp" w:date="2018-12-08T02:39:00Z">
          <w:pPr>
            <w:pStyle w:val="Heading3"/>
          </w:pPr>
        </w:pPrChange>
      </w:pPr>
      <w:del w:id="5434" w:author="Hp" w:date="2018-12-08T02:39:00Z">
        <w:r w:rsidDel="007703A9">
          <w:delText xml:space="preserve">Exceptional Scenario(s):  </w:delText>
        </w:r>
        <w:r w:rsidDel="007703A9">
          <w:rPr>
            <w:b/>
            <w:i/>
          </w:rPr>
          <w:delText>This process may not succeed due to any of the following reasons:</w:delText>
        </w:r>
      </w:del>
    </w:p>
    <w:p w:rsidR="004344A9" w:rsidDel="007703A9" w:rsidRDefault="004344A9" w:rsidP="007703A9">
      <w:pPr>
        <w:numPr>
          <w:numberingChange w:id="5435" w:author="Box" w:date="2006-10-12T22:48:00Z" w:original=""/>
        </w:numPr>
        <w:rPr>
          <w:del w:id="5436" w:author="Hp" w:date="2018-12-08T02:39:00Z"/>
        </w:rPr>
        <w:pPrChange w:id="5437" w:author="Hp" w:date="2018-12-08T02:39:00Z">
          <w:pPr>
            <w:numPr>
              <w:numId w:val="7"/>
            </w:numPr>
            <w:tabs>
              <w:tab w:val="num" w:pos="990"/>
            </w:tabs>
            <w:ind w:left="720" w:hanging="90"/>
          </w:pPr>
        </w:pPrChange>
      </w:pPr>
      <w:del w:id="5438" w:author="Hp" w:date="2018-12-08T02:39:00Z">
        <w:r w:rsidDel="007703A9">
          <w:delText>The User does not provide the correct username and/or password.</w:delText>
        </w:r>
      </w:del>
    </w:p>
    <w:p w:rsidR="00EB33C1" w:rsidDel="007703A9" w:rsidRDefault="00CF2A06" w:rsidP="007703A9">
      <w:pPr>
        <w:numPr>
          <w:numberingChange w:id="5439" w:author="Box" w:date="2006-10-12T22:48:00Z" w:original=""/>
        </w:numPr>
        <w:rPr>
          <w:del w:id="5440" w:author="Hp" w:date="2018-12-08T02:39:00Z"/>
        </w:rPr>
        <w:pPrChange w:id="5441" w:author="Hp" w:date="2018-12-08T02:39:00Z">
          <w:pPr>
            <w:numPr>
              <w:numId w:val="7"/>
            </w:numPr>
            <w:tabs>
              <w:tab w:val="num" w:pos="990"/>
            </w:tabs>
            <w:ind w:left="720" w:hanging="90"/>
          </w:pPr>
        </w:pPrChange>
      </w:pPr>
      <w:del w:id="5442" w:author="Hp" w:date="2018-12-08T02:39:00Z">
        <w:r w:rsidDel="007703A9">
          <w:delText>The Database Subsystem is non-responsive.</w:delText>
        </w:r>
      </w:del>
    </w:p>
    <w:p w:rsidR="004344A9" w:rsidDel="007703A9" w:rsidRDefault="00EB33C1" w:rsidP="007703A9">
      <w:pPr>
        <w:rPr>
          <w:del w:id="5443" w:author="Hp" w:date="2018-12-08T02:39:00Z"/>
        </w:rPr>
        <w:pPrChange w:id="5444" w:author="Hp" w:date="2018-12-08T02:39:00Z">
          <w:pPr/>
        </w:pPrChange>
      </w:pPr>
      <w:del w:id="5445" w:author="Hp" w:date="2018-12-08T02:39:00Z">
        <w:r w:rsidDel="007703A9">
          <w:br w:type="page"/>
        </w:r>
      </w:del>
    </w:p>
    <w:p w:rsidR="00CF2A06" w:rsidDel="007703A9" w:rsidRDefault="001813AA" w:rsidP="007703A9">
      <w:pPr>
        <w:numPr>
          <w:numberingChange w:id="5446" w:author="Box" w:date="2006-10-12T22:48:00Z" w:original="%1:5:0:.%2:9:0:.%3:10:0:"/>
        </w:numPr>
        <w:rPr>
          <w:del w:id="5447" w:author="Hp" w:date="2018-12-08T02:39:00Z"/>
        </w:rPr>
        <w:pPrChange w:id="5448" w:author="Hp" w:date="2018-12-08T02:39:00Z">
          <w:pPr>
            <w:pStyle w:val="Heading3"/>
          </w:pPr>
        </w:pPrChange>
      </w:pPr>
      <w:del w:id="5449" w:author="Hp" w:date="2018-12-08T02:39:00Z">
        <w:r w:rsidDel="007703A9">
          <w:rPr>
            <w:noProof/>
          </w:rPr>
          <w:pict>
            <v:shape id="_x0000_s1117" type="#_x0000_t75" style="position:absolute;margin-left:94.8pt;margin-top:25.35pt;width:292.7pt;height:187.85pt;z-index:-13">
              <v:imagedata r:id="rId21" o:title="List_Nodes_Use_Case"/>
            </v:shape>
          </w:pict>
        </w:r>
        <w:r w:rsidR="00EB33C1" w:rsidDel="007703A9">
          <w:delText xml:space="preserve">Example: </w:delText>
        </w:r>
      </w:del>
    </w:p>
    <w:p w:rsidR="001813AA" w:rsidDel="007703A9" w:rsidRDefault="001813AA" w:rsidP="007703A9">
      <w:pPr>
        <w:rPr>
          <w:del w:id="5450" w:author="Hp" w:date="2018-12-08T02:39:00Z"/>
        </w:rPr>
        <w:pPrChange w:id="5451" w:author="Hp" w:date="2018-12-08T02:39:00Z">
          <w:pPr/>
        </w:pPrChange>
      </w:pPr>
    </w:p>
    <w:p w:rsidR="001813AA" w:rsidDel="007703A9" w:rsidRDefault="001813AA" w:rsidP="007703A9">
      <w:pPr>
        <w:rPr>
          <w:del w:id="5452" w:author="Hp" w:date="2018-12-08T02:39:00Z"/>
        </w:rPr>
        <w:pPrChange w:id="5453" w:author="Hp" w:date="2018-12-08T02:39:00Z">
          <w:pPr/>
        </w:pPrChange>
      </w:pPr>
    </w:p>
    <w:p w:rsidR="001813AA" w:rsidDel="007703A9" w:rsidRDefault="001813AA" w:rsidP="007703A9">
      <w:pPr>
        <w:rPr>
          <w:del w:id="5454" w:author="Hp" w:date="2018-12-08T02:39:00Z"/>
        </w:rPr>
        <w:pPrChange w:id="5455" w:author="Hp" w:date="2018-12-08T02:39:00Z">
          <w:pPr/>
        </w:pPrChange>
      </w:pPr>
    </w:p>
    <w:p w:rsidR="001813AA" w:rsidDel="007703A9" w:rsidRDefault="001813AA" w:rsidP="007703A9">
      <w:pPr>
        <w:rPr>
          <w:del w:id="5456" w:author="Hp" w:date="2018-12-08T02:39:00Z"/>
        </w:rPr>
        <w:pPrChange w:id="5457" w:author="Hp" w:date="2018-12-08T02:39:00Z">
          <w:pPr/>
        </w:pPrChange>
      </w:pPr>
    </w:p>
    <w:p w:rsidR="001813AA" w:rsidDel="007703A9" w:rsidRDefault="001813AA" w:rsidP="007703A9">
      <w:pPr>
        <w:rPr>
          <w:del w:id="5458" w:author="Hp" w:date="2018-12-08T02:39:00Z"/>
        </w:rPr>
        <w:pPrChange w:id="5459" w:author="Hp" w:date="2018-12-08T02:39:00Z">
          <w:pPr/>
        </w:pPrChange>
      </w:pPr>
    </w:p>
    <w:p w:rsidR="001813AA" w:rsidDel="007703A9" w:rsidRDefault="001813AA" w:rsidP="007703A9">
      <w:pPr>
        <w:rPr>
          <w:del w:id="5460" w:author="Hp" w:date="2018-12-08T02:39:00Z"/>
        </w:rPr>
        <w:pPrChange w:id="5461" w:author="Hp" w:date="2018-12-08T02:39:00Z">
          <w:pPr/>
        </w:pPrChange>
      </w:pPr>
    </w:p>
    <w:p w:rsidR="001813AA" w:rsidDel="007703A9" w:rsidRDefault="001813AA" w:rsidP="007703A9">
      <w:pPr>
        <w:rPr>
          <w:del w:id="5462" w:author="Hp" w:date="2018-12-08T02:39:00Z"/>
        </w:rPr>
        <w:pPrChange w:id="5463" w:author="Hp" w:date="2018-12-08T02:39:00Z">
          <w:pPr/>
        </w:pPrChange>
      </w:pPr>
    </w:p>
    <w:p w:rsidR="001813AA" w:rsidDel="007703A9" w:rsidRDefault="001813AA" w:rsidP="007703A9">
      <w:pPr>
        <w:rPr>
          <w:del w:id="5464" w:author="Hp" w:date="2018-12-08T02:39:00Z"/>
        </w:rPr>
        <w:pPrChange w:id="5465" w:author="Hp" w:date="2018-12-08T02:39:00Z">
          <w:pPr/>
        </w:pPrChange>
      </w:pPr>
    </w:p>
    <w:p w:rsidR="001813AA" w:rsidDel="007703A9" w:rsidRDefault="001813AA" w:rsidP="007703A9">
      <w:pPr>
        <w:rPr>
          <w:del w:id="5466" w:author="Hp" w:date="2018-12-08T02:39:00Z"/>
        </w:rPr>
        <w:pPrChange w:id="5467" w:author="Hp" w:date="2018-12-08T02:39:00Z">
          <w:pPr/>
        </w:pPrChange>
      </w:pPr>
    </w:p>
    <w:p w:rsidR="001813AA" w:rsidDel="007703A9" w:rsidRDefault="001813AA" w:rsidP="007703A9">
      <w:pPr>
        <w:rPr>
          <w:del w:id="5468" w:author="Hp" w:date="2018-12-08T02:39:00Z"/>
        </w:rPr>
        <w:pPrChange w:id="5469" w:author="Hp" w:date="2018-12-08T02:39:00Z">
          <w:pPr/>
        </w:pPrChange>
      </w:pPr>
    </w:p>
    <w:p w:rsidR="001813AA" w:rsidDel="007703A9" w:rsidRDefault="001813AA" w:rsidP="007703A9">
      <w:pPr>
        <w:rPr>
          <w:del w:id="5470" w:author="Hp" w:date="2018-12-08T02:39:00Z"/>
        </w:rPr>
        <w:pPrChange w:id="5471" w:author="Hp" w:date="2018-12-08T02:39:00Z">
          <w:pPr/>
        </w:pPrChange>
      </w:pPr>
    </w:p>
    <w:p w:rsidR="001813AA" w:rsidDel="007703A9" w:rsidRDefault="001813AA" w:rsidP="007703A9">
      <w:pPr>
        <w:rPr>
          <w:del w:id="5472" w:author="Hp" w:date="2018-12-08T02:39:00Z"/>
        </w:rPr>
        <w:pPrChange w:id="5473" w:author="Hp" w:date="2018-12-08T02:39:00Z">
          <w:pPr/>
        </w:pPrChange>
      </w:pPr>
    </w:p>
    <w:p w:rsidR="001813AA" w:rsidDel="007703A9" w:rsidRDefault="001813AA" w:rsidP="007703A9">
      <w:pPr>
        <w:rPr>
          <w:del w:id="5474" w:author="Hp" w:date="2018-12-08T02:39:00Z"/>
        </w:rPr>
        <w:pPrChange w:id="5475" w:author="Hp" w:date="2018-12-08T02:39:00Z">
          <w:pPr/>
        </w:pPrChange>
      </w:pPr>
    </w:p>
    <w:p w:rsidR="001813AA" w:rsidRPr="001813AA" w:rsidDel="007703A9" w:rsidRDefault="001813AA" w:rsidP="007703A9">
      <w:pPr>
        <w:rPr>
          <w:del w:id="5476" w:author="Hp" w:date="2018-12-08T02:39:00Z"/>
        </w:rPr>
        <w:pPrChange w:id="5477" w:author="Hp" w:date="2018-12-08T02:39:00Z">
          <w:pPr/>
        </w:pPrChange>
      </w:pPr>
      <w:del w:id="5478" w:author="Hp" w:date="2018-12-08T02:39:00Z">
        <w:r w:rsidDel="007703A9">
          <w:br w:type="page"/>
        </w:r>
      </w:del>
    </w:p>
    <w:p w:rsidR="00CF2A06" w:rsidDel="007703A9" w:rsidRDefault="00CF2A06" w:rsidP="007703A9">
      <w:pPr>
        <w:numPr>
          <w:numberingChange w:id="5479" w:author="Box" w:date="2006-10-12T22:48:00Z" w:original="%1:5:0:.%2:10:0:"/>
        </w:numPr>
        <w:rPr>
          <w:del w:id="5480" w:author="Hp" w:date="2018-12-08T02:39:00Z"/>
        </w:rPr>
        <w:pPrChange w:id="5481" w:author="Hp" w:date="2018-12-08T02:39:00Z">
          <w:pPr>
            <w:pStyle w:val="Heading2"/>
          </w:pPr>
        </w:pPrChange>
      </w:pPr>
      <w:del w:id="5482" w:author="Hp" w:date="2018-12-08T02:39:00Z">
        <w:r w:rsidDel="007703A9">
          <w:delText>Add Node</w:delText>
        </w:r>
      </w:del>
    </w:p>
    <w:p w:rsidR="00CF2A06" w:rsidDel="007703A9" w:rsidRDefault="00CF2A06" w:rsidP="007703A9">
      <w:pPr>
        <w:numPr>
          <w:numberingChange w:id="5483" w:author="Box" w:date="2006-10-12T22:48:00Z" w:original="%1:5:0:.%2:10:0:.%3:1:0:"/>
        </w:numPr>
        <w:rPr>
          <w:del w:id="5484" w:author="Hp" w:date="2018-12-08T02:39:00Z"/>
        </w:rPr>
        <w:pPrChange w:id="5485" w:author="Hp" w:date="2018-12-08T02:39:00Z">
          <w:pPr>
            <w:pStyle w:val="Heading3"/>
          </w:pPr>
        </w:pPrChange>
      </w:pPr>
      <w:del w:id="5486" w:author="Hp" w:date="2018-12-08T02:39:00Z">
        <w:r w:rsidDel="007703A9">
          <w:delText xml:space="preserve">Name:  </w:delText>
        </w:r>
        <w:r w:rsidRPr="005873F8" w:rsidDel="007703A9">
          <w:rPr>
            <w:b/>
            <w:i/>
          </w:rPr>
          <w:delText>Add Node</w:delText>
        </w:r>
      </w:del>
    </w:p>
    <w:p w:rsidR="00CF2A06" w:rsidDel="007703A9" w:rsidRDefault="00CF2A06" w:rsidP="007703A9">
      <w:pPr>
        <w:numPr>
          <w:numberingChange w:id="5487" w:author="Box" w:date="2006-10-12T22:48:00Z" w:original="%1:5:0:.%2:10:0:.%3:2:0:"/>
        </w:numPr>
        <w:rPr>
          <w:del w:id="5488" w:author="Hp" w:date="2018-12-08T02:39:00Z"/>
        </w:rPr>
        <w:pPrChange w:id="5489" w:author="Hp" w:date="2018-12-08T02:39:00Z">
          <w:pPr>
            <w:pStyle w:val="Heading3"/>
          </w:pPr>
        </w:pPrChange>
      </w:pPr>
      <w:del w:id="5490" w:author="Hp" w:date="2018-12-08T02:39:00Z">
        <w:r w:rsidDel="007703A9">
          <w:delText xml:space="preserve">Goal:  </w:delText>
        </w:r>
        <w:r w:rsidDel="007703A9">
          <w:rPr>
            <w:b/>
            <w:i/>
          </w:rPr>
          <w:delText>To add a new node to a cluster.</w:delText>
        </w:r>
      </w:del>
    </w:p>
    <w:p w:rsidR="00CF2A06" w:rsidDel="007703A9" w:rsidRDefault="00CF2A06" w:rsidP="007703A9">
      <w:pPr>
        <w:numPr>
          <w:numberingChange w:id="5491" w:author="Box" w:date="2006-10-12T22:48:00Z" w:original="%1:5:0:.%2:10:0:.%3:3:0:"/>
        </w:numPr>
        <w:rPr>
          <w:del w:id="5492" w:author="Hp" w:date="2018-12-08T02:39:00Z"/>
        </w:rPr>
        <w:pPrChange w:id="5493" w:author="Hp" w:date="2018-12-08T02:39:00Z">
          <w:pPr>
            <w:pStyle w:val="Heading3"/>
          </w:pPr>
        </w:pPrChange>
      </w:pPr>
      <w:del w:id="5494" w:author="Hp" w:date="2018-12-08T02:39:00Z">
        <w:r w:rsidDel="007703A9">
          <w:delText>Input:</w:delText>
        </w:r>
        <w:r w:rsidDel="007703A9">
          <w:rPr>
            <w:b/>
            <w:i/>
          </w:rPr>
          <w:delText xml:space="preserve">  The GUI will provide a button labeled “Add Node” and when left clicked, a new browser window will open where the new node’s identifying properties such as Hostname, IP Address, and/or MAC address will be keyed in.  The information will be passed to the Database Subsystem where the new node will be added.</w:delText>
        </w:r>
      </w:del>
    </w:p>
    <w:p w:rsidR="00CF2A06" w:rsidRPr="005873F8" w:rsidDel="007703A9" w:rsidRDefault="00CF2A06" w:rsidP="007703A9">
      <w:pPr>
        <w:numPr>
          <w:numberingChange w:id="5495" w:author="Box" w:date="2006-10-12T22:48:00Z" w:original="%1:5:0:.%2:10:0:.%3:4:0:"/>
        </w:numPr>
        <w:rPr>
          <w:del w:id="5496" w:author="Hp" w:date="2018-12-08T02:39:00Z"/>
        </w:rPr>
        <w:pPrChange w:id="5497" w:author="Hp" w:date="2018-12-08T02:39:00Z">
          <w:pPr>
            <w:pStyle w:val="Heading3"/>
          </w:pPr>
        </w:pPrChange>
      </w:pPr>
      <w:del w:id="5498" w:author="Hp" w:date="2018-12-08T02:39:00Z">
        <w:r w:rsidDel="007703A9">
          <w:delText xml:space="preserve">Output:  </w:delText>
        </w:r>
        <w:r w:rsidDel="007703A9">
          <w:rPr>
            <w:b/>
            <w:i/>
          </w:rPr>
          <w:delText xml:space="preserve">The GUI will provide a graphical representation of the nodes, including the newly added node, in the managed cluster.  </w:delText>
        </w:r>
      </w:del>
    </w:p>
    <w:p w:rsidR="00CF2A06" w:rsidDel="007703A9" w:rsidRDefault="00CF2A06" w:rsidP="007703A9">
      <w:pPr>
        <w:numPr>
          <w:numberingChange w:id="5499" w:author="Box" w:date="2006-10-12T22:48:00Z" w:original="%1:5:0:.%2:10:0:.%3:5:0:"/>
        </w:numPr>
        <w:rPr>
          <w:del w:id="5500" w:author="Hp" w:date="2018-12-08T02:39:00Z"/>
        </w:rPr>
        <w:pPrChange w:id="5501" w:author="Hp" w:date="2018-12-08T02:39:00Z">
          <w:pPr>
            <w:pStyle w:val="Heading3"/>
          </w:pPr>
        </w:pPrChange>
      </w:pPr>
      <w:del w:id="5502" w:author="Hp" w:date="2018-12-08T02:39:00Z">
        <w:r w:rsidDel="007703A9">
          <w:delText>Main Scenario:</w:delText>
        </w:r>
        <w:r w:rsidDel="007703A9">
          <w:rPr>
            <w:b/>
            <w:i/>
          </w:rPr>
          <w:delText xml:space="preserve">  The User wishes to add a new node to the cluster.</w:delText>
        </w:r>
      </w:del>
    </w:p>
    <w:p w:rsidR="001813AA" w:rsidDel="007703A9" w:rsidRDefault="00CF2A06" w:rsidP="007703A9">
      <w:pPr>
        <w:numPr>
          <w:numberingChange w:id="5503" w:author="Box" w:date="2006-10-12T22:48:00Z" w:original="%1:5:0:.%2:10:0:.%3:6:0:"/>
        </w:numPr>
        <w:rPr>
          <w:del w:id="5504" w:author="Hp" w:date="2018-12-08T02:39:00Z"/>
          <w:b/>
          <w:i/>
        </w:rPr>
        <w:pPrChange w:id="5505" w:author="Hp" w:date="2018-12-08T02:39:00Z">
          <w:pPr>
            <w:pStyle w:val="Heading3"/>
          </w:pPr>
        </w:pPrChange>
      </w:pPr>
      <w:del w:id="5506" w:author="Hp" w:date="2018-12-08T02:39:00Z">
        <w:r w:rsidDel="007703A9">
          <w:delText>Pre-condition:</w:delText>
        </w:r>
        <w:r w:rsidDel="007703A9">
          <w:rPr>
            <w:b/>
            <w:i/>
          </w:rPr>
          <w:delText xml:space="preserve">  A graphical representation of the current nodes in the managed cluster.</w:delText>
        </w:r>
      </w:del>
    </w:p>
    <w:p w:rsidR="00CF2A06" w:rsidDel="007703A9" w:rsidRDefault="00CF2A06" w:rsidP="007703A9">
      <w:pPr>
        <w:numPr>
          <w:numberingChange w:id="5507" w:author="Box" w:date="2006-10-12T22:48:00Z" w:original="%1:5:0:.%2:10:0:.%3:7:0:"/>
        </w:numPr>
        <w:rPr>
          <w:del w:id="5508" w:author="Hp" w:date="2018-12-08T02:39:00Z"/>
        </w:rPr>
        <w:pPrChange w:id="5509" w:author="Hp" w:date="2018-12-08T02:39:00Z">
          <w:pPr>
            <w:pStyle w:val="Heading3"/>
          </w:pPr>
        </w:pPrChange>
      </w:pPr>
      <w:del w:id="5510" w:author="Hp" w:date="2018-12-08T02:39:00Z">
        <w:r w:rsidDel="007703A9">
          <w:delText>Steps:</w:delText>
        </w:r>
      </w:del>
    </w:p>
    <w:p w:rsidR="00CF2A06" w:rsidRPr="00473744" w:rsidDel="007703A9" w:rsidRDefault="00CF2A06" w:rsidP="007703A9">
      <w:pPr>
        <w:numPr>
          <w:numberingChange w:id="5511" w:author="Box" w:date="2006-10-12T22:48:00Z" w:original="%1:5:0:.%2:10:0:.%3:7:0:.%4:1:0:"/>
        </w:numPr>
        <w:rPr>
          <w:del w:id="5512" w:author="Hp" w:date="2018-12-08T02:39:00Z"/>
          <w:i/>
          <w:szCs w:val="24"/>
        </w:rPr>
        <w:pPrChange w:id="5513" w:author="Hp" w:date="2018-12-08T02:39:00Z">
          <w:pPr>
            <w:pStyle w:val="Heading4"/>
            <w:tabs>
              <w:tab w:val="clear" w:pos="0"/>
              <w:tab w:val="num" w:pos="1530"/>
            </w:tabs>
            <w:ind w:left="1440" w:hanging="720"/>
            <w:jc w:val="left"/>
          </w:pPr>
        </w:pPrChange>
      </w:pPr>
      <w:del w:id="5514" w:author="Hp" w:date="2018-12-08T02:39:00Z">
        <w:r w:rsidRPr="00473744" w:rsidDel="007703A9">
          <w:rPr>
            <w:i/>
            <w:szCs w:val="24"/>
          </w:rPr>
          <w:delText>The User left clicks on the GUI button labeled “Add Node”.</w:delText>
        </w:r>
      </w:del>
    </w:p>
    <w:p w:rsidR="00CF2A06" w:rsidRPr="00473744" w:rsidDel="007703A9" w:rsidRDefault="00CF2A06" w:rsidP="007703A9">
      <w:pPr>
        <w:numPr>
          <w:numberingChange w:id="5515" w:author="Box" w:date="2006-10-12T22:48:00Z" w:original="%1:5:0:.%2:10:0:.%3:7:0:.%4:2:0:"/>
        </w:numPr>
        <w:rPr>
          <w:del w:id="5516" w:author="Hp" w:date="2018-12-08T02:39:00Z"/>
          <w:i/>
          <w:szCs w:val="24"/>
        </w:rPr>
        <w:pPrChange w:id="5517" w:author="Hp" w:date="2018-12-08T02:39:00Z">
          <w:pPr>
            <w:pStyle w:val="Heading4"/>
            <w:tabs>
              <w:tab w:val="clear" w:pos="0"/>
              <w:tab w:val="num" w:pos="1530"/>
            </w:tabs>
            <w:ind w:left="1530" w:hanging="810"/>
            <w:jc w:val="left"/>
          </w:pPr>
        </w:pPrChange>
      </w:pPr>
      <w:del w:id="5518" w:author="Hp" w:date="2018-12-08T02:39:00Z">
        <w:r w:rsidRPr="00473744" w:rsidDel="007703A9">
          <w:rPr>
            <w:i/>
            <w:szCs w:val="24"/>
          </w:rPr>
          <w:delText>A new browser window opens with a form for the User to provide the Hostname, IP Address, and/or MAC Address of the new node and clicks the “Submit” button.</w:delText>
        </w:r>
      </w:del>
    </w:p>
    <w:p w:rsidR="00CF2A06" w:rsidRPr="00473744" w:rsidDel="007703A9" w:rsidRDefault="00CF2A06" w:rsidP="007703A9">
      <w:pPr>
        <w:numPr>
          <w:numberingChange w:id="5519" w:author="Box" w:date="2006-10-12T22:48:00Z" w:original="%1:5:0:.%2:10:0:.%3:7:0:.%4:3:0:"/>
        </w:numPr>
        <w:rPr>
          <w:del w:id="5520" w:author="Hp" w:date="2018-12-08T02:39:00Z"/>
          <w:i/>
          <w:szCs w:val="24"/>
        </w:rPr>
        <w:pPrChange w:id="5521" w:author="Hp" w:date="2018-12-08T02:39:00Z">
          <w:pPr>
            <w:pStyle w:val="Heading4"/>
            <w:tabs>
              <w:tab w:val="clear" w:pos="0"/>
              <w:tab w:val="num" w:pos="1530"/>
            </w:tabs>
            <w:ind w:left="1530" w:hanging="810"/>
            <w:jc w:val="left"/>
          </w:pPr>
        </w:pPrChange>
      </w:pPr>
      <w:del w:id="5522" w:author="Hp" w:date="2018-12-08T02:39:00Z">
        <w:r w:rsidRPr="00473744" w:rsidDel="007703A9">
          <w:rPr>
            <w:i/>
            <w:szCs w:val="24"/>
          </w:rPr>
          <w:delText>A GUI client-side script will format a command with the parameters of the new node to be added.</w:delText>
        </w:r>
      </w:del>
    </w:p>
    <w:p w:rsidR="00CF2A06" w:rsidRPr="00473744" w:rsidDel="007703A9" w:rsidRDefault="00CF2A06" w:rsidP="007703A9">
      <w:pPr>
        <w:numPr>
          <w:numberingChange w:id="5523" w:author="Box" w:date="2006-10-12T22:48:00Z" w:original="%1:5:0:.%2:10:0:.%3:7:0:.%4:4:0:"/>
        </w:numPr>
        <w:rPr>
          <w:del w:id="5524" w:author="Hp" w:date="2018-12-08T02:39:00Z"/>
          <w:i/>
          <w:szCs w:val="24"/>
        </w:rPr>
        <w:pPrChange w:id="5525" w:author="Hp" w:date="2018-12-08T02:39:00Z">
          <w:pPr>
            <w:pStyle w:val="Heading4"/>
            <w:tabs>
              <w:tab w:val="clear" w:pos="0"/>
              <w:tab w:val="num" w:pos="1530"/>
            </w:tabs>
            <w:ind w:left="1530" w:hanging="810"/>
            <w:jc w:val="left"/>
          </w:pPr>
        </w:pPrChange>
      </w:pPr>
      <w:del w:id="5526" w:author="Hp" w:date="2018-12-08T02:39:00Z">
        <w:r w:rsidRPr="00473744" w:rsidDel="007703A9">
          <w:rPr>
            <w:i/>
            <w:szCs w:val="24"/>
          </w:rPr>
          <w:delText xml:space="preserve">The GUI will then pass the command to the </w:delText>
        </w:r>
        <w:r w:rsidDel="007703A9">
          <w:rPr>
            <w:i/>
            <w:szCs w:val="24"/>
          </w:rPr>
          <w:delText>Database</w:delText>
        </w:r>
        <w:r w:rsidRPr="00473744" w:rsidDel="007703A9">
          <w:rPr>
            <w:i/>
            <w:szCs w:val="24"/>
          </w:rPr>
          <w:delText xml:space="preserve"> Team’s Subsystem and automatically close the window opened in Step 5.2.7.2.</w:delText>
        </w:r>
      </w:del>
    </w:p>
    <w:p w:rsidR="00CF2A06" w:rsidRPr="00473744" w:rsidDel="007703A9" w:rsidRDefault="00CF2A06" w:rsidP="007703A9">
      <w:pPr>
        <w:numPr>
          <w:numberingChange w:id="5527" w:author="Box" w:date="2006-10-12T22:48:00Z" w:original="%1:5:0:.%2:10:0:.%3:7:0:.%4:5:0:"/>
        </w:numPr>
        <w:rPr>
          <w:del w:id="5528" w:author="Hp" w:date="2018-12-08T02:39:00Z"/>
          <w:i/>
          <w:szCs w:val="24"/>
        </w:rPr>
        <w:pPrChange w:id="5529" w:author="Hp" w:date="2018-12-08T02:39:00Z">
          <w:pPr>
            <w:pStyle w:val="Heading4"/>
            <w:tabs>
              <w:tab w:val="clear" w:pos="0"/>
              <w:tab w:val="num" w:pos="1530"/>
            </w:tabs>
            <w:ind w:left="1530" w:hanging="810"/>
            <w:jc w:val="left"/>
          </w:pPr>
        </w:pPrChange>
      </w:pPr>
      <w:del w:id="5530" w:author="Hp" w:date="2018-12-08T02:39:00Z">
        <w:r w:rsidRPr="00473744" w:rsidDel="007703A9">
          <w:rPr>
            <w:i/>
            <w:szCs w:val="24"/>
          </w:rPr>
          <w:delText xml:space="preserve">The DB Team’s Subsystem will then update the database with the </w:delText>
        </w:r>
        <w:r w:rsidDel="007703A9">
          <w:rPr>
            <w:i/>
            <w:szCs w:val="24"/>
          </w:rPr>
          <w:delText>new node entry</w:delText>
        </w:r>
        <w:r w:rsidRPr="00473744" w:rsidDel="007703A9">
          <w:rPr>
            <w:i/>
            <w:szCs w:val="24"/>
          </w:rPr>
          <w:delText>.</w:delText>
        </w:r>
      </w:del>
    </w:p>
    <w:p w:rsidR="00CF2A06" w:rsidRPr="00473744" w:rsidDel="007703A9" w:rsidRDefault="00CF2A06" w:rsidP="007703A9">
      <w:pPr>
        <w:numPr>
          <w:numberingChange w:id="5531" w:author="Box" w:date="2006-10-12T22:48:00Z" w:original="%1:5:0:.%2:10:0:.%3:7:0:.%4:6:0:"/>
        </w:numPr>
        <w:rPr>
          <w:del w:id="5532" w:author="Hp" w:date="2018-12-08T02:39:00Z"/>
          <w:i/>
          <w:szCs w:val="24"/>
        </w:rPr>
        <w:pPrChange w:id="5533" w:author="Hp" w:date="2018-12-08T02:39:00Z">
          <w:pPr>
            <w:pStyle w:val="Heading4"/>
            <w:tabs>
              <w:tab w:val="clear" w:pos="0"/>
              <w:tab w:val="num" w:pos="1530"/>
            </w:tabs>
            <w:ind w:left="1530" w:hanging="810"/>
            <w:jc w:val="left"/>
          </w:pPr>
        </w:pPrChange>
      </w:pPr>
      <w:del w:id="5534" w:author="Hp" w:date="2018-12-08T02:39:00Z">
        <w:r w:rsidRPr="00473744" w:rsidDel="007703A9">
          <w:rPr>
            <w:i/>
            <w:szCs w:val="24"/>
          </w:rPr>
          <w:delText>The GUI will refresh the graphical representation of the current nodes in the managed cluster.</w:delText>
        </w:r>
      </w:del>
    </w:p>
    <w:p w:rsidR="001813AA" w:rsidDel="007703A9" w:rsidRDefault="00CF2A06" w:rsidP="007703A9">
      <w:pPr>
        <w:numPr>
          <w:numberingChange w:id="5535" w:author="Box" w:date="2006-10-12T22:48:00Z" w:original="%1:5:0:.%2:10:0:.%3:8:0:"/>
        </w:numPr>
        <w:rPr>
          <w:del w:id="5536" w:author="Hp" w:date="2018-12-08T02:39:00Z"/>
          <w:b/>
          <w:i/>
        </w:rPr>
        <w:pPrChange w:id="5537" w:author="Hp" w:date="2018-12-08T02:39:00Z">
          <w:pPr>
            <w:pStyle w:val="Heading3"/>
          </w:pPr>
        </w:pPrChange>
      </w:pPr>
      <w:del w:id="5538" w:author="Hp" w:date="2018-12-08T02:39:00Z">
        <w:r w:rsidRPr="00473744" w:rsidDel="007703A9">
          <w:delText xml:space="preserve">Post-condition:  </w:delText>
        </w:r>
        <w:r w:rsidRPr="002527FD" w:rsidDel="007703A9">
          <w:rPr>
            <w:b/>
            <w:i/>
          </w:rPr>
          <w:delText>A graphical representation of the current nodes in the managed cluster that includes the newly added node.</w:delText>
        </w:r>
      </w:del>
    </w:p>
    <w:p w:rsidR="00CF2A06" w:rsidDel="007703A9" w:rsidRDefault="001813AA" w:rsidP="007703A9">
      <w:pPr>
        <w:numPr>
          <w:numberingChange w:id="5539" w:author="Box" w:date="2006-10-12T22:48:00Z" w:original="%1:5:0:.%2:10:0:.%3:9:0:"/>
        </w:numPr>
        <w:rPr>
          <w:del w:id="5540" w:author="Hp" w:date="2018-12-08T02:39:00Z"/>
          <w:b/>
          <w:i/>
        </w:rPr>
        <w:pPrChange w:id="5541" w:author="Hp" w:date="2018-12-08T02:39:00Z">
          <w:pPr>
            <w:pStyle w:val="Heading3"/>
          </w:pPr>
        </w:pPrChange>
      </w:pPr>
      <w:del w:id="5542" w:author="Hp" w:date="2018-12-08T02:39:00Z">
        <w:r w:rsidDel="007703A9">
          <w:rPr>
            <w:b/>
            <w:i/>
          </w:rPr>
          <w:br w:type="page"/>
        </w:r>
        <w:r w:rsidR="00CF2A06" w:rsidDel="007703A9">
          <w:delText xml:space="preserve">Exceptional Scenario(s):  </w:delText>
        </w:r>
        <w:r w:rsidR="00CF2A06" w:rsidDel="007703A9">
          <w:rPr>
            <w:b/>
            <w:i/>
          </w:rPr>
          <w:delText>This process may not succeed due to any of the following reasons:</w:delText>
        </w:r>
      </w:del>
    </w:p>
    <w:p w:rsidR="00CF2A06" w:rsidRPr="0096563C" w:rsidDel="007703A9" w:rsidRDefault="00CF2A06" w:rsidP="007703A9">
      <w:pPr>
        <w:numPr>
          <w:numberingChange w:id="5543" w:author="Box" w:date="2006-10-12T22:48:00Z" w:original=""/>
        </w:numPr>
        <w:rPr>
          <w:del w:id="5544" w:author="Hp" w:date="2018-12-08T02:39:00Z"/>
        </w:rPr>
        <w:pPrChange w:id="5545" w:author="Hp" w:date="2018-12-08T02:39:00Z">
          <w:pPr>
            <w:numPr>
              <w:numId w:val="7"/>
            </w:numPr>
            <w:tabs>
              <w:tab w:val="num" w:pos="990"/>
            </w:tabs>
            <w:ind w:left="720" w:hanging="90"/>
          </w:pPr>
        </w:pPrChange>
      </w:pPr>
      <w:del w:id="5546" w:author="Hp" w:date="2018-12-08T02:39:00Z">
        <w:r w:rsidDel="007703A9">
          <w:delText>The User’s browser does not allow pop-up windows.</w:delText>
        </w:r>
      </w:del>
    </w:p>
    <w:p w:rsidR="00CF2A06" w:rsidDel="007703A9" w:rsidRDefault="00CF2A06" w:rsidP="007703A9">
      <w:pPr>
        <w:numPr>
          <w:numberingChange w:id="5547" w:author="Box" w:date="2006-10-12T22:48:00Z" w:original=""/>
        </w:numPr>
        <w:rPr>
          <w:del w:id="5548" w:author="Hp" w:date="2018-12-08T02:39:00Z"/>
        </w:rPr>
        <w:pPrChange w:id="5549" w:author="Hp" w:date="2018-12-08T02:39:00Z">
          <w:pPr>
            <w:numPr>
              <w:numId w:val="7"/>
            </w:numPr>
            <w:tabs>
              <w:tab w:val="num" w:pos="990"/>
            </w:tabs>
            <w:ind w:left="720" w:hanging="90"/>
          </w:pPr>
        </w:pPrChange>
      </w:pPr>
      <w:del w:id="5550" w:author="Hp" w:date="2018-12-08T02:39:00Z">
        <w:r w:rsidDel="007703A9">
          <w:delText>The Database Subsystem is non-responsive.</w:delText>
        </w:r>
      </w:del>
    </w:p>
    <w:p w:rsidR="00561A6F" w:rsidDel="007703A9" w:rsidRDefault="00CF2A06" w:rsidP="007703A9">
      <w:pPr>
        <w:numPr>
          <w:numberingChange w:id="5551" w:author="Box" w:date="2006-10-12T22:48:00Z" w:original="%1:5:0:.%2:10:0:.%3:10:0:"/>
        </w:numPr>
        <w:rPr>
          <w:del w:id="5552" w:author="Hp" w:date="2018-12-08T02:39:00Z"/>
          <w:b/>
          <w:i/>
        </w:rPr>
        <w:pPrChange w:id="5553" w:author="Hp" w:date="2018-12-08T02:39:00Z">
          <w:pPr>
            <w:pStyle w:val="Heading3"/>
          </w:pPr>
        </w:pPrChange>
      </w:pPr>
      <w:del w:id="5554" w:author="Hp" w:date="2018-12-08T02:39:00Z">
        <w:r w:rsidDel="007703A9">
          <w:delText xml:space="preserve">Example:  </w:delText>
        </w:r>
      </w:del>
    </w:p>
    <w:p w:rsidR="001813AA" w:rsidRPr="001813AA" w:rsidDel="007703A9" w:rsidRDefault="001813AA" w:rsidP="007703A9">
      <w:pPr>
        <w:rPr>
          <w:del w:id="5555" w:author="Hp" w:date="2018-12-08T02:39:00Z"/>
        </w:rPr>
        <w:pPrChange w:id="5556" w:author="Hp" w:date="2018-12-08T02:39:00Z">
          <w:pPr/>
        </w:pPrChange>
      </w:pPr>
      <w:del w:id="5557" w:author="Hp" w:date="2018-12-08T02:39:00Z">
        <w:r w:rsidDel="007703A9">
          <w:rPr>
            <w:noProof/>
          </w:rPr>
          <w:pict>
            <v:shape id="_x0000_s1118" type="#_x0000_t75" style="position:absolute;margin-left:103.2pt;margin-top:6.15pt;width:276pt;height:87.65pt;z-index:-12">
              <v:imagedata r:id="rId22" o:title="Add_Node_Use_Case"/>
            </v:shape>
          </w:pict>
        </w:r>
      </w:del>
    </w:p>
    <w:p w:rsidR="00561A6F" w:rsidDel="007703A9" w:rsidRDefault="002527FD" w:rsidP="007703A9">
      <w:pPr>
        <w:numPr>
          <w:numberingChange w:id="5558" w:author="Box" w:date="2006-10-12T22:48:00Z" w:original="%1:5:0:.%2:11:0:"/>
        </w:numPr>
        <w:rPr>
          <w:del w:id="5559" w:author="Hp" w:date="2018-12-08T02:39:00Z"/>
        </w:rPr>
        <w:pPrChange w:id="5560" w:author="Hp" w:date="2018-12-08T02:39:00Z">
          <w:pPr>
            <w:pStyle w:val="Heading2"/>
          </w:pPr>
        </w:pPrChange>
      </w:pPr>
      <w:del w:id="5561" w:author="Hp" w:date="2018-12-08T02:39:00Z">
        <w:r w:rsidDel="007703A9">
          <w:br w:type="page"/>
        </w:r>
        <w:r w:rsidR="009C2803" w:rsidDel="007703A9">
          <w:delText>Update</w:delText>
        </w:r>
        <w:r w:rsidR="00561A6F" w:rsidDel="007703A9">
          <w:delText xml:space="preserve"> Node</w:delText>
        </w:r>
      </w:del>
    </w:p>
    <w:p w:rsidR="00561A6F" w:rsidDel="007703A9" w:rsidRDefault="00561A6F" w:rsidP="007703A9">
      <w:pPr>
        <w:numPr>
          <w:numberingChange w:id="5562" w:author="Box" w:date="2006-10-12T22:48:00Z" w:original="%1:5:0:.%2:11:0:.%3:1:0:"/>
        </w:numPr>
        <w:rPr>
          <w:del w:id="5563" w:author="Hp" w:date="2018-12-08T02:39:00Z"/>
        </w:rPr>
        <w:pPrChange w:id="5564" w:author="Hp" w:date="2018-12-08T02:39:00Z">
          <w:pPr>
            <w:pStyle w:val="Heading3"/>
          </w:pPr>
        </w:pPrChange>
      </w:pPr>
      <w:del w:id="5565" w:author="Hp" w:date="2018-12-08T02:39:00Z">
        <w:r w:rsidDel="007703A9">
          <w:delText xml:space="preserve">Name:  </w:delText>
        </w:r>
        <w:r w:rsidR="00B93467" w:rsidDel="007703A9">
          <w:rPr>
            <w:b/>
            <w:i/>
          </w:rPr>
          <w:delText>Modify Node Properties</w:delText>
        </w:r>
      </w:del>
    </w:p>
    <w:p w:rsidR="00561A6F" w:rsidDel="007703A9" w:rsidRDefault="00561A6F" w:rsidP="007703A9">
      <w:pPr>
        <w:numPr>
          <w:numberingChange w:id="5566" w:author="Box" w:date="2006-10-12T22:48:00Z" w:original="%1:5:0:.%2:11:0:.%3:2:0:"/>
        </w:numPr>
        <w:rPr>
          <w:del w:id="5567" w:author="Hp" w:date="2018-12-08T02:39:00Z"/>
        </w:rPr>
        <w:pPrChange w:id="5568" w:author="Hp" w:date="2018-12-08T02:39:00Z">
          <w:pPr>
            <w:pStyle w:val="Heading3"/>
          </w:pPr>
        </w:pPrChange>
      </w:pPr>
      <w:del w:id="5569" w:author="Hp" w:date="2018-12-08T02:39:00Z">
        <w:r w:rsidDel="007703A9">
          <w:delText>Goal:</w:delText>
        </w:r>
        <w:r w:rsidR="00B93467" w:rsidDel="007703A9">
          <w:delText xml:space="preserve">  </w:delText>
        </w:r>
        <w:r w:rsidR="00B93467" w:rsidRPr="00B93467" w:rsidDel="007703A9">
          <w:rPr>
            <w:b/>
            <w:i/>
          </w:rPr>
          <w:delText>To modify a cluster node’s properties.</w:delText>
        </w:r>
      </w:del>
    </w:p>
    <w:p w:rsidR="00D478A6" w:rsidDel="007703A9" w:rsidRDefault="00561A6F" w:rsidP="007703A9">
      <w:pPr>
        <w:numPr>
          <w:numberingChange w:id="5570" w:author="Box" w:date="2006-10-12T22:48:00Z" w:original="%1:5:0:.%2:11:0:.%3:3:0:"/>
        </w:numPr>
        <w:rPr>
          <w:del w:id="5571" w:author="Hp" w:date="2018-12-08T02:39:00Z"/>
        </w:rPr>
        <w:pPrChange w:id="5572" w:author="Hp" w:date="2018-12-08T02:39:00Z">
          <w:pPr>
            <w:pStyle w:val="Heading3"/>
          </w:pPr>
        </w:pPrChange>
      </w:pPr>
      <w:del w:id="5573" w:author="Hp" w:date="2018-12-08T02:39:00Z">
        <w:r w:rsidDel="007703A9">
          <w:delText>Input:</w:delText>
        </w:r>
        <w:r w:rsidR="00D478A6" w:rsidDel="007703A9">
          <w:rPr>
            <w:b/>
            <w:i/>
          </w:rPr>
          <w:delText xml:space="preserve">  The GUI will provide a button labeled “</w:delText>
        </w:r>
        <w:r w:rsidR="009C2803" w:rsidDel="007703A9">
          <w:rPr>
            <w:b/>
            <w:i/>
          </w:rPr>
          <w:delText>Update</w:delText>
        </w:r>
        <w:r w:rsidR="00D478A6" w:rsidDel="007703A9">
          <w:rPr>
            <w:b/>
            <w:i/>
          </w:rPr>
          <w:delText xml:space="preserve"> Node” and when left clicked, a new browser window will open where the node’s identifying properties such as Hostname, IP Address, and/or MAC address will be changed.  The information will be passed to the </w:delText>
        </w:r>
        <w:r w:rsidR="009C2803" w:rsidDel="007703A9">
          <w:rPr>
            <w:b/>
            <w:i/>
          </w:rPr>
          <w:delText>Database</w:delText>
        </w:r>
        <w:r w:rsidR="00D478A6" w:rsidDel="007703A9">
          <w:rPr>
            <w:b/>
            <w:i/>
          </w:rPr>
          <w:delText xml:space="preserve"> Subsystem where the node properties will be modified.</w:delText>
        </w:r>
      </w:del>
    </w:p>
    <w:p w:rsidR="00561A6F" w:rsidDel="007703A9" w:rsidRDefault="00561A6F" w:rsidP="007703A9">
      <w:pPr>
        <w:numPr>
          <w:numberingChange w:id="5574" w:author="Box" w:date="2006-10-12T22:48:00Z" w:original="%1:5:0:.%2:11:0:.%3:4:0:"/>
        </w:numPr>
        <w:rPr>
          <w:del w:id="5575" w:author="Hp" w:date="2018-12-08T02:39:00Z"/>
        </w:rPr>
        <w:pPrChange w:id="5576" w:author="Hp" w:date="2018-12-08T02:39:00Z">
          <w:pPr>
            <w:pStyle w:val="Heading3"/>
          </w:pPr>
        </w:pPrChange>
      </w:pPr>
      <w:del w:id="5577" w:author="Hp" w:date="2018-12-08T02:39:00Z">
        <w:r w:rsidDel="007703A9">
          <w:delText>Output:</w:delText>
        </w:r>
        <w:r w:rsidR="00D478A6" w:rsidRPr="00D478A6" w:rsidDel="007703A9">
          <w:rPr>
            <w:b/>
            <w:i/>
          </w:rPr>
          <w:delText xml:space="preserve"> </w:delText>
        </w:r>
        <w:r w:rsidR="00D478A6" w:rsidDel="007703A9">
          <w:rPr>
            <w:b/>
            <w:i/>
          </w:rPr>
          <w:delText xml:space="preserve"> The GUI will provide a graphical representation of the nodes, including the modified node, in the managed cluster.</w:delText>
        </w:r>
      </w:del>
    </w:p>
    <w:p w:rsidR="00561A6F" w:rsidDel="007703A9" w:rsidRDefault="00561A6F" w:rsidP="007703A9">
      <w:pPr>
        <w:numPr>
          <w:numberingChange w:id="5578" w:author="Box" w:date="2006-10-12T22:48:00Z" w:original="%1:5:0:.%2:11:0:.%3:5:0:"/>
        </w:numPr>
        <w:rPr>
          <w:del w:id="5579" w:author="Hp" w:date="2018-12-08T02:39:00Z"/>
        </w:rPr>
        <w:pPrChange w:id="5580" w:author="Hp" w:date="2018-12-08T02:39:00Z">
          <w:pPr>
            <w:pStyle w:val="Heading3"/>
          </w:pPr>
        </w:pPrChange>
      </w:pPr>
      <w:del w:id="5581" w:author="Hp" w:date="2018-12-08T02:39:00Z">
        <w:r w:rsidDel="007703A9">
          <w:delText>Main Scenario:</w:delText>
        </w:r>
        <w:r w:rsidR="00D478A6" w:rsidDel="007703A9">
          <w:rPr>
            <w:b/>
            <w:i/>
          </w:rPr>
          <w:delText xml:space="preserve">  The User wishes to change any and/or all of the node’s properties such as Hostname, IP Address, and/or MAC Address.</w:delText>
        </w:r>
      </w:del>
    </w:p>
    <w:p w:rsidR="00C841E5" w:rsidDel="007703A9" w:rsidRDefault="00561A6F" w:rsidP="007703A9">
      <w:pPr>
        <w:numPr>
          <w:numberingChange w:id="5582" w:author="Box" w:date="2006-10-12T22:48:00Z" w:original="%1:5:0:.%2:11:0:.%3:6:0:"/>
        </w:numPr>
        <w:rPr>
          <w:del w:id="5583" w:author="Hp" w:date="2018-12-08T02:39:00Z"/>
        </w:rPr>
        <w:pPrChange w:id="5584" w:author="Hp" w:date="2018-12-08T02:39:00Z">
          <w:pPr>
            <w:pStyle w:val="Heading3"/>
          </w:pPr>
        </w:pPrChange>
      </w:pPr>
      <w:del w:id="5585" w:author="Hp" w:date="2018-12-08T02:39:00Z">
        <w:r w:rsidDel="007703A9">
          <w:delText>Pre-condition:</w:delText>
        </w:r>
        <w:r w:rsidR="008926E2" w:rsidDel="007703A9">
          <w:rPr>
            <w:b/>
            <w:i/>
          </w:rPr>
          <w:delText xml:space="preserve">  </w:delText>
        </w:r>
        <w:r w:rsidR="00C841E5" w:rsidDel="007703A9">
          <w:rPr>
            <w:b/>
            <w:i/>
          </w:rPr>
          <w:delText>A graphical representation of the current nodes in the managed cluster.</w:delText>
        </w:r>
      </w:del>
    </w:p>
    <w:p w:rsidR="00561A6F" w:rsidDel="007703A9" w:rsidRDefault="00561A6F" w:rsidP="007703A9">
      <w:pPr>
        <w:numPr>
          <w:numberingChange w:id="5586" w:author="Box" w:date="2006-10-12T22:48:00Z" w:original="%1:5:0:.%2:11:0:.%3:7:0:"/>
        </w:numPr>
        <w:rPr>
          <w:del w:id="5587" w:author="Hp" w:date="2018-12-08T02:39:00Z"/>
        </w:rPr>
        <w:pPrChange w:id="5588" w:author="Hp" w:date="2018-12-08T02:39:00Z">
          <w:pPr>
            <w:pStyle w:val="Heading3"/>
          </w:pPr>
        </w:pPrChange>
      </w:pPr>
      <w:del w:id="5589" w:author="Hp" w:date="2018-12-08T02:39:00Z">
        <w:r w:rsidDel="007703A9">
          <w:delText>Steps:</w:delText>
        </w:r>
      </w:del>
    </w:p>
    <w:p w:rsidR="00C841E5" w:rsidRPr="00473744" w:rsidDel="007703A9" w:rsidRDefault="00C841E5" w:rsidP="007703A9">
      <w:pPr>
        <w:numPr>
          <w:numberingChange w:id="5590" w:author="Box" w:date="2006-10-12T22:48:00Z" w:original="%1:5:0:.%2:11:0:.%3:7:0:.%4:1:0:"/>
        </w:numPr>
        <w:rPr>
          <w:del w:id="5591" w:author="Hp" w:date="2018-12-08T02:39:00Z"/>
          <w:i/>
          <w:szCs w:val="24"/>
        </w:rPr>
        <w:pPrChange w:id="5592" w:author="Hp" w:date="2018-12-08T02:39:00Z">
          <w:pPr>
            <w:pStyle w:val="Heading4"/>
            <w:keepNext w:val="0"/>
            <w:tabs>
              <w:tab w:val="clear" w:pos="0"/>
              <w:tab w:val="left" w:pos="1530"/>
            </w:tabs>
            <w:ind w:left="1530" w:hanging="810"/>
            <w:jc w:val="left"/>
          </w:pPr>
        </w:pPrChange>
      </w:pPr>
      <w:del w:id="5593" w:author="Hp" w:date="2018-12-08T02:39:00Z">
        <w:r w:rsidRPr="00473744" w:rsidDel="007703A9">
          <w:rPr>
            <w:i/>
            <w:szCs w:val="24"/>
          </w:rPr>
          <w:delText>The User selects a node of interest.</w:delText>
        </w:r>
      </w:del>
    </w:p>
    <w:p w:rsidR="008362B9" w:rsidRPr="00473744" w:rsidDel="007703A9" w:rsidRDefault="00C841E5" w:rsidP="007703A9">
      <w:pPr>
        <w:numPr>
          <w:numberingChange w:id="5594" w:author="Box" w:date="2006-10-12T22:48:00Z" w:original="%1:5:0:.%2:11:0:.%3:7:0:.%4:2:0:"/>
        </w:numPr>
        <w:rPr>
          <w:del w:id="5595" w:author="Hp" w:date="2018-12-08T02:39:00Z"/>
          <w:i/>
          <w:szCs w:val="24"/>
        </w:rPr>
        <w:pPrChange w:id="5596" w:author="Hp" w:date="2018-12-08T02:39:00Z">
          <w:pPr>
            <w:pStyle w:val="Heading4"/>
            <w:keepNext w:val="0"/>
            <w:tabs>
              <w:tab w:val="clear" w:pos="0"/>
              <w:tab w:val="left" w:pos="1530"/>
            </w:tabs>
            <w:ind w:left="1530" w:hanging="810"/>
            <w:jc w:val="left"/>
          </w:pPr>
        </w:pPrChange>
      </w:pPr>
      <w:del w:id="5597" w:author="Hp" w:date="2018-12-08T02:39:00Z">
        <w:r w:rsidRPr="00473744" w:rsidDel="007703A9">
          <w:rPr>
            <w:i/>
            <w:szCs w:val="24"/>
          </w:rPr>
          <w:delText>The User left clicks the GUI button labeled “Modify Node”.</w:delText>
        </w:r>
      </w:del>
    </w:p>
    <w:p w:rsidR="00C841E5" w:rsidRPr="00473744" w:rsidDel="007703A9" w:rsidRDefault="00C841E5" w:rsidP="007703A9">
      <w:pPr>
        <w:numPr>
          <w:numberingChange w:id="5598" w:author="Box" w:date="2006-10-12T22:48:00Z" w:original="%1:5:0:.%2:11:0:.%3:7:0:.%4:3:0:"/>
        </w:numPr>
        <w:rPr>
          <w:del w:id="5599" w:author="Hp" w:date="2018-12-08T02:39:00Z"/>
          <w:i/>
          <w:szCs w:val="24"/>
        </w:rPr>
        <w:pPrChange w:id="5600" w:author="Hp" w:date="2018-12-08T02:39:00Z">
          <w:pPr>
            <w:pStyle w:val="Heading4"/>
            <w:keepNext w:val="0"/>
            <w:tabs>
              <w:tab w:val="clear" w:pos="0"/>
              <w:tab w:val="left" w:pos="1530"/>
            </w:tabs>
            <w:ind w:left="1530" w:hanging="810"/>
            <w:jc w:val="left"/>
          </w:pPr>
        </w:pPrChange>
      </w:pPr>
      <w:del w:id="5601" w:author="Hp" w:date="2018-12-08T02:39:00Z">
        <w:r w:rsidRPr="00473744" w:rsidDel="007703A9">
          <w:rPr>
            <w:i/>
            <w:szCs w:val="24"/>
          </w:rPr>
          <w:delText>A new browser window is opened listing the selected node’s properties.</w:delText>
        </w:r>
      </w:del>
    </w:p>
    <w:p w:rsidR="00C841E5" w:rsidRPr="00473744" w:rsidDel="007703A9" w:rsidRDefault="00C841E5" w:rsidP="007703A9">
      <w:pPr>
        <w:numPr>
          <w:numberingChange w:id="5602" w:author="Box" w:date="2006-10-12T22:48:00Z" w:original="%1:5:0:.%2:11:0:.%3:7:0:.%4:4:0:"/>
        </w:numPr>
        <w:rPr>
          <w:del w:id="5603" w:author="Hp" w:date="2018-12-08T02:39:00Z"/>
          <w:i/>
          <w:szCs w:val="24"/>
        </w:rPr>
        <w:pPrChange w:id="5604" w:author="Hp" w:date="2018-12-08T02:39:00Z">
          <w:pPr>
            <w:pStyle w:val="Heading4"/>
            <w:keepNext w:val="0"/>
            <w:tabs>
              <w:tab w:val="clear" w:pos="0"/>
              <w:tab w:val="left" w:pos="1530"/>
            </w:tabs>
            <w:ind w:left="1530" w:hanging="810"/>
            <w:jc w:val="left"/>
          </w:pPr>
        </w:pPrChange>
      </w:pPr>
      <w:del w:id="5605" w:author="Hp" w:date="2018-12-08T02:39:00Z">
        <w:r w:rsidRPr="00473744" w:rsidDel="007703A9">
          <w:rPr>
            <w:i/>
            <w:szCs w:val="24"/>
          </w:rPr>
          <w:delText>The User changes the current properties and clicks the “Submit” button.</w:delText>
        </w:r>
      </w:del>
    </w:p>
    <w:p w:rsidR="00C841E5" w:rsidRPr="00473744" w:rsidDel="007703A9" w:rsidRDefault="00C841E5" w:rsidP="007703A9">
      <w:pPr>
        <w:numPr>
          <w:numberingChange w:id="5606" w:author="Box" w:date="2006-10-12T22:48:00Z" w:original="%1:5:0:.%2:11:0:.%3:7:0:.%4:5:0:"/>
        </w:numPr>
        <w:rPr>
          <w:del w:id="5607" w:author="Hp" w:date="2018-12-08T02:39:00Z"/>
          <w:i/>
          <w:szCs w:val="24"/>
        </w:rPr>
        <w:pPrChange w:id="5608" w:author="Hp" w:date="2018-12-08T02:39:00Z">
          <w:pPr>
            <w:pStyle w:val="Heading4"/>
            <w:keepNext w:val="0"/>
            <w:tabs>
              <w:tab w:val="clear" w:pos="0"/>
              <w:tab w:val="left" w:pos="1530"/>
            </w:tabs>
            <w:ind w:left="1530" w:hanging="810"/>
            <w:jc w:val="left"/>
          </w:pPr>
        </w:pPrChange>
      </w:pPr>
      <w:del w:id="5609" w:author="Hp" w:date="2018-12-08T02:39:00Z">
        <w:r w:rsidRPr="00473744" w:rsidDel="007703A9">
          <w:rPr>
            <w:i/>
            <w:szCs w:val="24"/>
          </w:rPr>
          <w:delText xml:space="preserve">A GUI client-side script will format a command with the parameters of the node </w:delText>
        </w:r>
        <w:r w:rsidR="000D0456" w:rsidRPr="00473744" w:rsidDel="007703A9">
          <w:rPr>
            <w:i/>
            <w:szCs w:val="24"/>
          </w:rPr>
          <w:delText>properties</w:delText>
        </w:r>
        <w:r w:rsidRPr="00473744" w:rsidDel="007703A9">
          <w:rPr>
            <w:i/>
            <w:szCs w:val="24"/>
          </w:rPr>
          <w:delText>.</w:delText>
        </w:r>
      </w:del>
    </w:p>
    <w:p w:rsidR="00C841E5" w:rsidRPr="00473744" w:rsidDel="007703A9" w:rsidRDefault="00C841E5" w:rsidP="007703A9">
      <w:pPr>
        <w:numPr>
          <w:numberingChange w:id="5610" w:author="Box" w:date="2006-10-12T22:48:00Z" w:original="%1:5:0:.%2:11:0:.%3:7:0:.%4:6:0:"/>
        </w:numPr>
        <w:rPr>
          <w:del w:id="5611" w:author="Hp" w:date="2018-12-08T02:39:00Z"/>
          <w:i/>
          <w:szCs w:val="24"/>
        </w:rPr>
        <w:pPrChange w:id="5612" w:author="Hp" w:date="2018-12-08T02:39:00Z">
          <w:pPr>
            <w:pStyle w:val="Heading4"/>
            <w:keepNext w:val="0"/>
            <w:tabs>
              <w:tab w:val="clear" w:pos="0"/>
              <w:tab w:val="left" w:pos="1530"/>
            </w:tabs>
            <w:ind w:left="1530" w:hanging="810"/>
            <w:jc w:val="left"/>
          </w:pPr>
        </w:pPrChange>
      </w:pPr>
      <w:del w:id="5613" w:author="Hp" w:date="2018-12-08T02:39:00Z">
        <w:r w:rsidRPr="00473744" w:rsidDel="007703A9">
          <w:rPr>
            <w:i/>
            <w:szCs w:val="24"/>
          </w:rPr>
          <w:delText xml:space="preserve">The GUI will then pass the command to the </w:delText>
        </w:r>
        <w:r w:rsidR="009C2803" w:rsidDel="007703A9">
          <w:rPr>
            <w:i/>
            <w:szCs w:val="24"/>
          </w:rPr>
          <w:delText xml:space="preserve">Database </w:delText>
        </w:r>
        <w:r w:rsidRPr="00473744" w:rsidDel="007703A9">
          <w:rPr>
            <w:i/>
            <w:szCs w:val="24"/>
          </w:rPr>
          <w:delText>Team’s Subsystem and automatically close the window opened in Step 5.</w:delText>
        </w:r>
        <w:r w:rsidR="000D0456" w:rsidRPr="00473744" w:rsidDel="007703A9">
          <w:rPr>
            <w:i/>
            <w:szCs w:val="24"/>
          </w:rPr>
          <w:delText>3</w:delText>
        </w:r>
        <w:r w:rsidRPr="00473744" w:rsidDel="007703A9">
          <w:rPr>
            <w:i/>
            <w:szCs w:val="24"/>
          </w:rPr>
          <w:delText>.7.</w:delText>
        </w:r>
        <w:r w:rsidR="000D0456" w:rsidRPr="00473744" w:rsidDel="007703A9">
          <w:rPr>
            <w:i/>
            <w:szCs w:val="24"/>
          </w:rPr>
          <w:delText>3</w:delText>
        </w:r>
        <w:r w:rsidRPr="00473744" w:rsidDel="007703A9">
          <w:rPr>
            <w:i/>
            <w:szCs w:val="24"/>
          </w:rPr>
          <w:delText>.</w:delText>
        </w:r>
      </w:del>
    </w:p>
    <w:p w:rsidR="00C841E5" w:rsidRPr="00473744" w:rsidDel="007703A9" w:rsidRDefault="00C841E5" w:rsidP="007703A9">
      <w:pPr>
        <w:numPr>
          <w:numberingChange w:id="5614" w:author="Box" w:date="2006-10-12T22:48:00Z" w:original="%1:5:0:.%2:11:0:.%3:7:0:.%4:7:0:"/>
        </w:numPr>
        <w:rPr>
          <w:del w:id="5615" w:author="Hp" w:date="2018-12-08T02:39:00Z"/>
          <w:i/>
          <w:szCs w:val="24"/>
        </w:rPr>
        <w:pPrChange w:id="5616" w:author="Hp" w:date="2018-12-08T02:39:00Z">
          <w:pPr>
            <w:pStyle w:val="Heading4"/>
            <w:keepNext w:val="0"/>
            <w:tabs>
              <w:tab w:val="clear" w:pos="0"/>
              <w:tab w:val="left" w:pos="1530"/>
            </w:tabs>
            <w:ind w:left="1530" w:hanging="810"/>
            <w:jc w:val="left"/>
          </w:pPr>
        </w:pPrChange>
      </w:pPr>
      <w:del w:id="5617" w:author="Hp" w:date="2018-12-08T02:39:00Z">
        <w:r w:rsidRPr="00473744" w:rsidDel="007703A9">
          <w:rPr>
            <w:i/>
            <w:szCs w:val="24"/>
          </w:rPr>
          <w:delText xml:space="preserve">The DB Team’s Subsystem will then update the database with the </w:delText>
        </w:r>
        <w:r w:rsidR="009C2803" w:rsidDel="007703A9">
          <w:rPr>
            <w:i/>
            <w:szCs w:val="24"/>
          </w:rPr>
          <w:delText>new node property information</w:delText>
        </w:r>
        <w:r w:rsidRPr="00473744" w:rsidDel="007703A9">
          <w:rPr>
            <w:i/>
            <w:szCs w:val="24"/>
          </w:rPr>
          <w:delText>.</w:delText>
        </w:r>
      </w:del>
    </w:p>
    <w:p w:rsidR="00C841E5" w:rsidRPr="00473744" w:rsidDel="007703A9" w:rsidRDefault="00C841E5" w:rsidP="007703A9">
      <w:pPr>
        <w:numPr>
          <w:numberingChange w:id="5618" w:author="Box" w:date="2006-10-12T22:48:00Z" w:original="%1:5:0:.%2:11:0:.%3:7:0:.%4:8:0:"/>
        </w:numPr>
        <w:rPr>
          <w:del w:id="5619" w:author="Hp" w:date="2018-12-08T02:39:00Z"/>
          <w:i/>
          <w:szCs w:val="24"/>
        </w:rPr>
        <w:pPrChange w:id="5620" w:author="Hp" w:date="2018-12-08T02:39:00Z">
          <w:pPr>
            <w:pStyle w:val="Heading4"/>
            <w:keepNext w:val="0"/>
            <w:tabs>
              <w:tab w:val="clear" w:pos="0"/>
              <w:tab w:val="left" w:pos="1530"/>
            </w:tabs>
            <w:ind w:left="1530" w:hanging="810"/>
            <w:jc w:val="left"/>
          </w:pPr>
        </w:pPrChange>
      </w:pPr>
      <w:del w:id="5621" w:author="Hp" w:date="2018-12-08T02:39:00Z">
        <w:r w:rsidRPr="00473744" w:rsidDel="007703A9">
          <w:rPr>
            <w:i/>
            <w:szCs w:val="24"/>
          </w:rPr>
          <w:delText>The GUI will refresh the graphical representation of the current nodes in the managed cluster.</w:delText>
        </w:r>
      </w:del>
    </w:p>
    <w:p w:rsidR="00561A6F" w:rsidDel="007703A9" w:rsidRDefault="00561A6F" w:rsidP="007703A9">
      <w:pPr>
        <w:numPr>
          <w:numberingChange w:id="5622" w:author="Box" w:date="2006-10-12T22:48:00Z" w:original="%1:5:0:.%2:11:0:.%3:8:0:"/>
        </w:numPr>
        <w:rPr>
          <w:del w:id="5623" w:author="Hp" w:date="2018-12-08T02:39:00Z"/>
        </w:rPr>
        <w:pPrChange w:id="5624" w:author="Hp" w:date="2018-12-08T02:39:00Z">
          <w:pPr>
            <w:pStyle w:val="Heading3"/>
          </w:pPr>
        </w:pPrChange>
      </w:pPr>
      <w:del w:id="5625" w:author="Hp" w:date="2018-12-08T02:39:00Z">
        <w:r w:rsidDel="007703A9">
          <w:delText>Post-condition:</w:delText>
        </w:r>
        <w:r w:rsidR="008926E2" w:rsidDel="007703A9">
          <w:delText xml:space="preserve">  </w:delText>
        </w:r>
        <w:r w:rsidR="008926E2" w:rsidDel="007703A9">
          <w:rPr>
            <w:b/>
            <w:i/>
          </w:rPr>
          <w:delText>The managed cluster node list is individually identified by each node’s Hostname, IP Address, and MAC Address.  The modified node is represented by the User changes.</w:delText>
        </w:r>
      </w:del>
    </w:p>
    <w:p w:rsidR="00C66FDA" w:rsidDel="007703A9" w:rsidRDefault="00C66FDA" w:rsidP="007703A9">
      <w:pPr>
        <w:numPr>
          <w:numberingChange w:id="5626" w:author="Box" w:date="2006-10-12T22:48:00Z" w:original="%1:5:0:.%2:11:0:.%3:9:0:"/>
        </w:numPr>
        <w:rPr>
          <w:del w:id="5627" w:author="Hp" w:date="2018-12-08T02:39:00Z"/>
          <w:b/>
          <w:i/>
        </w:rPr>
        <w:pPrChange w:id="5628" w:author="Hp" w:date="2018-12-08T02:39:00Z">
          <w:pPr>
            <w:pStyle w:val="Heading3"/>
          </w:pPr>
        </w:pPrChange>
      </w:pPr>
      <w:del w:id="5629" w:author="Hp" w:date="2018-12-08T02:39:00Z">
        <w:r w:rsidDel="007703A9">
          <w:delText xml:space="preserve">Exceptional Scenario(s):  </w:delText>
        </w:r>
        <w:r w:rsidDel="007703A9">
          <w:rPr>
            <w:b/>
            <w:i/>
          </w:rPr>
          <w:delText>This process may not succeed due to any of the following reasons:</w:delText>
        </w:r>
      </w:del>
    </w:p>
    <w:p w:rsidR="00C66FDA" w:rsidDel="007703A9" w:rsidRDefault="00C66FDA" w:rsidP="007703A9">
      <w:pPr>
        <w:numPr>
          <w:numberingChange w:id="5630" w:author="Box" w:date="2006-10-12T22:48:00Z" w:original=""/>
        </w:numPr>
        <w:rPr>
          <w:del w:id="5631" w:author="Hp" w:date="2018-12-08T02:39:00Z"/>
        </w:rPr>
        <w:pPrChange w:id="5632" w:author="Hp" w:date="2018-12-08T02:39:00Z">
          <w:pPr>
            <w:numPr>
              <w:numId w:val="7"/>
            </w:numPr>
            <w:tabs>
              <w:tab w:val="num" w:pos="990"/>
            </w:tabs>
            <w:ind w:left="720" w:hanging="90"/>
          </w:pPr>
        </w:pPrChange>
      </w:pPr>
      <w:del w:id="5633" w:author="Hp" w:date="2018-12-08T02:39:00Z">
        <w:r w:rsidDel="007703A9">
          <w:delText>The User’s browser does not allow pop-up windows.</w:delText>
        </w:r>
      </w:del>
    </w:p>
    <w:p w:rsidR="00C66FDA" w:rsidDel="007703A9" w:rsidRDefault="00C66FDA" w:rsidP="007703A9">
      <w:pPr>
        <w:numPr>
          <w:numberingChange w:id="5634" w:author="Box" w:date="2006-10-12T22:48:00Z" w:original=""/>
        </w:numPr>
        <w:rPr>
          <w:del w:id="5635" w:author="Hp" w:date="2018-12-08T02:39:00Z"/>
        </w:rPr>
        <w:pPrChange w:id="5636" w:author="Hp" w:date="2018-12-08T02:39:00Z">
          <w:pPr>
            <w:numPr>
              <w:numId w:val="7"/>
            </w:numPr>
            <w:tabs>
              <w:tab w:val="num" w:pos="990"/>
            </w:tabs>
            <w:ind w:left="720" w:hanging="90"/>
          </w:pPr>
        </w:pPrChange>
      </w:pPr>
      <w:del w:id="5637" w:author="Hp" w:date="2018-12-08T02:39:00Z">
        <w:r w:rsidDel="007703A9">
          <w:delText>The Database Subsystem is non-responsive.</w:delText>
        </w:r>
      </w:del>
    </w:p>
    <w:p w:rsidR="00561A6F" w:rsidDel="007703A9" w:rsidRDefault="00561A6F" w:rsidP="007703A9">
      <w:pPr>
        <w:numPr>
          <w:numberingChange w:id="5638" w:author="Box" w:date="2006-10-12T22:48:00Z" w:original="%1:5:0:.%2:11:0:.%3:10:0:"/>
        </w:numPr>
        <w:rPr>
          <w:del w:id="5639" w:author="Hp" w:date="2018-12-08T02:39:00Z"/>
          <w:b/>
          <w:i/>
        </w:rPr>
        <w:pPrChange w:id="5640" w:author="Hp" w:date="2018-12-08T02:39:00Z">
          <w:pPr>
            <w:pStyle w:val="Heading3"/>
          </w:pPr>
        </w:pPrChange>
      </w:pPr>
      <w:del w:id="5641" w:author="Hp" w:date="2018-12-08T02:39:00Z">
        <w:r w:rsidDel="007703A9">
          <w:delText>Example:</w:delText>
        </w:r>
        <w:r w:rsidR="00C66FDA" w:rsidDel="007703A9">
          <w:rPr>
            <w:b/>
            <w:i/>
          </w:rPr>
          <w:delText xml:space="preserve">  </w:delText>
        </w:r>
      </w:del>
    </w:p>
    <w:p w:rsidR="001813AA" w:rsidRPr="001813AA" w:rsidDel="007703A9" w:rsidRDefault="001813AA" w:rsidP="007703A9">
      <w:pPr>
        <w:rPr>
          <w:del w:id="5642" w:author="Hp" w:date="2018-12-08T02:39:00Z"/>
        </w:rPr>
        <w:pPrChange w:id="5643" w:author="Hp" w:date="2018-12-08T02:39:00Z">
          <w:pPr/>
        </w:pPrChange>
      </w:pPr>
      <w:del w:id="5644" w:author="Hp" w:date="2018-12-08T02:39:00Z">
        <w:r w:rsidDel="007703A9">
          <w:rPr>
            <w:noProof/>
          </w:rPr>
          <w:pict>
            <v:shape id="_x0000_s1119" type="#_x0000_t75" style="position:absolute;margin-left:100.1pt;margin-top:3.2pt;width:282.25pt;height:86.6pt;z-index:-11">
              <v:imagedata r:id="rId23" o:title="Update_Node_Use_Case"/>
            </v:shape>
          </w:pict>
        </w:r>
      </w:del>
    </w:p>
    <w:p w:rsidR="00561A6F" w:rsidDel="007703A9" w:rsidRDefault="002527FD" w:rsidP="007703A9">
      <w:pPr>
        <w:numPr>
          <w:numberingChange w:id="5645" w:author="Box" w:date="2006-10-12T22:48:00Z" w:original="%1:5:0:.%2:12:0:"/>
        </w:numPr>
        <w:rPr>
          <w:del w:id="5646" w:author="Hp" w:date="2018-12-08T02:39:00Z"/>
        </w:rPr>
        <w:pPrChange w:id="5647" w:author="Hp" w:date="2018-12-08T02:39:00Z">
          <w:pPr>
            <w:pStyle w:val="Heading2"/>
          </w:pPr>
        </w:pPrChange>
      </w:pPr>
      <w:del w:id="5648" w:author="Hp" w:date="2018-12-08T02:39:00Z">
        <w:r w:rsidDel="007703A9">
          <w:br w:type="page"/>
        </w:r>
        <w:r w:rsidR="001813AA" w:rsidDel="007703A9">
          <w:delText>Remove</w:delText>
        </w:r>
        <w:r w:rsidR="005873F8" w:rsidDel="007703A9">
          <w:delText xml:space="preserve"> Node</w:delText>
        </w:r>
      </w:del>
    </w:p>
    <w:p w:rsidR="00945654" w:rsidDel="007703A9" w:rsidRDefault="00945654" w:rsidP="007703A9">
      <w:pPr>
        <w:numPr>
          <w:numberingChange w:id="5649" w:author="Box" w:date="2006-10-12T22:48:00Z" w:original="%1:5:0:.%2:12:0:.%3:1:0:"/>
        </w:numPr>
        <w:rPr>
          <w:del w:id="5650" w:author="Hp" w:date="2018-12-08T02:39:00Z"/>
        </w:rPr>
        <w:pPrChange w:id="5651" w:author="Hp" w:date="2018-12-08T02:39:00Z">
          <w:pPr>
            <w:pStyle w:val="Heading3"/>
          </w:pPr>
        </w:pPrChange>
      </w:pPr>
      <w:del w:id="5652" w:author="Hp" w:date="2018-12-08T02:39:00Z">
        <w:r w:rsidDel="007703A9">
          <w:delText xml:space="preserve">Name:  </w:delText>
        </w:r>
        <w:r w:rsidR="001813AA" w:rsidDel="007703A9">
          <w:rPr>
            <w:b/>
            <w:i/>
          </w:rPr>
          <w:delText>Remove</w:delText>
        </w:r>
        <w:r w:rsidRPr="005873F8" w:rsidDel="007703A9">
          <w:rPr>
            <w:b/>
            <w:i/>
          </w:rPr>
          <w:delText xml:space="preserve"> Node</w:delText>
        </w:r>
      </w:del>
    </w:p>
    <w:p w:rsidR="00945654" w:rsidDel="007703A9" w:rsidRDefault="00945654" w:rsidP="007703A9">
      <w:pPr>
        <w:numPr>
          <w:numberingChange w:id="5653" w:author="Box" w:date="2006-10-12T22:48:00Z" w:original="%1:5:0:.%2:12:0:.%3:2:0:"/>
        </w:numPr>
        <w:rPr>
          <w:del w:id="5654" w:author="Hp" w:date="2018-12-08T02:39:00Z"/>
        </w:rPr>
        <w:pPrChange w:id="5655" w:author="Hp" w:date="2018-12-08T02:39:00Z">
          <w:pPr>
            <w:pStyle w:val="Heading3"/>
          </w:pPr>
        </w:pPrChange>
      </w:pPr>
      <w:del w:id="5656" w:author="Hp" w:date="2018-12-08T02:39:00Z">
        <w:r w:rsidDel="007703A9">
          <w:delText xml:space="preserve">Goal:  </w:delText>
        </w:r>
        <w:r w:rsidDel="007703A9">
          <w:rPr>
            <w:b/>
            <w:i/>
          </w:rPr>
          <w:delText>To delete an existing node in the managed cluster.</w:delText>
        </w:r>
      </w:del>
    </w:p>
    <w:p w:rsidR="00945654" w:rsidDel="007703A9" w:rsidRDefault="00945654" w:rsidP="007703A9">
      <w:pPr>
        <w:numPr>
          <w:numberingChange w:id="5657" w:author="Box" w:date="2006-10-12T22:48:00Z" w:original="%1:5:0:.%2:12:0:.%3:3:0:"/>
        </w:numPr>
        <w:rPr>
          <w:del w:id="5658" w:author="Hp" w:date="2018-12-08T02:39:00Z"/>
        </w:rPr>
        <w:pPrChange w:id="5659" w:author="Hp" w:date="2018-12-08T02:39:00Z">
          <w:pPr>
            <w:pStyle w:val="Heading3"/>
          </w:pPr>
        </w:pPrChange>
      </w:pPr>
      <w:del w:id="5660" w:author="Hp" w:date="2018-12-08T02:39:00Z">
        <w:r w:rsidDel="007703A9">
          <w:delText>Input:</w:delText>
        </w:r>
        <w:r w:rsidDel="007703A9">
          <w:rPr>
            <w:b/>
            <w:i/>
          </w:rPr>
          <w:delText xml:space="preserve">  The GUI will provide a button labeled “Delete Node” and when left clicked, a new browser window will open where the node’s identifying properties such as Hostname, IP Address, and/or MAC address will be displayed.  The User will </w:delText>
        </w:r>
        <w:r w:rsidR="007D3C11" w:rsidDel="007703A9">
          <w:rPr>
            <w:b/>
            <w:i/>
          </w:rPr>
          <w:delText xml:space="preserve">be </w:delText>
        </w:r>
        <w:r w:rsidDel="007703A9">
          <w:rPr>
            <w:b/>
            <w:i/>
          </w:rPr>
          <w:delText>prompted to confirm deletion.</w:delText>
        </w:r>
      </w:del>
    </w:p>
    <w:p w:rsidR="00945654" w:rsidRPr="005873F8" w:rsidDel="007703A9" w:rsidRDefault="00945654" w:rsidP="007703A9">
      <w:pPr>
        <w:numPr>
          <w:numberingChange w:id="5661" w:author="Box" w:date="2006-10-12T22:48:00Z" w:original="%1:5:0:.%2:12:0:.%3:4:0:"/>
        </w:numPr>
        <w:rPr>
          <w:del w:id="5662" w:author="Hp" w:date="2018-12-08T02:39:00Z"/>
        </w:rPr>
        <w:pPrChange w:id="5663" w:author="Hp" w:date="2018-12-08T02:39:00Z">
          <w:pPr>
            <w:pStyle w:val="Heading3"/>
          </w:pPr>
        </w:pPrChange>
      </w:pPr>
      <w:del w:id="5664" w:author="Hp" w:date="2018-12-08T02:39:00Z">
        <w:r w:rsidDel="007703A9">
          <w:delText xml:space="preserve">Output:  </w:delText>
        </w:r>
        <w:r w:rsidDel="007703A9">
          <w:rPr>
            <w:b/>
            <w:i/>
          </w:rPr>
          <w:delText xml:space="preserve">The GUI will provide a graphical representation of the nodes, excluding the deleted node, in the managed cluster.  </w:delText>
        </w:r>
      </w:del>
    </w:p>
    <w:p w:rsidR="00945654" w:rsidDel="007703A9" w:rsidRDefault="00945654" w:rsidP="007703A9">
      <w:pPr>
        <w:numPr>
          <w:numberingChange w:id="5665" w:author="Box" w:date="2006-10-12T22:48:00Z" w:original="%1:5:0:.%2:12:0:.%3:5:0:"/>
        </w:numPr>
        <w:rPr>
          <w:del w:id="5666" w:author="Hp" w:date="2018-12-08T02:39:00Z"/>
        </w:rPr>
        <w:pPrChange w:id="5667" w:author="Hp" w:date="2018-12-08T02:39:00Z">
          <w:pPr>
            <w:pStyle w:val="Heading3"/>
          </w:pPr>
        </w:pPrChange>
      </w:pPr>
      <w:del w:id="5668" w:author="Hp" w:date="2018-12-08T02:39:00Z">
        <w:r w:rsidDel="007703A9">
          <w:delText>Main Scenario:</w:delText>
        </w:r>
        <w:r w:rsidDel="007703A9">
          <w:rPr>
            <w:b/>
            <w:i/>
          </w:rPr>
          <w:delText xml:space="preserve">  The User wishes to </w:delText>
        </w:r>
        <w:r w:rsidR="006C2EC3" w:rsidDel="007703A9">
          <w:rPr>
            <w:b/>
            <w:i/>
          </w:rPr>
          <w:delText>delete an existing</w:delText>
        </w:r>
        <w:r w:rsidDel="007703A9">
          <w:rPr>
            <w:b/>
            <w:i/>
          </w:rPr>
          <w:delText xml:space="preserve"> node to the </w:delText>
        </w:r>
        <w:r w:rsidR="006C2EC3" w:rsidDel="007703A9">
          <w:rPr>
            <w:b/>
            <w:i/>
          </w:rPr>
          <w:delText xml:space="preserve">managed </w:delText>
        </w:r>
        <w:r w:rsidDel="007703A9">
          <w:rPr>
            <w:b/>
            <w:i/>
          </w:rPr>
          <w:delText>cluster.</w:delText>
        </w:r>
      </w:del>
    </w:p>
    <w:p w:rsidR="00945654" w:rsidDel="007703A9" w:rsidRDefault="00945654" w:rsidP="007703A9">
      <w:pPr>
        <w:numPr>
          <w:numberingChange w:id="5669" w:author="Box" w:date="2006-10-12T22:48:00Z" w:original="%1:5:0:.%2:12:0:.%3:6:0:"/>
        </w:numPr>
        <w:rPr>
          <w:del w:id="5670" w:author="Hp" w:date="2018-12-08T02:39:00Z"/>
        </w:rPr>
        <w:pPrChange w:id="5671" w:author="Hp" w:date="2018-12-08T02:39:00Z">
          <w:pPr>
            <w:pStyle w:val="Heading3"/>
          </w:pPr>
        </w:pPrChange>
      </w:pPr>
      <w:del w:id="5672" w:author="Hp" w:date="2018-12-08T02:39:00Z">
        <w:r w:rsidDel="007703A9">
          <w:delText>Pre-condition:</w:delText>
        </w:r>
        <w:r w:rsidDel="007703A9">
          <w:rPr>
            <w:b/>
            <w:i/>
          </w:rPr>
          <w:delText xml:space="preserve">  A graphical representation of the current nodes in the managed cluster.</w:delText>
        </w:r>
      </w:del>
    </w:p>
    <w:p w:rsidR="00945654" w:rsidDel="007703A9" w:rsidRDefault="00945654" w:rsidP="007703A9">
      <w:pPr>
        <w:numPr>
          <w:numberingChange w:id="5673" w:author="Box" w:date="2006-10-12T22:48:00Z" w:original="%1:5:0:.%2:12:0:.%3:7:0:"/>
        </w:numPr>
        <w:rPr>
          <w:del w:id="5674" w:author="Hp" w:date="2018-12-08T02:39:00Z"/>
        </w:rPr>
        <w:pPrChange w:id="5675" w:author="Hp" w:date="2018-12-08T02:39:00Z">
          <w:pPr>
            <w:pStyle w:val="Heading3"/>
          </w:pPr>
        </w:pPrChange>
      </w:pPr>
      <w:del w:id="5676" w:author="Hp" w:date="2018-12-08T02:39:00Z">
        <w:r w:rsidDel="007703A9">
          <w:delText>Steps:</w:delText>
        </w:r>
      </w:del>
    </w:p>
    <w:p w:rsidR="006C2EC3" w:rsidRPr="00473744" w:rsidDel="007703A9" w:rsidRDefault="006C2EC3" w:rsidP="007703A9">
      <w:pPr>
        <w:numPr>
          <w:numberingChange w:id="5677" w:author="Box" w:date="2006-10-12T22:48:00Z" w:original="%1:5:0:.%2:12:0:.%3:7:0:.%4:1:0:"/>
        </w:numPr>
        <w:rPr>
          <w:del w:id="5678" w:author="Hp" w:date="2018-12-08T02:39:00Z"/>
          <w:i/>
          <w:szCs w:val="24"/>
        </w:rPr>
        <w:pPrChange w:id="5679" w:author="Hp" w:date="2018-12-08T02:39:00Z">
          <w:pPr>
            <w:pStyle w:val="Heading4"/>
            <w:keepNext w:val="0"/>
            <w:tabs>
              <w:tab w:val="clear" w:pos="0"/>
              <w:tab w:val="num" w:pos="1530"/>
            </w:tabs>
            <w:ind w:left="1530" w:hanging="810"/>
            <w:jc w:val="left"/>
          </w:pPr>
        </w:pPrChange>
      </w:pPr>
      <w:del w:id="5680" w:author="Hp" w:date="2018-12-08T02:39:00Z">
        <w:r w:rsidRPr="00473744" w:rsidDel="007703A9">
          <w:rPr>
            <w:i/>
            <w:szCs w:val="24"/>
          </w:rPr>
          <w:delText>The User selects a node of interest.</w:delText>
        </w:r>
      </w:del>
    </w:p>
    <w:p w:rsidR="00945654" w:rsidRPr="00473744" w:rsidDel="007703A9" w:rsidRDefault="00945654" w:rsidP="007703A9">
      <w:pPr>
        <w:numPr>
          <w:numberingChange w:id="5681" w:author="Box" w:date="2006-10-12T22:48:00Z" w:original="%1:5:0:.%2:12:0:.%3:7:0:.%4:2:0:"/>
        </w:numPr>
        <w:rPr>
          <w:del w:id="5682" w:author="Hp" w:date="2018-12-08T02:39:00Z"/>
          <w:i/>
          <w:szCs w:val="24"/>
        </w:rPr>
        <w:pPrChange w:id="5683" w:author="Hp" w:date="2018-12-08T02:39:00Z">
          <w:pPr>
            <w:pStyle w:val="Heading4"/>
            <w:keepNext w:val="0"/>
            <w:tabs>
              <w:tab w:val="clear" w:pos="0"/>
              <w:tab w:val="num" w:pos="720"/>
              <w:tab w:val="num" w:pos="1530"/>
            </w:tabs>
            <w:ind w:left="1526" w:hanging="806"/>
            <w:jc w:val="left"/>
          </w:pPr>
        </w:pPrChange>
      </w:pPr>
      <w:del w:id="5684" w:author="Hp" w:date="2018-12-08T02:39:00Z">
        <w:r w:rsidRPr="00473744" w:rsidDel="007703A9">
          <w:rPr>
            <w:i/>
            <w:szCs w:val="24"/>
          </w:rPr>
          <w:delText>The User left clicks on the GUI button labeled “</w:delText>
        </w:r>
        <w:r w:rsidR="006C2EC3" w:rsidDel="007703A9">
          <w:rPr>
            <w:i/>
            <w:szCs w:val="24"/>
          </w:rPr>
          <w:delText>Delete</w:delText>
        </w:r>
        <w:r w:rsidRPr="00473744" w:rsidDel="007703A9">
          <w:rPr>
            <w:i/>
            <w:szCs w:val="24"/>
          </w:rPr>
          <w:delText xml:space="preserve"> Node”.</w:delText>
        </w:r>
      </w:del>
    </w:p>
    <w:p w:rsidR="00945654" w:rsidRPr="00473744" w:rsidDel="007703A9" w:rsidRDefault="00945654" w:rsidP="007703A9">
      <w:pPr>
        <w:numPr>
          <w:numberingChange w:id="5685" w:author="Box" w:date="2006-10-12T22:48:00Z" w:original="%1:5:0:.%2:12:0:.%3:7:0:.%4:3:0:"/>
        </w:numPr>
        <w:rPr>
          <w:del w:id="5686" w:author="Hp" w:date="2018-12-08T02:39:00Z"/>
          <w:i/>
          <w:szCs w:val="24"/>
        </w:rPr>
        <w:pPrChange w:id="5687" w:author="Hp" w:date="2018-12-08T02:39:00Z">
          <w:pPr>
            <w:pStyle w:val="Heading4"/>
            <w:keepNext w:val="0"/>
            <w:tabs>
              <w:tab w:val="clear" w:pos="0"/>
              <w:tab w:val="num" w:pos="1530"/>
            </w:tabs>
            <w:ind w:left="1526" w:hanging="806"/>
            <w:jc w:val="left"/>
          </w:pPr>
        </w:pPrChange>
      </w:pPr>
      <w:del w:id="5688" w:author="Hp" w:date="2018-12-08T02:39:00Z">
        <w:r w:rsidRPr="00473744" w:rsidDel="007703A9">
          <w:rPr>
            <w:i/>
            <w:szCs w:val="24"/>
          </w:rPr>
          <w:delText xml:space="preserve">A new browser window opens </w:delText>
        </w:r>
        <w:r w:rsidR="006C2EC3" w:rsidDel="007703A9">
          <w:rPr>
            <w:i/>
            <w:szCs w:val="24"/>
          </w:rPr>
          <w:delText xml:space="preserve">identifying the selected node by </w:delText>
        </w:r>
        <w:r w:rsidRPr="00473744" w:rsidDel="007703A9">
          <w:rPr>
            <w:i/>
            <w:szCs w:val="24"/>
          </w:rPr>
          <w:delText>Hostname, IP Address, and/or MAC Address</w:delText>
        </w:r>
        <w:r w:rsidR="00536C9E" w:rsidDel="007703A9">
          <w:rPr>
            <w:i/>
            <w:szCs w:val="24"/>
          </w:rPr>
          <w:delText>.  The User is then prompted to confirm this node’s deletion.</w:delText>
        </w:r>
      </w:del>
    </w:p>
    <w:p w:rsidR="00945654" w:rsidRPr="00473744" w:rsidDel="007703A9" w:rsidRDefault="00536C9E" w:rsidP="007703A9">
      <w:pPr>
        <w:numPr>
          <w:numberingChange w:id="5689" w:author="Box" w:date="2006-10-12T22:48:00Z" w:original="%1:5:0:.%2:12:0:.%3:7:0:.%4:4:0:"/>
        </w:numPr>
        <w:rPr>
          <w:del w:id="5690" w:author="Hp" w:date="2018-12-08T02:39:00Z"/>
          <w:i/>
          <w:szCs w:val="24"/>
        </w:rPr>
        <w:pPrChange w:id="5691" w:author="Hp" w:date="2018-12-08T02:39:00Z">
          <w:pPr>
            <w:pStyle w:val="Heading4"/>
            <w:keepNext w:val="0"/>
            <w:tabs>
              <w:tab w:val="clear" w:pos="0"/>
              <w:tab w:val="num" w:pos="1530"/>
            </w:tabs>
            <w:ind w:left="1526" w:hanging="806"/>
            <w:jc w:val="left"/>
          </w:pPr>
        </w:pPrChange>
      </w:pPr>
      <w:del w:id="5692" w:author="Hp" w:date="2018-12-08T02:39:00Z">
        <w:r w:rsidDel="007703A9">
          <w:rPr>
            <w:i/>
            <w:szCs w:val="24"/>
          </w:rPr>
          <w:delText>If the “Yes” button is left clicked, a</w:delText>
        </w:r>
        <w:r w:rsidR="00945654" w:rsidRPr="00473744" w:rsidDel="007703A9">
          <w:rPr>
            <w:i/>
            <w:szCs w:val="24"/>
          </w:rPr>
          <w:delText xml:space="preserve"> GUI client-side script will format a command with the parameters of the node to be </w:delText>
        </w:r>
        <w:r w:rsidDel="007703A9">
          <w:rPr>
            <w:i/>
            <w:szCs w:val="24"/>
          </w:rPr>
          <w:delText>delet</w:delText>
        </w:r>
        <w:r w:rsidR="00945654" w:rsidRPr="00473744" w:rsidDel="007703A9">
          <w:rPr>
            <w:i/>
            <w:szCs w:val="24"/>
          </w:rPr>
          <w:delText>ed.</w:delText>
        </w:r>
      </w:del>
    </w:p>
    <w:p w:rsidR="00945654" w:rsidRPr="00473744" w:rsidDel="007703A9" w:rsidRDefault="00945654" w:rsidP="007703A9">
      <w:pPr>
        <w:numPr>
          <w:numberingChange w:id="5693" w:author="Box" w:date="2006-10-12T22:48:00Z" w:original="%1:5:0:.%2:12:0:.%3:7:0:.%4:5:0:"/>
        </w:numPr>
        <w:rPr>
          <w:del w:id="5694" w:author="Hp" w:date="2018-12-08T02:39:00Z"/>
          <w:i/>
          <w:szCs w:val="24"/>
        </w:rPr>
        <w:pPrChange w:id="5695" w:author="Hp" w:date="2018-12-08T02:39:00Z">
          <w:pPr>
            <w:pStyle w:val="Heading4"/>
            <w:keepNext w:val="0"/>
            <w:tabs>
              <w:tab w:val="clear" w:pos="0"/>
              <w:tab w:val="num" w:pos="1530"/>
            </w:tabs>
            <w:ind w:left="1526" w:hanging="806"/>
            <w:jc w:val="left"/>
          </w:pPr>
        </w:pPrChange>
      </w:pPr>
      <w:del w:id="5696" w:author="Hp" w:date="2018-12-08T02:39:00Z">
        <w:r w:rsidRPr="00473744" w:rsidDel="007703A9">
          <w:rPr>
            <w:i/>
            <w:szCs w:val="24"/>
          </w:rPr>
          <w:delText xml:space="preserve">The GUI will then pass the command to the </w:delText>
        </w:r>
        <w:r w:rsidR="009C2803" w:rsidDel="007703A9">
          <w:rPr>
            <w:i/>
            <w:szCs w:val="24"/>
          </w:rPr>
          <w:delText>Database</w:delText>
        </w:r>
        <w:r w:rsidRPr="00473744" w:rsidDel="007703A9">
          <w:rPr>
            <w:i/>
            <w:szCs w:val="24"/>
          </w:rPr>
          <w:delText xml:space="preserve"> Team’s Subsystem and automatically close the window opened in Step 5.</w:delText>
        </w:r>
        <w:r w:rsidR="00536C9E" w:rsidDel="007703A9">
          <w:rPr>
            <w:i/>
            <w:szCs w:val="24"/>
          </w:rPr>
          <w:delText>4</w:delText>
        </w:r>
        <w:r w:rsidRPr="00473744" w:rsidDel="007703A9">
          <w:rPr>
            <w:i/>
            <w:szCs w:val="24"/>
          </w:rPr>
          <w:delText>.7.</w:delText>
        </w:r>
        <w:r w:rsidR="00536C9E" w:rsidDel="007703A9">
          <w:rPr>
            <w:i/>
            <w:szCs w:val="24"/>
          </w:rPr>
          <w:delText>3</w:delText>
        </w:r>
        <w:r w:rsidRPr="00473744" w:rsidDel="007703A9">
          <w:rPr>
            <w:i/>
            <w:szCs w:val="24"/>
          </w:rPr>
          <w:delText>.</w:delText>
        </w:r>
      </w:del>
    </w:p>
    <w:p w:rsidR="00945654" w:rsidRPr="00473744" w:rsidDel="007703A9" w:rsidRDefault="00945654" w:rsidP="007703A9">
      <w:pPr>
        <w:numPr>
          <w:numberingChange w:id="5697" w:author="Box" w:date="2006-10-12T22:48:00Z" w:original="%1:5:0:.%2:12:0:.%3:7:0:.%4:6:0:"/>
        </w:numPr>
        <w:rPr>
          <w:del w:id="5698" w:author="Hp" w:date="2018-12-08T02:39:00Z"/>
          <w:i/>
          <w:szCs w:val="24"/>
        </w:rPr>
        <w:pPrChange w:id="5699" w:author="Hp" w:date="2018-12-08T02:39:00Z">
          <w:pPr>
            <w:pStyle w:val="Heading4"/>
            <w:keepNext w:val="0"/>
            <w:tabs>
              <w:tab w:val="clear" w:pos="0"/>
              <w:tab w:val="num" w:pos="1530"/>
            </w:tabs>
            <w:ind w:left="1526" w:hanging="806"/>
            <w:jc w:val="left"/>
          </w:pPr>
        </w:pPrChange>
      </w:pPr>
      <w:del w:id="5700" w:author="Hp" w:date="2018-12-08T02:39:00Z">
        <w:r w:rsidRPr="00473744" w:rsidDel="007703A9">
          <w:rPr>
            <w:i/>
            <w:szCs w:val="24"/>
          </w:rPr>
          <w:delText xml:space="preserve">The DB Team’s Subsystem will then </w:delText>
        </w:r>
        <w:r w:rsidR="009C2803" w:rsidDel="007703A9">
          <w:rPr>
            <w:i/>
            <w:szCs w:val="24"/>
          </w:rPr>
          <w:delText>delete the node from</w:delText>
        </w:r>
        <w:r w:rsidRPr="00473744" w:rsidDel="007703A9">
          <w:rPr>
            <w:i/>
            <w:szCs w:val="24"/>
          </w:rPr>
          <w:delText xml:space="preserve"> the database.</w:delText>
        </w:r>
      </w:del>
    </w:p>
    <w:p w:rsidR="00945654" w:rsidRPr="00473744" w:rsidDel="007703A9" w:rsidRDefault="00945654" w:rsidP="007703A9">
      <w:pPr>
        <w:numPr>
          <w:numberingChange w:id="5701" w:author="Box" w:date="2006-10-12T22:48:00Z" w:original="%1:5:0:.%2:12:0:.%3:7:0:.%4:7:0:"/>
        </w:numPr>
        <w:rPr>
          <w:del w:id="5702" w:author="Hp" w:date="2018-12-08T02:39:00Z"/>
          <w:i/>
          <w:szCs w:val="24"/>
        </w:rPr>
        <w:pPrChange w:id="5703" w:author="Hp" w:date="2018-12-08T02:39:00Z">
          <w:pPr>
            <w:pStyle w:val="Heading4"/>
            <w:keepNext w:val="0"/>
            <w:tabs>
              <w:tab w:val="clear" w:pos="0"/>
              <w:tab w:val="num" w:pos="1530"/>
            </w:tabs>
            <w:ind w:left="1526" w:hanging="806"/>
            <w:jc w:val="left"/>
          </w:pPr>
        </w:pPrChange>
      </w:pPr>
      <w:del w:id="5704" w:author="Hp" w:date="2018-12-08T02:39:00Z">
        <w:r w:rsidRPr="00473744" w:rsidDel="007703A9">
          <w:rPr>
            <w:i/>
            <w:szCs w:val="24"/>
          </w:rPr>
          <w:delText>The GUI will refresh the graphical representation of the current nodes in the managed cluster.</w:delText>
        </w:r>
      </w:del>
    </w:p>
    <w:p w:rsidR="00945654" w:rsidRPr="002527FD" w:rsidDel="007703A9" w:rsidRDefault="00945654" w:rsidP="007703A9">
      <w:pPr>
        <w:numPr>
          <w:numberingChange w:id="5705" w:author="Box" w:date="2006-10-12T22:48:00Z" w:original="%1:5:0:.%2:12:0:.%3:8:0:"/>
        </w:numPr>
        <w:rPr>
          <w:del w:id="5706" w:author="Hp" w:date="2018-12-08T02:39:00Z"/>
          <w:b/>
          <w:i/>
        </w:rPr>
        <w:pPrChange w:id="5707" w:author="Hp" w:date="2018-12-08T02:39:00Z">
          <w:pPr>
            <w:pStyle w:val="Heading3"/>
          </w:pPr>
        </w:pPrChange>
      </w:pPr>
      <w:del w:id="5708" w:author="Hp" w:date="2018-12-08T02:39:00Z">
        <w:r w:rsidRPr="00473744" w:rsidDel="007703A9">
          <w:delText xml:space="preserve">Post-condition:  </w:delText>
        </w:r>
        <w:r w:rsidRPr="002527FD" w:rsidDel="007703A9">
          <w:rPr>
            <w:b/>
            <w:i/>
          </w:rPr>
          <w:delText xml:space="preserve">A graphical representation of the current nodes in the managed cluster that </w:delText>
        </w:r>
        <w:r w:rsidR="00536C9E" w:rsidDel="007703A9">
          <w:rPr>
            <w:b/>
            <w:i/>
          </w:rPr>
          <w:delText>ex</w:delText>
        </w:r>
        <w:r w:rsidRPr="002527FD" w:rsidDel="007703A9">
          <w:rPr>
            <w:b/>
            <w:i/>
          </w:rPr>
          <w:delText xml:space="preserve">cludes the </w:delText>
        </w:r>
        <w:r w:rsidR="00536C9E" w:rsidDel="007703A9">
          <w:rPr>
            <w:b/>
            <w:i/>
          </w:rPr>
          <w:delText>delet</w:delText>
        </w:r>
        <w:r w:rsidRPr="002527FD" w:rsidDel="007703A9">
          <w:rPr>
            <w:b/>
            <w:i/>
          </w:rPr>
          <w:delText>ed node.</w:delText>
        </w:r>
      </w:del>
    </w:p>
    <w:p w:rsidR="00945654" w:rsidDel="007703A9" w:rsidRDefault="00945654" w:rsidP="007703A9">
      <w:pPr>
        <w:numPr>
          <w:numberingChange w:id="5709" w:author="Box" w:date="2006-10-12T22:48:00Z" w:original="%1:5:0:.%2:12:0:.%3:9:0:"/>
        </w:numPr>
        <w:rPr>
          <w:del w:id="5710" w:author="Hp" w:date="2018-12-08T02:39:00Z"/>
          <w:b/>
          <w:i/>
        </w:rPr>
        <w:pPrChange w:id="5711" w:author="Hp" w:date="2018-12-08T02:39:00Z">
          <w:pPr>
            <w:pStyle w:val="Heading3"/>
          </w:pPr>
        </w:pPrChange>
      </w:pPr>
      <w:del w:id="5712" w:author="Hp" w:date="2018-12-08T02:39:00Z">
        <w:r w:rsidDel="007703A9">
          <w:delText xml:space="preserve">Exceptional Scenario(s):  </w:delText>
        </w:r>
        <w:r w:rsidDel="007703A9">
          <w:rPr>
            <w:b/>
            <w:i/>
          </w:rPr>
          <w:delText>This process may not succeed due to any of the following reasons:</w:delText>
        </w:r>
      </w:del>
    </w:p>
    <w:p w:rsidR="00945654" w:rsidRPr="0096563C" w:rsidDel="007703A9" w:rsidRDefault="00945654" w:rsidP="007703A9">
      <w:pPr>
        <w:numPr>
          <w:numberingChange w:id="5713" w:author="Box" w:date="2006-10-12T22:48:00Z" w:original=""/>
        </w:numPr>
        <w:rPr>
          <w:del w:id="5714" w:author="Hp" w:date="2018-12-08T02:39:00Z"/>
        </w:rPr>
        <w:pPrChange w:id="5715" w:author="Hp" w:date="2018-12-08T02:39:00Z">
          <w:pPr>
            <w:numPr>
              <w:numId w:val="7"/>
            </w:numPr>
            <w:tabs>
              <w:tab w:val="num" w:pos="990"/>
            </w:tabs>
            <w:ind w:left="720" w:hanging="90"/>
          </w:pPr>
        </w:pPrChange>
      </w:pPr>
      <w:del w:id="5716" w:author="Hp" w:date="2018-12-08T02:39:00Z">
        <w:r w:rsidDel="007703A9">
          <w:delText>The User’s browser does not allow pop-up windows.</w:delText>
        </w:r>
      </w:del>
    </w:p>
    <w:p w:rsidR="00945654" w:rsidDel="007703A9" w:rsidRDefault="00945654" w:rsidP="007703A9">
      <w:pPr>
        <w:numPr>
          <w:numberingChange w:id="5717" w:author="Box" w:date="2006-10-12T22:48:00Z" w:original=""/>
        </w:numPr>
        <w:rPr>
          <w:del w:id="5718" w:author="Hp" w:date="2018-12-08T02:39:00Z"/>
        </w:rPr>
        <w:pPrChange w:id="5719" w:author="Hp" w:date="2018-12-08T02:39:00Z">
          <w:pPr>
            <w:numPr>
              <w:numId w:val="7"/>
            </w:numPr>
            <w:tabs>
              <w:tab w:val="num" w:pos="990"/>
            </w:tabs>
            <w:ind w:left="720" w:hanging="90"/>
          </w:pPr>
        </w:pPrChange>
      </w:pPr>
      <w:del w:id="5720" w:author="Hp" w:date="2018-12-08T02:39:00Z">
        <w:r w:rsidDel="007703A9">
          <w:delText>The Database Subsystem is non-responsive.</w:delText>
        </w:r>
      </w:del>
    </w:p>
    <w:p w:rsidR="00945654" w:rsidDel="007703A9" w:rsidRDefault="00945654" w:rsidP="007703A9">
      <w:pPr>
        <w:numPr>
          <w:numberingChange w:id="5721" w:author="Box" w:date="2006-10-12T22:48:00Z" w:original="%1:5:0:.%2:12:0:.%3:10:0:"/>
        </w:numPr>
        <w:rPr>
          <w:del w:id="5722" w:author="Hp" w:date="2018-12-08T02:39:00Z"/>
          <w:b/>
          <w:i/>
        </w:rPr>
        <w:pPrChange w:id="5723" w:author="Hp" w:date="2018-12-08T02:39:00Z">
          <w:pPr>
            <w:pStyle w:val="Heading3"/>
          </w:pPr>
        </w:pPrChange>
      </w:pPr>
      <w:del w:id="5724" w:author="Hp" w:date="2018-12-08T02:39:00Z">
        <w:r w:rsidDel="007703A9">
          <w:delText xml:space="preserve">Example:  </w:delText>
        </w:r>
      </w:del>
    </w:p>
    <w:p w:rsidR="001813AA" w:rsidRPr="001813AA" w:rsidDel="007703A9" w:rsidRDefault="001813AA" w:rsidP="007703A9">
      <w:pPr>
        <w:rPr>
          <w:del w:id="5725" w:author="Hp" w:date="2018-12-08T02:39:00Z"/>
        </w:rPr>
        <w:pPrChange w:id="5726" w:author="Hp" w:date="2018-12-08T02:39:00Z">
          <w:pPr/>
        </w:pPrChange>
      </w:pPr>
      <w:del w:id="5727" w:author="Hp" w:date="2018-12-08T02:39:00Z">
        <w:r w:rsidDel="007703A9">
          <w:rPr>
            <w:noProof/>
          </w:rPr>
          <w:pict>
            <v:shape id="_x0000_s1120" type="#_x0000_t75" style="position:absolute;margin-left:100.55pt;margin-top:3.2pt;width:281.2pt;height:88.7pt;z-index:-10">
              <v:imagedata r:id="rId24" o:title="Remove_Node_Use_Case"/>
            </v:shape>
          </w:pict>
        </w:r>
      </w:del>
    </w:p>
    <w:p w:rsidR="00561A6F" w:rsidDel="007703A9" w:rsidRDefault="002527FD" w:rsidP="007703A9">
      <w:pPr>
        <w:numPr>
          <w:numberingChange w:id="5728" w:author="Box" w:date="2006-10-12T22:48:00Z" w:original="%1:5:0:.%2:13:0:"/>
        </w:numPr>
        <w:rPr>
          <w:del w:id="5729" w:author="Hp" w:date="2018-12-08T02:39:00Z"/>
        </w:rPr>
        <w:pPrChange w:id="5730" w:author="Hp" w:date="2018-12-08T02:39:00Z">
          <w:pPr>
            <w:pStyle w:val="Heading2"/>
          </w:pPr>
        </w:pPrChange>
      </w:pPr>
      <w:del w:id="5731" w:author="Hp" w:date="2018-12-08T02:39:00Z">
        <w:r w:rsidDel="007703A9">
          <w:br w:type="page"/>
        </w:r>
        <w:r w:rsidR="001813AA" w:rsidDel="007703A9">
          <w:delText>Power Up</w:delText>
        </w:r>
        <w:r w:rsidR="005873F8" w:rsidDel="007703A9">
          <w:delText xml:space="preserve"> Node</w:delText>
        </w:r>
      </w:del>
    </w:p>
    <w:p w:rsidR="007D3C11" w:rsidDel="007703A9" w:rsidRDefault="007D3C11" w:rsidP="007703A9">
      <w:pPr>
        <w:numPr>
          <w:numberingChange w:id="5732" w:author="Box" w:date="2006-10-12T22:48:00Z" w:original="%1:5:0:.%2:13:0:.%3:1:0:"/>
        </w:numPr>
        <w:rPr>
          <w:del w:id="5733" w:author="Hp" w:date="2018-12-08T02:39:00Z"/>
        </w:rPr>
        <w:pPrChange w:id="5734" w:author="Hp" w:date="2018-12-08T02:39:00Z">
          <w:pPr>
            <w:pStyle w:val="Heading3"/>
          </w:pPr>
        </w:pPrChange>
      </w:pPr>
      <w:del w:id="5735" w:author="Hp" w:date="2018-12-08T02:39:00Z">
        <w:r w:rsidDel="007703A9">
          <w:delText xml:space="preserve">Name:  </w:delText>
        </w:r>
        <w:r w:rsidR="001813AA" w:rsidDel="007703A9">
          <w:rPr>
            <w:b/>
            <w:i/>
          </w:rPr>
          <w:delText>Power Up</w:delText>
        </w:r>
        <w:r w:rsidDel="007703A9">
          <w:rPr>
            <w:b/>
            <w:i/>
          </w:rPr>
          <w:delText xml:space="preserve"> </w:delText>
        </w:r>
        <w:r w:rsidRPr="005873F8" w:rsidDel="007703A9">
          <w:rPr>
            <w:b/>
            <w:i/>
          </w:rPr>
          <w:delText>Node</w:delText>
        </w:r>
      </w:del>
    </w:p>
    <w:p w:rsidR="007D3C11" w:rsidDel="007703A9" w:rsidRDefault="007D3C11" w:rsidP="007703A9">
      <w:pPr>
        <w:numPr>
          <w:numberingChange w:id="5736" w:author="Box" w:date="2006-10-12T22:48:00Z" w:original="%1:5:0:.%2:13:0:.%3:2:0:"/>
        </w:numPr>
        <w:rPr>
          <w:del w:id="5737" w:author="Hp" w:date="2018-12-08T02:39:00Z"/>
        </w:rPr>
        <w:pPrChange w:id="5738" w:author="Hp" w:date="2018-12-08T02:39:00Z">
          <w:pPr>
            <w:pStyle w:val="Heading3"/>
          </w:pPr>
        </w:pPrChange>
      </w:pPr>
      <w:del w:id="5739" w:author="Hp" w:date="2018-12-08T02:39:00Z">
        <w:r w:rsidDel="007703A9">
          <w:delText xml:space="preserve">Goal:  </w:delText>
        </w:r>
        <w:r w:rsidDel="007703A9">
          <w:rPr>
            <w:b/>
            <w:i/>
          </w:rPr>
          <w:delText>To power on a node in the managed cluster.</w:delText>
        </w:r>
      </w:del>
    </w:p>
    <w:p w:rsidR="007D3C11" w:rsidDel="007703A9" w:rsidRDefault="007D3C11" w:rsidP="007703A9">
      <w:pPr>
        <w:numPr>
          <w:numberingChange w:id="5740" w:author="Box" w:date="2006-10-12T22:48:00Z" w:original="%1:5:0:.%2:13:0:.%3:3:0:"/>
        </w:numPr>
        <w:rPr>
          <w:del w:id="5741" w:author="Hp" w:date="2018-12-08T02:39:00Z"/>
        </w:rPr>
        <w:pPrChange w:id="5742" w:author="Hp" w:date="2018-12-08T02:39:00Z">
          <w:pPr>
            <w:pStyle w:val="Heading3"/>
          </w:pPr>
        </w:pPrChange>
      </w:pPr>
      <w:del w:id="5743" w:author="Hp" w:date="2018-12-08T02:39:00Z">
        <w:r w:rsidDel="007703A9">
          <w:delText>Input:</w:delText>
        </w:r>
        <w:r w:rsidDel="007703A9">
          <w:rPr>
            <w:b/>
            <w:i/>
          </w:rPr>
          <w:delText xml:space="preserve">  The GUI will provide a button labeled “Turn On Node” and when left clicked, a command will be passed to the Cluster Control Team’s Subsystem.</w:delText>
        </w:r>
      </w:del>
    </w:p>
    <w:p w:rsidR="007D3C11" w:rsidRPr="005873F8" w:rsidDel="007703A9" w:rsidRDefault="007D3C11" w:rsidP="007703A9">
      <w:pPr>
        <w:numPr>
          <w:numberingChange w:id="5744" w:author="Box" w:date="2006-10-12T22:48:00Z" w:original="%1:5:0:.%2:13:0:.%3:4:0:"/>
        </w:numPr>
        <w:rPr>
          <w:del w:id="5745" w:author="Hp" w:date="2018-12-08T02:39:00Z"/>
        </w:rPr>
        <w:pPrChange w:id="5746" w:author="Hp" w:date="2018-12-08T02:39:00Z">
          <w:pPr>
            <w:pStyle w:val="Heading3"/>
          </w:pPr>
        </w:pPrChange>
      </w:pPr>
      <w:del w:id="5747" w:author="Hp" w:date="2018-12-08T02:39:00Z">
        <w:r w:rsidDel="007703A9">
          <w:delText xml:space="preserve">Output:  </w:delText>
        </w:r>
        <w:r w:rsidDel="007703A9">
          <w:rPr>
            <w:b/>
            <w:i/>
          </w:rPr>
          <w:delText>The GUI will graphically indicate the selected node is now “On”.</w:delText>
        </w:r>
      </w:del>
    </w:p>
    <w:p w:rsidR="007D3C11" w:rsidDel="007703A9" w:rsidRDefault="007D3C11" w:rsidP="007703A9">
      <w:pPr>
        <w:numPr>
          <w:numberingChange w:id="5748" w:author="Box" w:date="2006-10-12T22:48:00Z" w:original="%1:5:0:.%2:13:0:.%3:5:0:"/>
        </w:numPr>
        <w:rPr>
          <w:del w:id="5749" w:author="Hp" w:date="2018-12-08T02:39:00Z"/>
        </w:rPr>
        <w:pPrChange w:id="5750" w:author="Hp" w:date="2018-12-08T02:39:00Z">
          <w:pPr>
            <w:pStyle w:val="Heading3"/>
          </w:pPr>
        </w:pPrChange>
      </w:pPr>
      <w:del w:id="5751" w:author="Hp" w:date="2018-12-08T02:39:00Z">
        <w:r w:rsidDel="007703A9">
          <w:delText>Main Scenario:</w:delText>
        </w:r>
        <w:r w:rsidDel="007703A9">
          <w:rPr>
            <w:b/>
            <w:i/>
          </w:rPr>
          <w:delText xml:space="preserve">  The User notices a node in the managed cluster that is graphically indicated as being powered off and wishes to the turn the node on.</w:delText>
        </w:r>
      </w:del>
    </w:p>
    <w:p w:rsidR="007D3C11" w:rsidDel="007703A9" w:rsidRDefault="007D3C11" w:rsidP="007703A9">
      <w:pPr>
        <w:numPr>
          <w:numberingChange w:id="5752" w:author="Box" w:date="2006-10-12T22:48:00Z" w:original="%1:5:0:.%2:13:0:.%3:6:0:"/>
        </w:numPr>
        <w:rPr>
          <w:del w:id="5753" w:author="Hp" w:date="2018-12-08T02:39:00Z"/>
        </w:rPr>
        <w:pPrChange w:id="5754" w:author="Hp" w:date="2018-12-08T02:39:00Z">
          <w:pPr>
            <w:pStyle w:val="Heading3"/>
          </w:pPr>
        </w:pPrChange>
      </w:pPr>
      <w:del w:id="5755" w:author="Hp" w:date="2018-12-08T02:39:00Z">
        <w:r w:rsidDel="007703A9">
          <w:delText>Pre-condition:</w:delText>
        </w:r>
        <w:r w:rsidDel="007703A9">
          <w:rPr>
            <w:b/>
            <w:i/>
          </w:rPr>
          <w:delText xml:space="preserve">  A graphical representation of the current nodes in the managed cluster.</w:delText>
        </w:r>
      </w:del>
    </w:p>
    <w:p w:rsidR="007D3C11" w:rsidDel="007703A9" w:rsidRDefault="007D3C11" w:rsidP="007703A9">
      <w:pPr>
        <w:numPr>
          <w:numberingChange w:id="5756" w:author="Box" w:date="2006-10-12T22:48:00Z" w:original="%1:5:0:.%2:13:0:.%3:7:0:"/>
        </w:numPr>
        <w:rPr>
          <w:del w:id="5757" w:author="Hp" w:date="2018-12-08T02:39:00Z"/>
        </w:rPr>
        <w:pPrChange w:id="5758" w:author="Hp" w:date="2018-12-08T02:39:00Z">
          <w:pPr>
            <w:pStyle w:val="Heading3"/>
          </w:pPr>
        </w:pPrChange>
      </w:pPr>
      <w:del w:id="5759" w:author="Hp" w:date="2018-12-08T02:39:00Z">
        <w:r w:rsidDel="007703A9">
          <w:delText>Steps:</w:delText>
        </w:r>
      </w:del>
    </w:p>
    <w:p w:rsidR="007D3C11" w:rsidRPr="00473744" w:rsidDel="007703A9" w:rsidRDefault="007D3C11" w:rsidP="007703A9">
      <w:pPr>
        <w:numPr>
          <w:numberingChange w:id="5760" w:author="Box" w:date="2006-10-12T22:48:00Z" w:original="%1:5:0:.%2:13:0:.%3:7:0:.%4:1:0:"/>
        </w:numPr>
        <w:rPr>
          <w:del w:id="5761" w:author="Hp" w:date="2018-12-08T02:39:00Z"/>
          <w:i/>
          <w:szCs w:val="24"/>
        </w:rPr>
        <w:pPrChange w:id="5762" w:author="Hp" w:date="2018-12-08T02:39:00Z">
          <w:pPr>
            <w:pStyle w:val="Heading4"/>
            <w:keepNext w:val="0"/>
            <w:tabs>
              <w:tab w:val="clear" w:pos="0"/>
              <w:tab w:val="num" w:pos="1530"/>
            </w:tabs>
            <w:ind w:left="1530" w:hanging="810"/>
            <w:jc w:val="left"/>
          </w:pPr>
        </w:pPrChange>
      </w:pPr>
      <w:del w:id="5763" w:author="Hp" w:date="2018-12-08T02:39:00Z">
        <w:r w:rsidRPr="00473744" w:rsidDel="007703A9">
          <w:rPr>
            <w:i/>
            <w:szCs w:val="24"/>
          </w:rPr>
          <w:delText>The User selects a node of interest.</w:delText>
        </w:r>
      </w:del>
    </w:p>
    <w:p w:rsidR="007D3C11" w:rsidRPr="00473744" w:rsidDel="007703A9" w:rsidRDefault="007D3C11" w:rsidP="007703A9">
      <w:pPr>
        <w:numPr>
          <w:numberingChange w:id="5764" w:author="Box" w:date="2006-10-12T22:48:00Z" w:original="%1:5:0:.%2:13:0:.%3:7:0:.%4:2:0:"/>
        </w:numPr>
        <w:rPr>
          <w:del w:id="5765" w:author="Hp" w:date="2018-12-08T02:39:00Z"/>
          <w:i/>
          <w:szCs w:val="24"/>
        </w:rPr>
        <w:pPrChange w:id="5766" w:author="Hp" w:date="2018-12-08T02:39:00Z">
          <w:pPr>
            <w:pStyle w:val="Heading4"/>
            <w:keepNext w:val="0"/>
            <w:tabs>
              <w:tab w:val="clear" w:pos="0"/>
              <w:tab w:val="num" w:pos="720"/>
              <w:tab w:val="num" w:pos="1530"/>
            </w:tabs>
            <w:ind w:left="1526" w:hanging="806"/>
            <w:jc w:val="left"/>
          </w:pPr>
        </w:pPrChange>
      </w:pPr>
      <w:del w:id="5767" w:author="Hp" w:date="2018-12-08T02:39:00Z">
        <w:r w:rsidRPr="00473744" w:rsidDel="007703A9">
          <w:rPr>
            <w:i/>
            <w:szCs w:val="24"/>
          </w:rPr>
          <w:delText>The User left clicks on the GUI button labeled “</w:delText>
        </w:r>
        <w:r w:rsidDel="007703A9">
          <w:rPr>
            <w:i/>
            <w:szCs w:val="24"/>
          </w:rPr>
          <w:delText>Turn On</w:delText>
        </w:r>
        <w:r w:rsidRPr="00473744" w:rsidDel="007703A9">
          <w:rPr>
            <w:i/>
            <w:szCs w:val="24"/>
          </w:rPr>
          <w:delText xml:space="preserve"> Node”.</w:delText>
        </w:r>
      </w:del>
    </w:p>
    <w:p w:rsidR="007D3C11" w:rsidRPr="00473744" w:rsidDel="007703A9" w:rsidRDefault="007D3C11" w:rsidP="007703A9">
      <w:pPr>
        <w:numPr>
          <w:numberingChange w:id="5768" w:author="Box" w:date="2006-10-12T22:48:00Z" w:original="%1:5:0:.%2:13:0:.%3:7:0:.%4:3:0:"/>
        </w:numPr>
        <w:rPr>
          <w:del w:id="5769" w:author="Hp" w:date="2018-12-08T02:39:00Z"/>
          <w:i/>
          <w:szCs w:val="24"/>
        </w:rPr>
        <w:pPrChange w:id="5770" w:author="Hp" w:date="2018-12-08T02:39:00Z">
          <w:pPr>
            <w:pStyle w:val="Heading4"/>
            <w:keepNext w:val="0"/>
            <w:tabs>
              <w:tab w:val="clear" w:pos="0"/>
              <w:tab w:val="num" w:pos="1530"/>
            </w:tabs>
            <w:ind w:left="1526" w:hanging="806"/>
            <w:jc w:val="left"/>
          </w:pPr>
        </w:pPrChange>
      </w:pPr>
      <w:del w:id="5771" w:author="Hp" w:date="2018-12-08T02:39:00Z">
        <w:r w:rsidDel="007703A9">
          <w:rPr>
            <w:i/>
            <w:szCs w:val="24"/>
          </w:rPr>
          <w:delText>A</w:delText>
        </w:r>
        <w:r w:rsidRPr="00473744" w:rsidDel="007703A9">
          <w:rPr>
            <w:i/>
            <w:szCs w:val="24"/>
          </w:rPr>
          <w:delText xml:space="preserve"> GUI client-side script will format a command with the parameters of the node to be </w:delText>
        </w:r>
        <w:r w:rsidDel="007703A9">
          <w:rPr>
            <w:i/>
            <w:szCs w:val="24"/>
          </w:rPr>
          <w:delText>turned on</w:delText>
        </w:r>
        <w:r w:rsidRPr="00473744" w:rsidDel="007703A9">
          <w:rPr>
            <w:i/>
            <w:szCs w:val="24"/>
          </w:rPr>
          <w:delText>.</w:delText>
        </w:r>
      </w:del>
    </w:p>
    <w:p w:rsidR="007D3C11" w:rsidRPr="00473744" w:rsidDel="007703A9" w:rsidRDefault="007D3C11" w:rsidP="007703A9">
      <w:pPr>
        <w:numPr>
          <w:numberingChange w:id="5772" w:author="Box" w:date="2006-10-12T22:48:00Z" w:original="%1:5:0:.%2:13:0:.%3:7:0:.%4:4:0:"/>
        </w:numPr>
        <w:rPr>
          <w:del w:id="5773" w:author="Hp" w:date="2018-12-08T02:39:00Z"/>
          <w:i/>
          <w:szCs w:val="24"/>
        </w:rPr>
        <w:pPrChange w:id="5774" w:author="Hp" w:date="2018-12-08T02:39:00Z">
          <w:pPr>
            <w:pStyle w:val="Heading4"/>
            <w:keepNext w:val="0"/>
            <w:tabs>
              <w:tab w:val="clear" w:pos="0"/>
              <w:tab w:val="num" w:pos="1530"/>
            </w:tabs>
            <w:ind w:left="1526" w:hanging="806"/>
            <w:jc w:val="left"/>
          </w:pPr>
        </w:pPrChange>
      </w:pPr>
      <w:del w:id="5775" w:author="Hp" w:date="2018-12-08T02:39:00Z">
        <w:r w:rsidRPr="00473744" w:rsidDel="007703A9">
          <w:rPr>
            <w:i/>
            <w:szCs w:val="24"/>
          </w:rPr>
          <w:delText>The GUI will then pass the command to the Cluster Control Team’s Subsystem.</w:delText>
        </w:r>
      </w:del>
    </w:p>
    <w:p w:rsidR="007D3C11" w:rsidRPr="00473744" w:rsidDel="007703A9" w:rsidRDefault="007D3C11" w:rsidP="007703A9">
      <w:pPr>
        <w:numPr>
          <w:numberingChange w:id="5776" w:author="Box" w:date="2006-10-12T22:48:00Z" w:original="%1:5:0:.%2:13:0:.%3:7:0:.%4:5:0:"/>
        </w:numPr>
        <w:rPr>
          <w:del w:id="5777" w:author="Hp" w:date="2018-12-08T02:39:00Z"/>
          <w:i/>
          <w:szCs w:val="24"/>
        </w:rPr>
        <w:pPrChange w:id="5778" w:author="Hp" w:date="2018-12-08T02:39:00Z">
          <w:pPr>
            <w:pStyle w:val="Heading4"/>
            <w:keepNext w:val="0"/>
            <w:tabs>
              <w:tab w:val="clear" w:pos="0"/>
              <w:tab w:val="num" w:pos="1530"/>
            </w:tabs>
            <w:ind w:left="1526" w:hanging="806"/>
            <w:jc w:val="left"/>
          </w:pPr>
        </w:pPrChange>
      </w:pPr>
      <w:del w:id="5779" w:author="Hp" w:date="2018-12-08T02:39:00Z">
        <w:r w:rsidRPr="00473744" w:rsidDel="007703A9">
          <w:rPr>
            <w:i/>
            <w:szCs w:val="24"/>
          </w:rPr>
          <w:delText>The Cluster Control Subsystem will then retrieve a list of all current cluster nodes and pass this list to the DB Team’s Subsystem.</w:delText>
        </w:r>
      </w:del>
    </w:p>
    <w:p w:rsidR="007D3C11" w:rsidRPr="00473744" w:rsidDel="007703A9" w:rsidRDefault="007D3C11" w:rsidP="007703A9">
      <w:pPr>
        <w:numPr>
          <w:numberingChange w:id="5780" w:author="Box" w:date="2006-10-12T22:48:00Z" w:original="%1:5:0:.%2:13:0:.%3:7:0:.%4:6:0:"/>
        </w:numPr>
        <w:rPr>
          <w:del w:id="5781" w:author="Hp" w:date="2018-12-08T02:39:00Z"/>
          <w:i/>
          <w:szCs w:val="24"/>
        </w:rPr>
        <w:pPrChange w:id="5782" w:author="Hp" w:date="2018-12-08T02:39:00Z">
          <w:pPr>
            <w:pStyle w:val="Heading4"/>
            <w:keepNext w:val="0"/>
            <w:tabs>
              <w:tab w:val="clear" w:pos="0"/>
              <w:tab w:val="num" w:pos="1530"/>
            </w:tabs>
            <w:ind w:left="1526" w:hanging="806"/>
            <w:jc w:val="left"/>
          </w:pPr>
        </w:pPrChange>
      </w:pPr>
      <w:del w:id="5783" w:author="Hp" w:date="2018-12-08T02:39:00Z">
        <w:r w:rsidRPr="00473744" w:rsidDel="007703A9">
          <w:rPr>
            <w:i/>
            <w:szCs w:val="24"/>
          </w:rPr>
          <w:delText>The DB Team’s Subsystem will then update the database with the current list of cluster nodes.</w:delText>
        </w:r>
      </w:del>
    </w:p>
    <w:p w:rsidR="007D3C11" w:rsidRPr="00473744" w:rsidDel="007703A9" w:rsidRDefault="007D3C11" w:rsidP="007703A9">
      <w:pPr>
        <w:numPr>
          <w:numberingChange w:id="5784" w:author="Box" w:date="2006-10-12T22:48:00Z" w:original="%1:5:0:.%2:13:0:.%3:7:0:.%4:7:0:"/>
        </w:numPr>
        <w:rPr>
          <w:del w:id="5785" w:author="Hp" w:date="2018-12-08T02:39:00Z"/>
          <w:i/>
          <w:szCs w:val="24"/>
        </w:rPr>
        <w:pPrChange w:id="5786" w:author="Hp" w:date="2018-12-08T02:39:00Z">
          <w:pPr>
            <w:pStyle w:val="Heading4"/>
            <w:keepNext w:val="0"/>
            <w:tabs>
              <w:tab w:val="clear" w:pos="0"/>
              <w:tab w:val="num" w:pos="1530"/>
            </w:tabs>
            <w:ind w:left="1526" w:hanging="806"/>
            <w:jc w:val="left"/>
          </w:pPr>
        </w:pPrChange>
      </w:pPr>
      <w:del w:id="5787" w:author="Hp" w:date="2018-12-08T02:39:00Z">
        <w:r w:rsidRPr="00473744" w:rsidDel="007703A9">
          <w:rPr>
            <w:i/>
            <w:szCs w:val="24"/>
          </w:rPr>
          <w:delText>The GUI will refresh the graphical representation of the current nodes in the managed cluster.</w:delText>
        </w:r>
      </w:del>
    </w:p>
    <w:p w:rsidR="001813AA" w:rsidDel="007703A9" w:rsidRDefault="007D3C11" w:rsidP="007703A9">
      <w:pPr>
        <w:numPr>
          <w:numberingChange w:id="5788" w:author="Box" w:date="2006-10-12T22:48:00Z" w:original="%1:5:0:.%2:13:0:.%3:8:0:"/>
        </w:numPr>
        <w:rPr>
          <w:del w:id="5789" w:author="Hp" w:date="2018-12-08T02:39:00Z"/>
          <w:b/>
          <w:i/>
        </w:rPr>
        <w:pPrChange w:id="5790" w:author="Hp" w:date="2018-12-08T02:39:00Z">
          <w:pPr>
            <w:pStyle w:val="Heading3"/>
          </w:pPr>
        </w:pPrChange>
      </w:pPr>
      <w:del w:id="5791" w:author="Hp" w:date="2018-12-08T02:39:00Z">
        <w:r w:rsidRPr="00473744" w:rsidDel="007703A9">
          <w:delText xml:space="preserve">Post-condition:  </w:delText>
        </w:r>
        <w:r w:rsidRPr="002527FD" w:rsidDel="007703A9">
          <w:rPr>
            <w:b/>
            <w:i/>
          </w:rPr>
          <w:delText xml:space="preserve">A graphical representation of the current nodes in the managed cluster that </w:delText>
        </w:r>
        <w:r w:rsidDel="007703A9">
          <w:rPr>
            <w:b/>
            <w:i/>
          </w:rPr>
          <w:delText>also indicates the selected node is now “On”.</w:delText>
        </w:r>
      </w:del>
    </w:p>
    <w:p w:rsidR="007D3C11" w:rsidDel="007703A9" w:rsidRDefault="001813AA" w:rsidP="007703A9">
      <w:pPr>
        <w:numPr>
          <w:numberingChange w:id="5792" w:author="Box" w:date="2006-10-12T22:48:00Z" w:original="%1:5:0:.%2:13:0:.%3:9:0:"/>
        </w:numPr>
        <w:rPr>
          <w:del w:id="5793" w:author="Hp" w:date="2018-12-08T02:39:00Z"/>
          <w:b/>
          <w:i/>
        </w:rPr>
        <w:pPrChange w:id="5794" w:author="Hp" w:date="2018-12-08T02:39:00Z">
          <w:pPr>
            <w:pStyle w:val="Heading3"/>
          </w:pPr>
        </w:pPrChange>
      </w:pPr>
      <w:del w:id="5795" w:author="Hp" w:date="2018-12-08T02:39:00Z">
        <w:r w:rsidDel="007703A9">
          <w:rPr>
            <w:b/>
            <w:i/>
          </w:rPr>
          <w:br w:type="page"/>
        </w:r>
        <w:r w:rsidR="007D3C11" w:rsidDel="007703A9">
          <w:delText xml:space="preserve">Exceptional Scenario(s):  </w:delText>
        </w:r>
        <w:r w:rsidR="007D3C11" w:rsidDel="007703A9">
          <w:rPr>
            <w:b/>
            <w:i/>
          </w:rPr>
          <w:delText>This process may not succeed due to any of the following reasons:</w:delText>
        </w:r>
      </w:del>
    </w:p>
    <w:p w:rsidR="00E05293" w:rsidDel="007703A9" w:rsidRDefault="00E05293" w:rsidP="007703A9">
      <w:pPr>
        <w:numPr>
          <w:numberingChange w:id="5796" w:author="Box" w:date="2006-10-12T22:48:00Z" w:original=""/>
        </w:numPr>
        <w:rPr>
          <w:del w:id="5797" w:author="Hp" w:date="2018-12-08T02:39:00Z"/>
        </w:rPr>
        <w:pPrChange w:id="5798" w:author="Hp" w:date="2018-12-08T02:39:00Z">
          <w:pPr>
            <w:numPr>
              <w:numId w:val="7"/>
            </w:numPr>
            <w:tabs>
              <w:tab w:val="num" w:pos="990"/>
            </w:tabs>
            <w:ind w:left="990" w:hanging="360"/>
          </w:pPr>
        </w:pPrChange>
      </w:pPr>
      <w:del w:id="5799" w:author="Hp" w:date="2018-12-08T02:39:00Z">
        <w:r w:rsidDel="007703A9">
          <w:delText>The selected node is non-responsive.</w:delText>
        </w:r>
      </w:del>
    </w:p>
    <w:p w:rsidR="007D3C11" w:rsidDel="007703A9" w:rsidRDefault="007D3C11" w:rsidP="007703A9">
      <w:pPr>
        <w:numPr>
          <w:numberingChange w:id="5800" w:author="Box" w:date="2006-10-12T22:48:00Z" w:original=""/>
        </w:numPr>
        <w:rPr>
          <w:del w:id="5801" w:author="Hp" w:date="2018-12-08T02:39:00Z"/>
        </w:rPr>
        <w:pPrChange w:id="5802" w:author="Hp" w:date="2018-12-08T02:39:00Z">
          <w:pPr>
            <w:numPr>
              <w:numId w:val="7"/>
            </w:numPr>
            <w:tabs>
              <w:tab w:val="num" w:pos="990"/>
            </w:tabs>
            <w:ind w:left="990" w:hanging="360"/>
          </w:pPr>
        </w:pPrChange>
      </w:pPr>
      <w:del w:id="5803" w:author="Hp" w:date="2018-12-08T02:39:00Z">
        <w:r w:rsidDel="007703A9">
          <w:delText xml:space="preserve">The Cluster Control Subsystem is non-responsive.  </w:delText>
        </w:r>
      </w:del>
    </w:p>
    <w:p w:rsidR="007D3C11" w:rsidDel="007703A9" w:rsidRDefault="007D3C11" w:rsidP="007703A9">
      <w:pPr>
        <w:numPr>
          <w:numberingChange w:id="5804" w:author="Box" w:date="2006-10-12T22:48:00Z" w:original=""/>
        </w:numPr>
        <w:rPr>
          <w:del w:id="5805" w:author="Hp" w:date="2018-12-08T02:39:00Z"/>
        </w:rPr>
        <w:pPrChange w:id="5806" w:author="Hp" w:date="2018-12-08T02:39:00Z">
          <w:pPr>
            <w:numPr>
              <w:numId w:val="7"/>
            </w:numPr>
            <w:tabs>
              <w:tab w:val="num" w:pos="990"/>
            </w:tabs>
            <w:ind w:left="990" w:hanging="360"/>
          </w:pPr>
        </w:pPrChange>
      </w:pPr>
      <w:del w:id="5807" w:author="Hp" w:date="2018-12-08T02:39:00Z">
        <w:r w:rsidDel="007703A9">
          <w:delText>The Cluster Control Subsystem can not locate the node with the User selected parameters.</w:delText>
        </w:r>
      </w:del>
    </w:p>
    <w:p w:rsidR="007D3C11" w:rsidDel="007703A9" w:rsidRDefault="007D3C11" w:rsidP="007703A9">
      <w:pPr>
        <w:numPr>
          <w:numberingChange w:id="5808" w:author="Box" w:date="2006-10-12T22:48:00Z" w:original=""/>
        </w:numPr>
        <w:rPr>
          <w:del w:id="5809" w:author="Hp" w:date="2018-12-08T02:39:00Z"/>
        </w:rPr>
        <w:pPrChange w:id="5810" w:author="Hp" w:date="2018-12-08T02:39:00Z">
          <w:pPr>
            <w:numPr>
              <w:numId w:val="7"/>
            </w:numPr>
            <w:tabs>
              <w:tab w:val="num" w:pos="990"/>
            </w:tabs>
            <w:ind w:left="720" w:hanging="90"/>
          </w:pPr>
        </w:pPrChange>
      </w:pPr>
      <w:del w:id="5811" w:author="Hp" w:date="2018-12-08T02:39:00Z">
        <w:r w:rsidDel="007703A9">
          <w:delText>The Database Subsystem is non-responsive.</w:delText>
        </w:r>
      </w:del>
    </w:p>
    <w:p w:rsidR="007D3C11" w:rsidDel="007703A9" w:rsidRDefault="001813AA" w:rsidP="007703A9">
      <w:pPr>
        <w:numPr>
          <w:numberingChange w:id="5812" w:author="Box" w:date="2006-10-12T22:48:00Z" w:original="%1:5:0:.%2:13:0:.%3:10:0:"/>
        </w:numPr>
        <w:rPr>
          <w:del w:id="5813" w:author="Hp" w:date="2018-12-08T02:39:00Z"/>
        </w:rPr>
        <w:pPrChange w:id="5814" w:author="Hp" w:date="2018-12-08T02:39:00Z">
          <w:pPr>
            <w:pStyle w:val="Heading3"/>
          </w:pPr>
        </w:pPrChange>
      </w:pPr>
      <w:del w:id="5815" w:author="Hp" w:date="2018-12-08T02:39:00Z">
        <w:r w:rsidDel="007703A9">
          <w:delText xml:space="preserve">Example: </w:delText>
        </w:r>
      </w:del>
    </w:p>
    <w:p w:rsidR="001813AA" w:rsidRPr="001813AA" w:rsidDel="007703A9" w:rsidRDefault="001813AA" w:rsidP="007703A9">
      <w:pPr>
        <w:rPr>
          <w:del w:id="5816" w:author="Hp" w:date="2018-12-08T02:39:00Z"/>
        </w:rPr>
        <w:pPrChange w:id="5817" w:author="Hp" w:date="2018-12-08T02:39:00Z">
          <w:pPr/>
        </w:pPrChange>
      </w:pPr>
      <w:del w:id="5818" w:author="Hp" w:date="2018-12-08T02:39:00Z">
        <w:r w:rsidDel="007703A9">
          <w:rPr>
            <w:noProof/>
          </w:rPr>
          <w:pict>
            <v:shape id="_x0000_s1121" type="#_x0000_t75" style="position:absolute;margin-left:101.05pt;margin-top:6.2pt;width:280.15pt;height:80.35pt;z-index:-9">
              <v:imagedata r:id="rId25" o:title="Power_Up_Node_Use_Case"/>
            </v:shape>
          </w:pict>
        </w:r>
      </w:del>
    </w:p>
    <w:p w:rsidR="00561A6F" w:rsidDel="007703A9" w:rsidRDefault="002527FD" w:rsidP="007703A9">
      <w:pPr>
        <w:numPr>
          <w:numberingChange w:id="5819" w:author="Box" w:date="2006-10-12T22:48:00Z" w:original="%1:5:0:.%2:14:0:"/>
        </w:numPr>
        <w:rPr>
          <w:del w:id="5820" w:author="Hp" w:date="2018-12-08T02:39:00Z"/>
        </w:rPr>
        <w:pPrChange w:id="5821" w:author="Hp" w:date="2018-12-08T02:39:00Z">
          <w:pPr>
            <w:pStyle w:val="Heading2"/>
          </w:pPr>
        </w:pPrChange>
      </w:pPr>
      <w:del w:id="5822" w:author="Hp" w:date="2018-12-08T02:39:00Z">
        <w:r w:rsidDel="007703A9">
          <w:br w:type="page"/>
        </w:r>
        <w:r w:rsidR="001813AA" w:rsidDel="007703A9">
          <w:delText>Power Down</w:delText>
        </w:r>
        <w:r w:rsidR="00561A6F" w:rsidDel="007703A9">
          <w:delText xml:space="preserve"> Node</w:delText>
        </w:r>
      </w:del>
    </w:p>
    <w:p w:rsidR="00E05293" w:rsidDel="007703A9" w:rsidRDefault="00E05293" w:rsidP="007703A9">
      <w:pPr>
        <w:numPr>
          <w:numberingChange w:id="5823" w:author="Box" w:date="2006-10-12T22:48:00Z" w:original="%1:5:0:.%2:14:0:.%3:1:0:"/>
        </w:numPr>
        <w:rPr>
          <w:del w:id="5824" w:author="Hp" w:date="2018-12-08T02:39:00Z"/>
        </w:rPr>
        <w:pPrChange w:id="5825" w:author="Hp" w:date="2018-12-08T02:39:00Z">
          <w:pPr>
            <w:pStyle w:val="Heading3"/>
          </w:pPr>
        </w:pPrChange>
      </w:pPr>
      <w:del w:id="5826" w:author="Hp" w:date="2018-12-08T02:39:00Z">
        <w:r w:rsidDel="007703A9">
          <w:delText xml:space="preserve">Name:  </w:delText>
        </w:r>
        <w:r w:rsidR="001813AA" w:rsidDel="007703A9">
          <w:rPr>
            <w:b/>
            <w:i/>
          </w:rPr>
          <w:delText>Power Down</w:delText>
        </w:r>
        <w:r w:rsidDel="007703A9">
          <w:rPr>
            <w:b/>
            <w:i/>
          </w:rPr>
          <w:delText xml:space="preserve"> </w:delText>
        </w:r>
        <w:r w:rsidRPr="005873F8" w:rsidDel="007703A9">
          <w:rPr>
            <w:b/>
            <w:i/>
          </w:rPr>
          <w:delText>Node</w:delText>
        </w:r>
      </w:del>
    </w:p>
    <w:p w:rsidR="00E05293" w:rsidDel="007703A9" w:rsidRDefault="00E05293" w:rsidP="007703A9">
      <w:pPr>
        <w:numPr>
          <w:numberingChange w:id="5827" w:author="Box" w:date="2006-10-12T22:48:00Z" w:original="%1:5:0:.%2:14:0:.%3:2:0:"/>
        </w:numPr>
        <w:rPr>
          <w:del w:id="5828" w:author="Hp" w:date="2018-12-08T02:39:00Z"/>
        </w:rPr>
        <w:pPrChange w:id="5829" w:author="Hp" w:date="2018-12-08T02:39:00Z">
          <w:pPr>
            <w:pStyle w:val="Heading3"/>
          </w:pPr>
        </w:pPrChange>
      </w:pPr>
      <w:del w:id="5830" w:author="Hp" w:date="2018-12-08T02:39:00Z">
        <w:r w:rsidDel="007703A9">
          <w:delText xml:space="preserve">Goal:  </w:delText>
        </w:r>
        <w:r w:rsidDel="007703A9">
          <w:rPr>
            <w:b/>
            <w:i/>
          </w:rPr>
          <w:delText>To power off a node in the managed cluster.</w:delText>
        </w:r>
      </w:del>
    </w:p>
    <w:p w:rsidR="00E05293" w:rsidDel="007703A9" w:rsidRDefault="00E05293" w:rsidP="007703A9">
      <w:pPr>
        <w:numPr>
          <w:numberingChange w:id="5831" w:author="Box" w:date="2006-10-12T22:48:00Z" w:original="%1:5:0:.%2:14:0:.%3:3:0:"/>
        </w:numPr>
        <w:rPr>
          <w:del w:id="5832" w:author="Hp" w:date="2018-12-08T02:39:00Z"/>
        </w:rPr>
        <w:pPrChange w:id="5833" w:author="Hp" w:date="2018-12-08T02:39:00Z">
          <w:pPr>
            <w:pStyle w:val="Heading3"/>
          </w:pPr>
        </w:pPrChange>
      </w:pPr>
      <w:del w:id="5834" w:author="Hp" w:date="2018-12-08T02:39:00Z">
        <w:r w:rsidDel="007703A9">
          <w:delText>Input:</w:delText>
        </w:r>
        <w:r w:rsidDel="007703A9">
          <w:rPr>
            <w:b/>
            <w:i/>
          </w:rPr>
          <w:delText xml:space="preserve">  The GUI will provide a button labeled “Turn Off Node” and when left clicked, a command will be passed to the Cluster Control Team’s Subsystem.</w:delText>
        </w:r>
      </w:del>
    </w:p>
    <w:p w:rsidR="00E05293" w:rsidRPr="005873F8" w:rsidDel="007703A9" w:rsidRDefault="00E05293" w:rsidP="007703A9">
      <w:pPr>
        <w:numPr>
          <w:numberingChange w:id="5835" w:author="Box" w:date="2006-10-12T22:48:00Z" w:original="%1:5:0:.%2:14:0:.%3:4:0:"/>
        </w:numPr>
        <w:rPr>
          <w:del w:id="5836" w:author="Hp" w:date="2018-12-08T02:39:00Z"/>
        </w:rPr>
        <w:pPrChange w:id="5837" w:author="Hp" w:date="2018-12-08T02:39:00Z">
          <w:pPr>
            <w:pStyle w:val="Heading3"/>
          </w:pPr>
        </w:pPrChange>
      </w:pPr>
      <w:del w:id="5838" w:author="Hp" w:date="2018-12-08T02:39:00Z">
        <w:r w:rsidDel="007703A9">
          <w:delText xml:space="preserve">Output:  </w:delText>
        </w:r>
        <w:r w:rsidDel="007703A9">
          <w:rPr>
            <w:b/>
            <w:i/>
          </w:rPr>
          <w:delText>The GUI will graphically indicate the selected node is now “Off”.</w:delText>
        </w:r>
      </w:del>
    </w:p>
    <w:p w:rsidR="00E05293" w:rsidDel="007703A9" w:rsidRDefault="00E05293" w:rsidP="007703A9">
      <w:pPr>
        <w:numPr>
          <w:numberingChange w:id="5839" w:author="Box" w:date="2006-10-12T22:48:00Z" w:original="%1:5:0:.%2:14:0:.%3:5:0:"/>
        </w:numPr>
        <w:rPr>
          <w:del w:id="5840" w:author="Hp" w:date="2018-12-08T02:39:00Z"/>
        </w:rPr>
        <w:pPrChange w:id="5841" w:author="Hp" w:date="2018-12-08T02:39:00Z">
          <w:pPr>
            <w:pStyle w:val="Heading3"/>
          </w:pPr>
        </w:pPrChange>
      </w:pPr>
      <w:del w:id="5842" w:author="Hp" w:date="2018-12-08T02:39:00Z">
        <w:r w:rsidDel="007703A9">
          <w:delText>Main Scenario:</w:delText>
        </w:r>
        <w:r w:rsidDel="007703A9">
          <w:rPr>
            <w:b/>
            <w:i/>
          </w:rPr>
          <w:delText xml:space="preserve">  The User notices a node in the managed cluster that is graphically indicated as being powered on and wishes to the turn the node off.</w:delText>
        </w:r>
      </w:del>
    </w:p>
    <w:p w:rsidR="00E05293" w:rsidDel="007703A9" w:rsidRDefault="00E05293" w:rsidP="007703A9">
      <w:pPr>
        <w:numPr>
          <w:numberingChange w:id="5843" w:author="Box" w:date="2006-10-12T22:48:00Z" w:original="%1:5:0:.%2:14:0:.%3:6:0:"/>
        </w:numPr>
        <w:rPr>
          <w:del w:id="5844" w:author="Hp" w:date="2018-12-08T02:39:00Z"/>
        </w:rPr>
        <w:pPrChange w:id="5845" w:author="Hp" w:date="2018-12-08T02:39:00Z">
          <w:pPr>
            <w:pStyle w:val="Heading3"/>
          </w:pPr>
        </w:pPrChange>
      </w:pPr>
      <w:del w:id="5846" w:author="Hp" w:date="2018-12-08T02:39:00Z">
        <w:r w:rsidDel="007703A9">
          <w:delText>Pre-condition:</w:delText>
        </w:r>
        <w:r w:rsidDel="007703A9">
          <w:rPr>
            <w:b/>
            <w:i/>
          </w:rPr>
          <w:delText xml:space="preserve">  A graphical representation of the current nodes in the managed cluster.</w:delText>
        </w:r>
      </w:del>
    </w:p>
    <w:p w:rsidR="00E05293" w:rsidDel="007703A9" w:rsidRDefault="00E05293" w:rsidP="007703A9">
      <w:pPr>
        <w:numPr>
          <w:numberingChange w:id="5847" w:author="Box" w:date="2006-10-12T22:48:00Z" w:original="%1:5:0:.%2:14:0:.%3:7:0:"/>
        </w:numPr>
        <w:rPr>
          <w:del w:id="5848" w:author="Hp" w:date="2018-12-08T02:39:00Z"/>
        </w:rPr>
        <w:pPrChange w:id="5849" w:author="Hp" w:date="2018-12-08T02:39:00Z">
          <w:pPr>
            <w:pStyle w:val="Heading3"/>
          </w:pPr>
        </w:pPrChange>
      </w:pPr>
      <w:del w:id="5850" w:author="Hp" w:date="2018-12-08T02:39:00Z">
        <w:r w:rsidDel="007703A9">
          <w:delText>Steps:</w:delText>
        </w:r>
      </w:del>
    </w:p>
    <w:p w:rsidR="00E05293" w:rsidRPr="00473744" w:rsidDel="007703A9" w:rsidRDefault="00E05293" w:rsidP="007703A9">
      <w:pPr>
        <w:numPr>
          <w:numberingChange w:id="5851" w:author="Box" w:date="2006-10-12T22:48:00Z" w:original="%1:5:0:.%2:14:0:.%3:7:0:.%4:1:0:"/>
        </w:numPr>
        <w:rPr>
          <w:del w:id="5852" w:author="Hp" w:date="2018-12-08T02:39:00Z"/>
          <w:i/>
          <w:szCs w:val="24"/>
        </w:rPr>
        <w:pPrChange w:id="5853" w:author="Hp" w:date="2018-12-08T02:39:00Z">
          <w:pPr>
            <w:pStyle w:val="Heading4"/>
            <w:keepNext w:val="0"/>
            <w:tabs>
              <w:tab w:val="clear" w:pos="0"/>
              <w:tab w:val="num" w:pos="1530"/>
            </w:tabs>
            <w:ind w:left="1530" w:hanging="810"/>
            <w:jc w:val="left"/>
          </w:pPr>
        </w:pPrChange>
      </w:pPr>
      <w:del w:id="5854" w:author="Hp" w:date="2018-12-08T02:39:00Z">
        <w:r w:rsidRPr="00473744" w:rsidDel="007703A9">
          <w:rPr>
            <w:i/>
            <w:szCs w:val="24"/>
          </w:rPr>
          <w:delText>The User selects a node of interest.</w:delText>
        </w:r>
      </w:del>
    </w:p>
    <w:p w:rsidR="00E05293" w:rsidRPr="00473744" w:rsidDel="007703A9" w:rsidRDefault="00E05293" w:rsidP="007703A9">
      <w:pPr>
        <w:numPr>
          <w:numberingChange w:id="5855" w:author="Box" w:date="2006-10-12T22:48:00Z" w:original="%1:5:0:.%2:14:0:.%3:7:0:.%4:2:0:"/>
        </w:numPr>
        <w:rPr>
          <w:del w:id="5856" w:author="Hp" w:date="2018-12-08T02:39:00Z"/>
          <w:i/>
          <w:szCs w:val="24"/>
        </w:rPr>
        <w:pPrChange w:id="5857" w:author="Hp" w:date="2018-12-08T02:39:00Z">
          <w:pPr>
            <w:pStyle w:val="Heading4"/>
            <w:keepNext w:val="0"/>
            <w:tabs>
              <w:tab w:val="clear" w:pos="0"/>
              <w:tab w:val="num" w:pos="720"/>
              <w:tab w:val="num" w:pos="1530"/>
            </w:tabs>
            <w:ind w:left="1526" w:hanging="806"/>
            <w:jc w:val="left"/>
          </w:pPr>
        </w:pPrChange>
      </w:pPr>
      <w:del w:id="5858" w:author="Hp" w:date="2018-12-08T02:39:00Z">
        <w:r w:rsidRPr="00473744" w:rsidDel="007703A9">
          <w:rPr>
            <w:i/>
            <w:szCs w:val="24"/>
          </w:rPr>
          <w:delText>The User left clicks on the GUI button labeled “</w:delText>
        </w:r>
        <w:r w:rsidDel="007703A9">
          <w:rPr>
            <w:i/>
            <w:szCs w:val="24"/>
          </w:rPr>
          <w:delText>Turn Off</w:delText>
        </w:r>
        <w:r w:rsidRPr="00473744" w:rsidDel="007703A9">
          <w:rPr>
            <w:i/>
            <w:szCs w:val="24"/>
          </w:rPr>
          <w:delText xml:space="preserve"> Node”.</w:delText>
        </w:r>
      </w:del>
    </w:p>
    <w:p w:rsidR="00E05293" w:rsidRPr="00473744" w:rsidDel="007703A9" w:rsidRDefault="00E05293" w:rsidP="007703A9">
      <w:pPr>
        <w:numPr>
          <w:numberingChange w:id="5859" w:author="Box" w:date="2006-10-12T22:48:00Z" w:original="%1:5:0:.%2:14:0:.%3:7:0:.%4:3:0:"/>
        </w:numPr>
        <w:rPr>
          <w:del w:id="5860" w:author="Hp" w:date="2018-12-08T02:39:00Z"/>
          <w:i/>
          <w:szCs w:val="24"/>
        </w:rPr>
        <w:pPrChange w:id="5861" w:author="Hp" w:date="2018-12-08T02:39:00Z">
          <w:pPr>
            <w:pStyle w:val="Heading4"/>
            <w:keepNext w:val="0"/>
            <w:tabs>
              <w:tab w:val="clear" w:pos="0"/>
              <w:tab w:val="num" w:pos="1530"/>
            </w:tabs>
            <w:ind w:left="1526" w:hanging="806"/>
            <w:jc w:val="left"/>
          </w:pPr>
        </w:pPrChange>
      </w:pPr>
      <w:del w:id="5862" w:author="Hp" w:date="2018-12-08T02:39:00Z">
        <w:r w:rsidDel="007703A9">
          <w:rPr>
            <w:i/>
            <w:szCs w:val="24"/>
          </w:rPr>
          <w:delText>A</w:delText>
        </w:r>
        <w:r w:rsidRPr="00473744" w:rsidDel="007703A9">
          <w:rPr>
            <w:i/>
            <w:szCs w:val="24"/>
          </w:rPr>
          <w:delText xml:space="preserve"> GUI client-side script will format a command with the parameters of the node to be </w:delText>
        </w:r>
        <w:r w:rsidDel="007703A9">
          <w:rPr>
            <w:i/>
            <w:szCs w:val="24"/>
          </w:rPr>
          <w:delText>turned off</w:delText>
        </w:r>
        <w:r w:rsidRPr="00473744" w:rsidDel="007703A9">
          <w:rPr>
            <w:i/>
            <w:szCs w:val="24"/>
          </w:rPr>
          <w:delText>.</w:delText>
        </w:r>
      </w:del>
    </w:p>
    <w:p w:rsidR="00E05293" w:rsidRPr="00473744" w:rsidDel="007703A9" w:rsidRDefault="00E05293" w:rsidP="007703A9">
      <w:pPr>
        <w:numPr>
          <w:numberingChange w:id="5863" w:author="Box" w:date="2006-10-12T22:48:00Z" w:original="%1:5:0:.%2:14:0:.%3:7:0:.%4:4:0:"/>
        </w:numPr>
        <w:rPr>
          <w:del w:id="5864" w:author="Hp" w:date="2018-12-08T02:39:00Z"/>
          <w:i/>
          <w:szCs w:val="24"/>
        </w:rPr>
        <w:pPrChange w:id="5865" w:author="Hp" w:date="2018-12-08T02:39:00Z">
          <w:pPr>
            <w:pStyle w:val="Heading4"/>
            <w:keepNext w:val="0"/>
            <w:tabs>
              <w:tab w:val="clear" w:pos="0"/>
              <w:tab w:val="num" w:pos="1530"/>
            </w:tabs>
            <w:ind w:left="1526" w:hanging="806"/>
            <w:jc w:val="left"/>
          </w:pPr>
        </w:pPrChange>
      </w:pPr>
      <w:del w:id="5866" w:author="Hp" w:date="2018-12-08T02:39:00Z">
        <w:r w:rsidRPr="00473744" w:rsidDel="007703A9">
          <w:rPr>
            <w:i/>
            <w:szCs w:val="24"/>
          </w:rPr>
          <w:delText>The GUI will then pass the command to the Cluster Control Team’s Subsystem.</w:delText>
        </w:r>
      </w:del>
    </w:p>
    <w:p w:rsidR="00E05293" w:rsidRPr="00473744" w:rsidDel="007703A9" w:rsidRDefault="00E05293" w:rsidP="007703A9">
      <w:pPr>
        <w:numPr>
          <w:numberingChange w:id="5867" w:author="Box" w:date="2006-10-12T22:48:00Z" w:original="%1:5:0:.%2:14:0:.%3:7:0:.%4:5:0:"/>
        </w:numPr>
        <w:rPr>
          <w:del w:id="5868" w:author="Hp" w:date="2018-12-08T02:39:00Z"/>
          <w:i/>
          <w:szCs w:val="24"/>
        </w:rPr>
        <w:pPrChange w:id="5869" w:author="Hp" w:date="2018-12-08T02:39:00Z">
          <w:pPr>
            <w:pStyle w:val="Heading4"/>
            <w:keepNext w:val="0"/>
            <w:tabs>
              <w:tab w:val="clear" w:pos="0"/>
              <w:tab w:val="num" w:pos="1530"/>
            </w:tabs>
            <w:ind w:left="1526" w:hanging="806"/>
            <w:jc w:val="left"/>
          </w:pPr>
        </w:pPrChange>
      </w:pPr>
      <w:del w:id="5870" w:author="Hp" w:date="2018-12-08T02:39:00Z">
        <w:r w:rsidRPr="00473744" w:rsidDel="007703A9">
          <w:rPr>
            <w:i/>
            <w:szCs w:val="24"/>
          </w:rPr>
          <w:delText>The Cluster Control Subsystem will then retrieve a list of all current cluster nodes and pass this list to the DB Team’s Subsystem.</w:delText>
        </w:r>
      </w:del>
    </w:p>
    <w:p w:rsidR="00E05293" w:rsidRPr="00473744" w:rsidDel="007703A9" w:rsidRDefault="00E05293" w:rsidP="007703A9">
      <w:pPr>
        <w:numPr>
          <w:numberingChange w:id="5871" w:author="Box" w:date="2006-10-12T22:48:00Z" w:original="%1:5:0:.%2:14:0:.%3:7:0:.%4:6:0:"/>
        </w:numPr>
        <w:rPr>
          <w:del w:id="5872" w:author="Hp" w:date="2018-12-08T02:39:00Z"/>
          <w:i/>
          <w:szCs w:val="24"/>
        </w:rPr>
        <w:pPrChange w:id="5873" w:author="Hp" w:date="2018-12-08T02:39:00Z">
          <w:pPr>
            <w:pStyle w:val="Heading4"/>
            <w:keepNext w:val="0"/>
            <w:tabs>
              <w:tab w:val="clear" w:pos="0"/>
              <w:tab w:val="num" w:pos="1530"/>
            </w:tabs>
            <w:ind w:left="1526" w:hanging="806"/>
            <w:jc w:val="left"/>
          </w:pPr>
        </w:pPrChange>
      </w:pPr>
      <w:del w:id="5874" w:author="Hp" w:date="2018-12-08T02:39:00Z">
        <w:r w:rsidRPr="00473744" w:rsidDel="007703A9">
          <w:rPr>
            <w:i/>
            <w:szCs w:val="24"/>
          </w:rPr>
          <w:delText>The DB Team’s Subsystem will then update the database with the current list of cluster nodes.</w:delText>
        </w:r>
      </w:del>
    </w:p>
    <w:p w:rsidR="00E05293" w:rsidRPr="00473744" w:rsidDel="007703A9" w:rsidRDefault="00E05293" w:rsidP="007703A9">
      <w:pPr>
        <w:numPr>
          <w:numberingChange w:id="5875" w:author="Box" w:date="2006-10-12T22:48:00Z" w:original="%1:5:0:.%2:14:0:.%3:7:0:.%4:7:0:"/>
        </w:numPr>
        <w:rPr>
          <w:del w:id="5876" w:author="Hp" w:date="2018-12-08T02:39:00Z"/>
          <w:i/>
          <w:szCs w:val="24"/>
        </w:rPr>
        <w:pPrChange w:id="5877" w:author="Hp" w:date="2018-12-08T02:39:00Z">
          <w:pPr>
            <w:pStyle w:val="Heading4"/>
            <w:keepNext w:val="0"/>
            <w:tabs>
              <w:tab w:val="clear" w:pos="0"/>
              <w:tab w:val="num" w:pos="1530"/>
            </w:tabs>
            <w:ind w:left="1526" w:hanging="806"/>
            <w:jc w:val="left"/>
          </w:pPr>
        </w:pPrChange>
      </w:pPr>
      <w:del w:id="5878" w:author="Hp" w:date="2018-12-08T02:39:00Z">
        <w:r w:rsidRPr="00473744" w:rsidDel="007703A9">
          <w:rPr>
            <w:i/>
            <w:szCs w:val="24"/>
          </w:rPr>
          <w:delText>The GUI will refresh the graphical representation of the current nodes in the managed cluster.</w:delText>
        </w:r>
      </w:del>
    </w:p>
    <w:p w:rsidR="001813AA" w:rsidDel="007703A9" w:rsidRDefault="00E05293" w:rsidP="007703A9">
      <w:pPr>
        <w:numPr>
          <w:numberingChange w:id="5879" w:author="Box" w:date="2006-10-12T22:48:00Z" w:original="%1:5:0:.%2:14:0:.%3:8:0:"/>
        </w:numPr>
        <w:rPr>
          <w:del w:id="5880" w:author="Hp" w:date="2018-12-08T02:39:00Z"/>
          <w:b/>
          <w:i/>
        </w:rPr>
        <w:pPrChange w:id="5881" w:author="Hp" w:date="2018-12-08T02:39:00Z">
          <w:pPr>
            <w:pStyle w:val="Heading3"/>
          </w:pPr>
        </w:pPrChange>
      </w:pPr>
      <w:del w:id="5882" w:author="Hp" w:date="2018-12-08T02:39:00Z">
        <w:r w:rsidRPr="00473744" w:rsidDel="007703A9">
          <w:delText xml:space="preserve">Post-condition:  </w:delText>
        </w:r>
        <w:r w:rsidRPr="002527FD" w:rsidDel="007703A9">
          <w:rPr>
            <w:b/>
            <w:i/>
          </w:rPr>
          <w:delText xml:space="preserve">A graphical representation of the current nodes in the managed cluster that </w:delText>
        </w:r>
        <w:r w:rsidDel="007703A9">
          <w:rPr>
            <w:b/>
            <w:i/>
          </w:rPr>
          <w:delText>also indicates the selected node is now “Off”.</w:delText>
        </w:r>
      </w:del>
    </w:p>
    <w:p w:rsidR="00E05293" w:rsidDel="007703A9" w:rsidRDefault="001813AA" w:rsidP="007703A9">
      <w:pPr>
        <w:numPr>
          <w:numberingChange w:id="5883" w:author="Box" w:date="2006-10-12T22:48:00Z" w:original="%1:5:0:.%2:14:0:.%3:9:0:"/>
        </w:numPr>
        <w:rPr>
          <w:del w:id="5884" w:author="Hp" w:date="2018-12-08T02:39:00Z"/>
          <w:b/>
          <w:i/>
        </w:rPr>
        <w:pPrChange w:id="5885" w:author="Hp" w:date="2018-12-08T02:39:00Z">
          <w:pPr>
            <w:pStyle w:val="Heading3"/>
          </w:pPr>
        </w:pPrChange>
      </w:pPr>
      <w:del w:id="5886" w:author="Hp" w:date="2018-12-08T02:39:00Z">
        <w:r w:rsidDel="007703A9">
          <w:rPr>
            <w:b/>
            <w:i/>
          </w:rPr>
          <w:br w:type="page"/>
        </w:r>
        <w:r w:rsidR="00E05293" w:rsidDel="007703A9">
          <w:delText xml:space="preserve">Exceptional Scenario(s):  </w:delText>
        </w:r>
        <w:r w:rsidR="00E05293" w:rsidDel="007703A9">
          <w:rPr>
            <w:b/>
            <w:i/>
          </w:rPr>
          <w:delText>This process may not succeed due to any of the following reasons:</w:delText>
        </w:r>
      </w:del>
    </w:p>
    <w:p w:rsidR="00E05293" w:rsidDel="007703A9" w:rsidRDefault="00E05293" w:rsidP="007703A9">
      <w:pPr>
        <w:numPr>
          <w:numberingChange w:id="5887" w:author="Box" w:date="2006-10-12T22:48:00Z" w:original=""/>
        </w:numPr>
        <w:rPr>
          <w:del w:id="5888" w:author="Hp" w:date="2018-12-08T02:39:00Z"/>
        </w:rPr>
        <w:pPrChange w:id="5889" w:author="Hp" w:date="2018-12-08T02:39:00Z">
          <w:pPr>
            <w:numPr>
              <w:numId w:val="7"/>
            </w:numPr>
            <w:tabs>
              <w:tab w:val="num" w:pos="990"/>
            </w:tabs>
            <w:ind w:left="990" w:hanging="360"/>
          </w:pPr>
        </w:pPrChange>
      </w:pPr>
      <w:del w:id="5890" w:author="Hp" w:date="2018-12-08T02:39:00Z">
        <w:r w:rsidDel="007703A9">
          <w:delText>The selected node is non-responsive.</w:delText>
        </w:r>
      </w:del>
    </w:p>
    <w:p w:rsidR="00E05293" w:rsidDel="007703A9" w:rsidRDefault="00E05293" w:rsidP="007703A9">
      <w:pPr>
        <w:numPr>
          <w:numberingChange w:id="5891" w:author="Box" w:date="2006-10-12T22:48:00Z" w:original=""/>
        </w:numPr>
        <w:rPr>
          <w:del w:id="5892" w:author="Hp" w:date="2018-12-08T02:39:00Z"/>
        </w:rPr>
        <w:pPrChange w:id="5893" w:author="Hp" w:date="2018-12-08T02:39:00Z">
          <w:pPr>
            <w:numPr>
              <w:numId w:val="7"/>
            </w:numPr>
            <w:tabs>
              <w:tab w:val="num" w:pos="990"/>
            </w:tabs>
            <w:ind w:left="990" w:hanging="360"/>
          </w:pPr>
        </w:pPrChange>
      </w:pPr>
      <w:del w:id="5894" w:author="Hp" w:date="2018-12-08T02:39:00Z">
        <w:r w:rsidDel="007703A9">
          <w:delText xml:space="preserve">The Cluster Control Subsystem is non-responsive.  </w:delText>
        </w:r>
      </w:del>
    </w:p>
    <w:p w:rsidR="00E05293" w:rsidDel="007703A9" w:rsidRDefault="00E05293" w:rsidP="007703A9">
      <w:pPr>
        <w:numPr>
          <w:numberingChange w:id="5895" w:author="Box" w:date="2006-10-12T22:48:00Z" w:original=""/>
        </w:numPr>
        <w:rPr>
          <w:del w:id="5896" w:author="Hp" w:date="2018-12-08T02:39:00Z"/>
        </w:rPr>
        <w:pPrChange w:id="5897" w:author="Hp" w:date="2018-12-08T02:39:00Z">
          <w:pPr>
            <w:numPr>
              <w:numId w:val="7"/>
            </w:numPr>
            <w:tabs>
              <w:tab w:val="num" w:pos="990"/>
            </w:tabs>
            <w:ind w:left="990" w:hanging="360"/>
          </w:pPr>
        </w:pPrChange>
      </w:pPr>
      <w:del w:id="5898" w:author="Hp" w:date="2018-12-08T02:39:00Z">
        <w:r w:rsidDel="007703A9">
          <w:delText>The Cluster Control Subsystem can not locate the node with the User selected parameters.</w:delText>
        </w:r>
      </w:del>
    </w:p>
    <w:p w:rsidR="00E05293" w:rsidDel="007703A9" w:rsidRDefault="00E05293" w:rsidP="007703A9">
      <w:pPr>
        <w:numPr>
          <w:numberingChange w:id="5899" w:author="Box" w:date="2006-10-12T22:48:00Z" w:original=""/>
        </w:numPr>
        <w:rPr>
          <w:del w:id="5900" w:author="Hp" w:date="2018-12-08T02:39:00Z"/>
        </w:rPr>
        <w:pPrChange w:id="5901" w:author="Hp" w:date="2018-12-08T02:39:00Z">
          <w:pPr>
            <w:numPr>
              <w:numId w:val="7"/>
            </w:numPr>
            <w:tabs>
              <w:tab w:val="num" w:pos="990"/>
            </w:tabs>
            <w:ind w:left="720" w:hanging="90"/>
          </w:pPr>
        </w:pPrChange>
      </w:pPr>
      <w:del w:id="5902" w:author="Hp" w:date="2018-12-08T02:39:00Z">
        <w:r w:rsidDel="007703A9">
          <w:delText>The Database Subsystem is non-responsive.</w:delText>
        </w:r>
      </w:del>
    </w:p>
    <w:p w:rsidR="00E05293" w:rsidDel="007703A9" w:rsidRDefault="001813AA" w:rsidP="007703A9">
      <w:pPr>
        <w:numPr>
          <w:numberingChange w:id="5903" w:author="Box" w:date="2006-10-12T22:48:00Z" w:original="%1:5:0:.%2:14:0:.%3:10:0:"/>
        </w:numPr>
        <w:rPr>
          <w:del w:id="5904" w:author="Hp" w:date="2018-12-08T02:39:00Z"/>
        </w:rPr>
        <w:pPrChange w:id="5905" w:author="Hp" w:date="2018-12-08T02:39:00Z">
          <w:pPr>
            <w:pStyle w:val="Heading3"/>
          </w:pPr>
        </w:pPrChange>
      </w:pPr>
      <w:del w:id="5906" w:author="Hp" w:date="2018-12-08T02:39:00Z">
        <w:r w:rsidDel="007703A9">
          <w:rPr>
            <w:noProof/>
          </w:rPr>
          <w:pict>
            <v:shape id="_x0000_s1122" type="#_x0000_t75" style="position:absolute;margin-left:106.1pt;margin-top:33.2pt;width:270.25pt;height:77.2pt;z-index:-8">
              <v:imagedata r:id="rId26" o:title="Power_Down_Node_Use_Case"/>
            </v:shape>
          </w:pict>
        </w:r>
        <w:r w:rsidDel="007703A9">
          <w:delText xml:space="preserve">Example: </w:delText>
        </w:r>
      </w:del>
    </w:p>
    <w:p w:rsidR="001813AA" w:rsidRPr="001813AA" w:rsidDel="007703A9" w:rsidRDefault="001813AA" w:rsidP="007703A9">
      <w:pPr>
        <w:rPr>
          <w:del w:id="5907" w:author="Hp" w:date="2018-12-08T02:39:00Z"/>
        </w:rPr>
        <w:pPrChange w:id="5908" w:author="Hp" w:date="2018-12-08T02:39:00Z">
          <w:pPr/>
        </w:pPrChange>
      </w:pPr>
    </w:p>
    <w:p w:rsidR="00561A6F" w:rsidDel="007703A9" w:rsidRDefault="002527FD" w:rsidP="007703A9">
      <w:pPr>
        <w:numPr>
          <w:numberingChange w:id="5909" w:author="Box" w:date="2006-10-12T22:48:00Z" w:original="%1:5:0:.%2:15:0:"/>
        </w:numPr>
        <w:rPr>
          <w:del w:id="5910" w:author="Hp" w:date="2018-12-08T02:39:00Z"/>
        </w:rPr>
        <w:pPrChange w:id="5911" w:author="Hp" w:date="2018-12-08T02:39:00Z">
          <w:pPr>
            <w:pStyle w:val="Heading2"/>
          </w:pPr>
        </w:pPrChange>
      </w:pPr>
      <w:del w:id="5912" w:author="Hp" w:date="2018-12-08T02:39:00Z">
        <w:r w:rsidDel="007703A9">
          <w:br w:type="page"/>
        </w:r>
        <w:r w:rsidR="001813AA" w:rsidDel="007703A9">
          <w:delText>Reboot</w:delText>
        </w:r>
        <w:r w:rsidR="00561A6F" w:rsidDel="007703A9">
          <w:delText xml:space="preserve"> Node</w:delText>
        </w:r>
      </w:del>
    </w:p>
    <w:p w:rsidR="00E05293" w:rsidDel="007703A9" w:rsidRDefault="00E05293" w:rsidP="007703A9">
      <w:pPr>
        <w:numPr>
          <w:numberingChange w:id="5913" w:author="Box" w:date="2006-10-12T22:48:00Z" w:original="%1:5:0:.%2:15:0:.%3:1:0:"/>
        </w:numPr>
        <w:rPr>
          <w:del w:id="5914" w:author="Hp" w:date="2018-12-08T02:39:00Z"/>
        </w:rPr>
        <w:pPrChange w:id="5915" w:author="Hp" w:date="2018-12-08T02:39:00Z">
          <w:pPr>
            <w:pStyle w:val="Heading3"/>
          </w:pPr>
        </w:pPrChange>
      </w:pPr>
      <w:del w:id="5916" w:author="Hp" w:date="2018-12-08T02:39:00Z">
        <w:r w:rsidDel="007703A9">
          <w:delText xml:space="preserve">Name:  </w:delText>
        </w:r>
        <w:r w:rsidR="001813AA" w:rsidDel="007703A9">
          <w:rPr>
            <w:b/>
            <w:i/>
          </w:rPr>
          <w:delText>Reboot</w:delText>
        </w:r>
        <w:r w:rsidDel="007703A9">
          <w:rPr>
            <w:b/>
            <w:i/>
          </w:rPr>
          <w:delText xml:space="preserve"> </w:delText>
        </w:r>
        <w:r w:rsidRPr="005873F8" w:rsidDel="007703A9">
          <w:rPr>
            <w:b/>
            <w:i/>
          </w:rPr>
          <w:delText>Node</w:delText>
        </w:r>
      </w:del>
    </w:p>
    <w:p w:rsidR="00E05293" w:rsidDel="007703A9" w:rsidRDefault="00E05293" w:rsidP="007703A9">
      <w:pPr>
        <w:numPr>
          <w:numberingChange w:id="5917" w:author="Box" w:date="2006-10-12T22:48:00Z" w:original="%1:5:0:.%2:15:0:.%3:2:0:"/>
        </w:numPr>
        <w:rPr>
          <w:del w:id="5918" w:author="Hp" w:date="2018-12-08T02:39:00Z"/>
        </w:rPr>
        <w:pPrChange w:id="5919" w:author="Hp" w:date="2018-12-08T02:39:00Z">
          <w:pPr>
            <w:pStyle w:val="Heading3"/>
          </w:pPr>
        </w:pPrChange>
      </w:pPr>
      <w:del w:id="5920" w:author="Hp" w:date="2018-12-08T02:39:00Z">
        <w:r w:rsidDel="007703A9">
          <w:delText xml:space="preserve">Goal:  </w:delText>
        </w:r>
        <w:r w:rsidDel="007703A9">
          <w:rPr>
            <w:b/>
            <w:i/>
          </w:rPr>
          <w:delText>To restart or reboot a node in the managed cluster.</w:delText>
        </w:r>
      </w:del>
    </w:p>
    <w:p w:rsidR="00F83BCE" w:rsidDel="007703A9" w:rsidRDefault="00F83BCE" w:rsidP="007703A9">
      <w:pPr>
        <w:numPr>
          <w:numberingChange w:id="5921" w:author="Box" w:date="2006-10-12T22:48:00Z" w:original="%1:5:0:.%2:15:0:.%3:3:0:"/>
        </w:numPr>
        <w:rPr>
          <w:del w:id="5922" w:author="Hp" w:date="2018-12-08T02:39:00Z"/>
        </w:rPr>
        <w:pPrChange w:id="5923" w:author="Hp" w:date="2018-12-08T02:39:00Z">
          <w:pPr>
            <w:pStyle w:val="Heading3"/>
          </w:pPr>
        </w:pPrChange>
      </w:pPr>
      <w:del w:id="5924" w:author="Hp" w:date="2018-12-08T02:39:00Z">
        <w:r w:rsidDel="007703A9">
          <w:delText>Input:</w:delText>
        </w:r>
        <w:r w:rsidDel="007703A9">
          <w:rPr>
            <w:b/>
            <w:i/>
          </w:rPr>
          <w:delText xml:space="preserve">  The GUI will provide a button labeled “Restart Node” and when left clicked, a command will be passed to the Cluster Control Team’s Subsystem.</w:delText>
        </w:r>
      </w:del>
    </w:p>
    <w:p w:rsidR="00F83BCE" w:rsidRPr="005873F8" w:rsidDel="007703A9" w:rsidRDefault="00F83BCE" w:rsidP="007703A9">
      <w:pPr>
        <w:numPr>
          <w:numberingChange w:id="5925" w:author="Box" w:date="2006-10-12T22:48:00Z" w:original="%1:5:0:.%2:15:0:.%3:4:0:"/>
        </w:numPr>
        <w:rPr>
          <w:del w:id="5926" w:author="Hp" w:date="2018-12-08T02:39:00Z"/>
        </w:rPr>
        <w:pPrChange w:id="5927" w:author="Hp" w:date="2018-12-08T02:39:00Z">
          <w:pPr>
            <w:pStyle w:val="Heading3"/>
          </w:pPr>
        </w:pPrChange>
      </w:pPr>
      <w:del w:id="5928" w:author="Hp" w:date="2018-12-08T02:39:00Z">
        <w:r w:rsidDel="007703A9">
          <w:delText xml:space="preserve">Output:  </w:delText>
        </w:r>
        <w:r w:rsidDel="007703A9">
          <w:rPr>
            <w:b/>
            <w:i/>
          </w:rPr>
          <w:delText>The GUI will graphically indicate the selected node is now “On”.</w:delText>
        </w:r>
      </w:del>
    </w:p>
    <w:p w:rsidR="00F83BCE" w:rsidDel="007703A9" w:rsidRDefault="00F83BCE" w:rsidP="007703A9">
      <w:pPr>
        <w:numPr>
          <w:numberingChange w:id="5929" w:author="Box" w:date="2006-10-12T22:48:00Z" w:original="%1:5:0:.%2:15:0:.%3:5:0:"/>
        </w:numPr>
        <w:rPr>
          <w:del w:id="5930" w:author="Hp" w:date="2018-12-08T02:39:00Z"/>
        </w:rPr>
        <w:pPrChange w:id="5931" w:author="Hp" w:date="2018-12-08T02:39:00Z">
          <w:pPr>
            <w:pStyle w:val="Heading3"/>
          </w:pPr>
        </w:pPrChange>
      </w:pPr>
      <w:del w:id="5932" w:author="Hp" w:date="2018-12-08T02:39:00Z">
        <w:r w:rsidDel="007703A9">
          <w:delText>Main Scenario:</w:delText>
        </w:r>
        <w:r w:rsidDel="007703A9">
          <w:rPr>
            <w:b/>
            <w:i/>
          </w:rPr>
          <w:delText xml:space="preserve">  The User wishes to restart a node in the managed cluster.</w:delText>
        </w:r>
      </w:del>
    </w:p>
    <w:p w:rsidR="00F83BCE" w:rsidDel="007703A9" w:rsidRDefault="00F83BCE" w:rsidP="007703A9">
      <w:pPr>
        <w:numPr>
          <w:numberingChange w:id="5933" w:author="Box" w:date="2006-10-12T22:48:00Z" w:original="%1:5:0:.%2:15:0:.%3:6:0:"/>
        </w:numPr>
        <w:rPr>
          <w:del w:id="5934" w:author="Hp" w:date="2018-12-08T02:39:00Z"/>
        </w:rPr>
        <w:pPrChange w:id="5935" w:author="Hp" w:date="2018-12-08T02:39:00Z">
          <w:pPr>
            <w:pStyle w:val="Heading3"/>
          </w:pPr>
        </w:pPrChange>
      </w:pPr>
      <w:del w:id="5936" w:author="Hp" w:date="2018-12-08T02:39:00Z">
        <w:r w:rsidDel="007703A9">
          <w:delText>Pre-condition:</w:delText>
        </w:r>
        <w:r w:rsidDel="007703A9">
          <w:rPr>
            <w:b/>
            <w:i/>
          </w:rPr>
          <w:delText xml:space="preserve">  A graphical representation of the current nodes in the managed cluster.</w:delText>
        </w:r>
      </w:del>
    </w:p>
    <w:p w:rsidR="00F83BCE" w:rsidDel="007703A9" w:rsidRDefault="00F83BCE" w:rsidP="007703A9">
      <w:pPr>
        <w:numPr>
          <w:numberingChange w:id="5937" w:author="Box" w:date="2006-10-12T22:48:00Z" w:original="%1:5:0:.%2:15:0:.%3:7:0:"/>
        </w:numPr>
        <w:rPr>
          <w:del w:id="5938" w:author="Hp" w:date="2018-12-08T02:39:00Z"/>
        </w:rPr>
        <w:pPrChange w:id="5939" w:author="Hp" w:date="2018-12-08T02:39:00Z">
          <w:pPr>
            <w:pStyle w:val="Heading3"/>
          </w:pPr>
        </w:pPrChange>
      </w:pPr>
      <w:del w:id="5940" w:author="Hp" w:date="2018-12-08T02:39:00Z">
        <w:r w:rsidDel="007703A9">
          <w:delText>Steps:</w:delText>
        </w:r>
      </w:del>
    </w:p>
    <w:p w:rsidR="00F83BCE" w:rsidRPr="00473744" w:rsidDel="007703A9" w:rsidRDefault="00F83BCE" w:rsidP="007703A9">
      <w:pPr>
        <w:numPr>
          <w:numberingChange w:id="5941" w:author="Box" w:date="2006-10-12T22:48:00Z" w:original="%1:5:0:.%2:15:0:.%3:7:0:.%4:1:0:"/>
        </w:numPr>
        <w:rPr>
          <w:del w:id="5942" w:author="Hp" w:date="2018-12-08T02:39:00Z"/>
          <w:i/>
          <w:szCs w:val="24"/>
        </w:rPr>
        <w:pPrChange w:id="5943" w:author="Hp" w:date="2018-12-08T02:39:00Z">
          <w:pPr>
            <w:pStyle w:val="Heading4"/>
            <w:keepNext w:val="0"/>
            <w:tabs>
              <w:tab w:val="clear" w:pos="0"/>
              <w:tab w:val="num" w:pos="1530"/>
            </w:tabs>
            <w:ind w:left="1530" w:hanging="810"/>
            <w:jc w:val="left"/>
          </w:pPr>
        </w:pPrChange>
      </w:pPr>
      <w:del w:id="5944" w:author="Hp" w:date="2018-12-08T02:39:00Z">
        <w:r w:rsidRPr="00473744" w:rsidDel="007703A9">
          <w:rPr>
            <w:i/>
            <w:szCs w:val="24"/>
          </w:rPr>
          <w:delText>The User selects a node of interest.</w:delText>
        </w:r>
      </w:del>
    </w:p>
    <w:p w:rsidR="00F83BCE" w:rsidRPr="00473744" w:rsidDel="007703A9" w:rsidRDefault="00F83BCE" w:rsidP="007703A9">
      <w:pPr>
        <w:numPr>
          <w:numberingChange w:id="5945" w:author="Box" w:date="2006-10-12T22:48:00Z" w:original="%1:5:0:.%2:15:0:.%3:7:0:.%4:2:0:"/>
        </w:numPr>
        <w:rPr>
          <w:del w:id="5946" w:author="Hp" w:date="2018-12-08T02:39:00Z"/>
          <w:i/>
          <w:szCs w:val="24"/>
        </w:rPr>
        <w:pPrChange w:id="5947" w:author="Hp" w:date="2018-12-08T02:39:00Z">
          <w:pPr>
            <w:pStyle w:val="Heading4"/>
            <w:keepNext w:val="0"/>
            <w:tabs>
              <w:tab w:val="clear" w:pos="0"/>
              <w:tab w:val="num" w:pos="720"/>
              <w:tab w:val="num" w:pos="1530"/>
            </w:tabs>
            <w:ind w:left="1526" w:hanging="806"/>
            <w:jc w:val="left"/>
          </w:pPr>
        </w:pPrChange>
      </w:pPr>
      <w:del w:id="5948" w:author="Hp" w:date="2018-12-08T02:39:00Z">
        <w:r w:rsidRPr="00473744" w:rsidDel="007703A9">
          <w:rPr>
            <w:i/>
            <w:szCs w:val="24"/>
          </w:rPr>
          <w:delText>The User left clicks on the GUI button labeled “</w:delText>
        </w:r>
        <w:r w:rsidDel="007703A9">
          <w:rPr>
            <w:i/>
            <w:szCs w:val="24"/>
          </w:rPr>
          <w:delText xml:space="preserve">Restart </w:delText>
        </w:r>
        <w:r w:rsidRPr="00473744" w:rsidDel="007703A9">
          <w:rPr>
            <w:i/>
            <w:szCs w:val="24"/>
          </w:rPr>
          <w:delText>Node”.</w:delText>
        </w:r>
      </w:del>
    </w:p>
    <w:p w:rsidR="00F83BCE" w:rsidRPr="00473744" w:rsidDel="007703A9" w:rsidRDefault="00F83BCE" w:rsidP="007703A9">
      <w:pPr>
        <w:numPr>
          <w:numberingChange w:id="5949" w:author="Box" w:date="2006-10-12T22:48:00Z" w:original="%1:5:0:.%2:15:0:.%3:7:0:.%4:3:0:"/>
        </w:numPr>
        <w:rPr>
          <w:del w:id="5950" w:author="Hp" w:date="2018-12-08T02:39:00Z"/>
          <w:i/>
          <w:szCs w:val="24"/>
        </w:rPr>
        <w:pPrChange w:id="5951" w:author="Hp" w:date="2018-12-08T02:39:00Z">
          <w:pPr>
            <w:pStyle w:val="Heading4"/>
            <w:keepNext w:val="0"/>
            <w:tabs>
              <w:tab w:val="clear" w:pos="0"/>
              <w:tab w:val="num" w:pos="1530"/>
            </w:tabs>
            <w:ind w:left="1526" w:hanging="806"/>
            <w:jc w:val="left"/>
          </w:pPr>
        </w:pPrChange>
      </w:pPr>
      <w:del w:id="5952" w:author="Hp" w:date="2018-12-08T02:39:00Z">
        <w:r w:rsidDel="007703A9">
          <w:rPr>
            <w:i/>
            <w:szCs w:val="24"/>
          </w:rPr>
          <w:delText>A</w:delText>
        </w:r>
        <w:r w:rsidRPr="00473744" w:rsidDel="007703A9">
          <w:rPr>
            <w:i/>
            <w:szCs w:val="24"/>
          </w:rPr>
          <w:delText xml:space="preserve"> GUI client-side script will format a command with the parameters of the node to be </w:delText>
        </w:r>
        <w:r w:rsidDel="007703A9">
          <w:rPr>
            <w:i/>
            <w:szCs w:val="24"/>
          </w:rPr>
          <w:delText>restarted</w:delText>
        </w:r>
        <w:r w:rsidRPr="00473744" w:rsidDel="007703A9">
          <w:rPr>
            <w:i/>
            <w:szCs w:val="24"/>
          </w:rPr>
          <w:delText>.</w:delText>
        </w:r>
      </w:del>
    </w:p>
    <w:p w:rsidR="00F83BCE" w:rsidRPr="00473744" w:rsidDel="007703A9" w:rsidRDefault="00F83BCE" w:rsidP="007703A9">
      <w:pPr>
        <w:numPr>
          <w:numberingChange w:id="5953" w:author="Box" w:date="2006-10-12T22:48:00Z" w:original="%1:5:0:.%2:15:0:.%3:7:0:.%4:4:0:"/>
        </w:numPr>
        <w:rPr>
          <w:del w:id="5954" w:author="Hp" w:date="2018-12-08T02:39:00Z"/>
          <w:i/>
          <w:szCs w:val="24"/>
        </w:rPr>
        <w:pPrChange w:id="5955" w:author="Hp" w:date="2018-12-08T02:39:00Z">
          <w:pPr>
            <w:pStyle w:val="Heading4"/>
            <w:keepNext w:val="0"/>
            <w:tabs>
              <w:tab w:val="clear" w:pos="0"/>
              <w:tab w:val="num" w:pos="1530"/>
            </w:tabs>
            <w:ind w:left="1526" w:hanging="806"/>
            <w:jc w:val="left"/>
          </w:pPr>
        </w:pPrChange>
      </w:pPr>
      <w:del w:id="5956" w:author="Hp" w:date="2018-12-08T02:39:00Z">
        <w:r w:rsidRPr="00473744" w:rsidDel="007703A9">
          <w:rPr>
            <w:i/>
            <w:szCs w:val="24"/>
          </w:rPr>
          <w:delText>The GUI will then pass the command to the Cluster Control Team’s Subsystem.</w:delText>
        </w:r>
      </w:del>
    </w:p>
    <w:p w:rsidR="00F83BCE" w:rsidRPr="00473744" w:rsidDel="007703A9" w:rsidRDefault="00F83BCE" w:rsidP="007703A9">
      <w:pPr>
        <w:numPr>
          <w:numberingChange w:id="5957" w:author="Box" w:date="2006-10-12T22:48:00Z" w:original="%1:5:0:.%2:15:0:.%3:7:0:.%4:5:0:"/>
        </w:numPr>
        <w:rPr>
          <w:del w:id="5958" w:author="Hp" w:date="2018-12-08T02:39:00Z"/>
          <w:i/>
          <w:szCs w:val="24"/>
        </w:rPr>
        <w:pPrChange w:id="5959" w:author="Hp" w:date="2018-12-08T02:39:00Z">
          <w:pPr>
            <w:pStyle w:val="Heading4"/>
            <w:keepNext w:val="0"/>
            <w:tabs>
              <w:tab w:val="clear" w:pos="0"/>
              <w:tab w:val="num" w:pos="1530"/>
            </w:tabs>
            <w:ind w:left="1526" w:hanging="806"/>
            <w:jc w:val="left"/>
          </w:pPr>
        </w:pPrChange>
      </w:pPr>
      <w:del w:id="5960" w:author="Hp" w:date="2018-12-08T02:39:00Z">
        <w:r w:rsidRPr="00473744" w:rsidDel="007703A9">
          <w:rPr>
            <w:i/>
            <w:szCs w:val="24"/>
          </w:rPr>
          <w:delText>The Cluster Control Subsystem will then retrieve a list of all current cluster nodes and pass this list to the DB Team’s Subsystem.</w:delText>
        </w:r>
      </w:del>
    </w:p>
    <w:p w:rsidR="00F83BCE" w:rsidRPr="00473744" w:rsidDel="007703A9" w:rsidRDefault="00F83BCE" w:rsidP="007703A9">
      <w:pPr>
        <w:numPr>
          <w:numberingChange w:id="5961" w:author="Box" w:date="2006-10-12T22:48:00Z" w:original="%1:5:0:.%2:15:0:.%3:7:0:.%4:6:0:"/>
        </w:numPr>
        <w:rPr>
          <w:del w:id="5962" w:author="Hp" w:date="2018-12-08T02:39:00Z"/>
          <w:i/>
          <w:szCs w:val="24"/>
        </w:rPr>
        <w:pPrChange w:id="5963" w:author="Hp" w:date="2018-12-08T02:39:00Z">
          <w:pPr>
            <w:pStyle w:val="Heading4"/>
            <w:keepNext w:val="0"/>
            <w:tabs>
              <w:tab w:val="clear" w:pos="0"/>
              <w:tab w:val="num" w:pos="1530"/>
            </w:tabs>
            <w:ind w:left="1526" w:hanging="806"/>
            <w:jc w:val="left"/>
          </w:pPr>
        </w:pPrChange>
      </w:pPr>
      <w:del w:id="5964" w:author="Hp" w:date="2018-12-08T02:39:00Z">
        <w:r w:rsidRPr="00473744" w:rsidDel="007703A9">
          <w:rPr>
            <w:i/>
            <w:szCs w:val="24"/>
          </w:rPr>
          <w:delText>The DB Team’s Subsystem will then update the database with the current list of cluster nodes.</w:delText>
        </w:r>
      </w:del>
    </w:p>
    <w:p w:rsidR="00F83BCE" w:rsidRPr="00473744" w:rsidDel="007703A9" w:rsidRDefault="00F83BCE" w:rsidP="007703A9">
      <w:pPr>
        <w:numPr>
          <w:numberingChange w:id="5965" w:author="Box" w:date="2006-10-12T22:48:00Z" w:original="%1:5:0:.%2:15:0:.%3:7:0:.%4:7:0:"/>
        </w:numPr>
        <w:rPr>
          <w:del w:id="5966" w:author="Hp" w:date="2018-12-08T02:39:00Z"/>
          <w:i/>
          <w:szCs w:val="24"/>
        </w:rPr>
        <w:pPrChange w:id="5967" w:author="Hp" w:date="2018-12-08T02:39:00Z">
          <w:pPr>
            <w:pStyle w:val="Heading4"/>
            <w:keepNext w:val="0"/>
            <w:tabs>
              <w:tab w:val="clear" w:pos="0"/>
              <w:tab w:val="num" w:pos="1530"/>
            </w:tabs>
            <w:ind w:left="1526" w:hanging="806"/>
            <w:jc w:val="left"/>
          </w:pPr>
        </w:pPrChange>
      </w:pPr>
      <w:del w:id="5968" w:author="Hp" w:date="2018-12-08T02:39:00Z">
        <w:r w:rsidRPr="00473744" w:rsidDel="007703A9">
          <w:rPr>
            <w:i/>
            <w:szCs w:val="24"/>
          </w:rPr>
          <w:delText>The GUI will refresh the graphical representation of the current nodes in the managed cluster.</w:delText>
        </w:r>
      </w:del>
    </w:p>
    <w:p w:rsidR="001813AA" w:rsidDel="007703A9" w:rsidRDefault="00F83BCE" w:rsidP="007703A9">
      <w:pPr>
        <w:numPr>
          <w:numberingChange w:id="5969" w:author="Box" w:date="2006-10-12T22:48:00Z" w:original="%1:5:0:.%2:15:0:.%3:8:0:"/>
        </w:numPr>
        <w:rPr>
          <w:del w:id="5970" w:author="Hp" w:date="2018-12-08T02:39:00Z"/>
          <w:b/>
          <w:i/>
        </w:rPr>
        <w:pPrChange w:id="5971" w:author="Hp" w:date="2018-12-08T02:39:00Z">
          <w:pPr>
            <w:pStyle w:val="Heading3"/>
          </w:pPr>
        </w:pPrChange>
      </w:pPr>
      <w:del w:id="5972" w:author="Hp" w:date="2018-12-08T02:39:00Z">
        <w:r w:rsidRPr="00473744" w:rsidDel="007703A9">
          <w:delText xml:space="preserve">Post-condition:  </w:delText>
        </w:r>
        <w:r w:rsidRPr="002527FD" w:rsidDel="007703A9">
          <w:rPr>
            <w:b/>
            <w:i/>
          </w:rPr>
          <w:delText xml:space="preserve">A graphical representation of the current nodes in the managed cluster that </w:delText>
        </w:r>
        <w:r w:rsidDel="007703A9">
          <w:rPr>
            <w:b/>
            <w:i/>
          </w:rPr>
          <w:delText>also indicates the selected node is “On”.</w:delText>
        </w:r>
      </w:del>
    </w:p>
    <w:p w:rsidR="00F83BCE" w:rsidDel="007703A9" w:rsidRDefault="001813AA" w:rsidP="007703A9">
      <w:pPr>
        <w:numPr>
          <w:numberingChange w:id="5973" w:author="Box" w:date="2006-10-12T22:48:00Z" w:original="%1:5:0:.%2:15:0:.%3:9:0:"/>
        </w:numPr>
        <w:rPr>
          <w:del w:id="5974" w:author="Hp" w:date="2018-12-08T02:39:00Z"/>
          <w:b/>
          <w:i/>
        </w:rPr>
        <w:pPrChange w:id="5975" w:author="Hp" w:date="2018-12-08T02:39:00Z">
          <w:pPr>
            <w:pStyle w:val="Heading3"/>
          </w:pPr>
        </w:pPrChange>
      </w:pPr>
      <w:del w:id="5976" w:author="Hp" w:date="2018-12-08T02:39:00Z">
        <w:r w:rsidDel="007703A9">
          <w:rPr>
            <w:b/>
            <w:i/>
          </w:rPr>
          <w:br w:type="page"/>
        </w:r>
        <w:r w:rsidR="00F83BCE" w:rsidDel="007703A9">
          <w:delText xml:space="preserve">Exceptional Scenario(s):  </w:delText>
        </w:r>
        <w:r w:rsidR="00F83BCE" w:rsidDel="007703A9">
          <w:rPr>
            <w:b/>
            <w:i/>
          </w:rPr>
          <w:delText>This process may not succeed due to any of the following reasons:</w:delText>
        </w:r>
      </w:del>
    </w:p>
    <w:p w:rsidR="00F83BCE" w:rsidDel="007703A9" w:rsidRDefault="00F83BCE" w:rsidP="007703A9">
      <w:pPr>
        <w:numPr>
          <w:numberingChange w:id="5977" w:author="Box" w:date="2006-10-12T22:48:00Z" w:original=""/>
        </w:numPr>
        <w:rPr>
          <w:del w:id="5978" w:author="Hp" w:date="2018-12-08T02:39:00Z"/>
        </w:rPr>
        <w:pPrChange w:id="5979" w:author="Hp" w:date="2018-12-08T02:39:00Z">
          <w:pPr>
            <w:numPr>
              <w:numId w:val="7"/>
            </w:numPr>
            <w:tabs>
              <w:tab w:val="num" w:pos="990"/>
            </w:tabs>
            <w:ind w:left="990" w:hanging="360"/>
          </w:pPr>
        </w:pPrChange>
      </w:pPr>
      <w:del w:id="5980" w:author="Hp" w:date="2018-12-08T02:39:00Z">
        <w:r w:rsidDel="007703A9">
          <w:delText>The selected node is non-responsive.</w:delText>
        </w:r>
      </w:del>
    </w:p>
    <w:p w:rsidR="00F83BCE" w:rsidDel="007703A9" w:rsidRDefault="00F83BCE" w:rsidP="007703A9">
      <w:pPr>
        <w:numPr>
          <w:numberingChange w:id="5981" w:author="Box" w:date="2006-10-12T22:48:00Z" w:original=""/>
        </w:numPr>
        <w:rPr>
          <w:del w:id="5982" w:author="Hp" w:date="2018-12-08T02:39:00Z"/>
        </w:rPr>
        <w:pPrChange w:id="5983" w:author="Hp" w:date="2018-12-08T02:39:00Z">
          <w:pPr>
            <w:numPr>
              <w:numId w:val="7"/>
            </w:numPr>
            <w:tabs>
              <w:tab w:val="num" w:pos="990"/>
            </w:tabs>
            <w:ind w:left="990" w:hanging="360"/>
          </w:pPr>
        </w:pPrChange>
      </w:pPr>
      <w:del w:id="5984" w:author="Hp" w:date="2018-12-08T02:39:00Z">
        <w:r w:rsidDel="007703A9">
          <w:delText xml:space="preserve">The Cluster Control Subsystem is non-responsive.  </w:delText>
        </w:r>
      </w:del>
    </w:p>
    <w:p w:rsidR="00F83BCE" w:rsidDel="007703A9" w:rsidRDefault="00F83BCE" w:rsidP="007703A9">
      <w:pPr>
        <w:numPr>
          <w:numberingChange w:id="5985" w:author="Box" w:date="2006-10-12T22:48:00Z" w:original=""/>
        </w:numPr>
        <w:rPr>
          <w:del w:id="5986" w:author="Hp" w:date="2018-12-08T02:39:00Z"/>
        </w:rPr>
        <w:pPrChange w:id="5987" w:author="Hp" w:date="2018-12-08T02:39:00Z">
          <w:pPr>
            <w:numPr>
              <w:numId w:val="7"/>
            </w:numPr>
            <w:tabs>
              <w:tab w:val="num" w:pos="990"/>
            </w:tabs>
            <w:ind w:left="990" w:hanging="360"/>
          </w:pPr>
        </w:pPrChange>
      </w:pPr>
      <w:del w:id="5988" w:author="Hp" w:date="2018-12-08T02:39:00Z">
        <w:r w:rsidDel="007703A9">
          <w:delText>The Cluster Control Subsystem can not locate the node with the User selected parameters.</w:delText>
        </w:r>
      </w:del>
    </w:p>
    <w:p w:rsidR="00F83BCE" w:rsidDel="007703A9" w:rsidRDefault="00F83BCE" w:rsidP="007703A9">
      <w:pPr>
        <w:numPr>
          <w:numberingChange w:id="5989" w:author="Box" w:date="2006-10-12T22:48:00Z" w:original=""/>
        </w:numPr>
        <w:rPr>
          <w:del w:id="5990" w:author="Hp" w:date="2018-12-08T02:39:00Z"/>
        </w:rPr>
        <w:pPrChange w:id="5991" w:author="Hp" w:date="2018-12-08T02:39:00Z">
          <w:pPr>
            <w:numPr>
              <w:numId w:val="7"/>
            </w:numPr>
            <w:tabs>
              <w:tab w:val="num" w:pos="990"/>
            </w:tabs>
            <w:ind w:left="720" w:hanging="90"/>
          </w:pPr>
        </w:pPrChange>
      </w:pPr>
      <w:del w:id="5992" w:author="Hp" w:date="2018-12-08T02:39:00Z">
        <w:r w:rsidDel="007703A9">
          <w:delText>The Database Subsystem is non-responsive.</w:delText>
        </w:r>
      </w:del>
    </w:p>
    <w:p w:rsidR="00F83BCE" w:rsidDel="007703A9" w:rsidRDefault="001813AA" w:rsidP="007703A9">
      <w:pPr>
        <w:numPr>
          <w:numberingChange w:id="5993" w:author="Box" w:date="2006-10-12T22:48:00Z" w:original="%1:5:0:.%2:15:0:.%3:10:0:"/>
        </w:numPr>
        <w:rPr>
          <w:del w:id="5994" w:author="Hp" w:date="2018-12-08T02:39:00Z"/>
          <w:b/>
          <w:i/>
        </w:rPr>
        <w:pPrChange w:id="5995" w:author="Hp" w:date="2018-12-08T02:39:00Z">
          <w:pPr>
            <w:pStyle w:val="Heading3"/>
          </w:pPr>
        </w:pPrChange>
      </w:pPr>
      <w:del w:id="5996" w:author="Hp" w:date="2018-12-08T02:39:00Z">
        <w:r w:rsidDel="007703A9">
          <w:rPr>
            <w:noProof/>
          </w:rPr>
          <w:pict>
            <v:shape id="_x0000_s1123" type="#_x0000_t75" style="position:absolute;margin-left:102.6pt;margin-top:30.2pt;width:277.05pt;height:93.9pt;z-index:-7">
              <v:imagedata r:id="rId27" o:title="Reboot_Node_Use_Case"/>
            </v:shape>
          </w:pict>
        </w:r>
        <w:r w:rsidR="00F83BCE" w:rsidDel="007703A9">
          <w:delText xml:space="preserve">Example:  </w:delText>
        </w:r>
      </w:del>
    </w:p>
    <w:p w:rsidR="001813AA" w:rsidDel="007703A9" w:rsidRDefault="001813AA" w:rsidP="007703A9">
      <w:pPr>
        <w:rPr>
          <w:del w:id="5997" w:author="Hp" w:date="2018-12-08T02:39:00Z"/>
        </w:rPr>
        <w:pPrChange w:id="5998" w:author="Hp" w:date="2018-12-08T02:39:00Z">
          <w:pPr/>
        </w:pPrChange>
      </w:pPr>
    </w:p>
    <w:p w:rsidR="001813AA" w:rsidRPr="001813AA" w:rsidDel="007703A9" w:rsidRDefault="001813AA" w:rsidP="007703A9">
      <w:pPr>
        <w:rPr>
          <w:del w:id="5999" w:author="Hp" w:date="2018-12-08T02:39:00Z"/>
        </w:rPr>
        <w:pPrChange w:id="6000" w:author="Hp" w:date="2018-12-08T02:39:00Z">
          <w:pPr/>
        </w:pPrChange>
      </w:pPr>
    </w:p>
    <w:p w:rsidR="00561A6F" w:rsidDel="007703A9" w:rsidRDefault="002527FD" w:rsidP="007703A9">
      <w:pPr>
        <w:numPr>
          <w:numberingChange w:id="6001" w:author="Box" w:date="2006-10-12T22:48:00Z" w:original="%1:5:0:.%2:16:0:"/>
        </w:numPr>
        <w:rPr>
          <w:del w:id="6002" w:author="Hp" w:date="2018-12-08T02:39:00Z"/>
        </w:rPr>
        <w:pPrChange w:id="6003" w:author="Hp" w:date="2018-12-08T02:39:00Z">
          <w:pPr>
            <w:pStyle w:val="Heading2"/>
          </w:pPr>
        </w:pPrChange>
      </w:pPr>
      <w:del w:id="6004" w:author="Hp" w:date="2018-12-08T02:39:00Z">
        <w:r w:rsidDel="007703A9">
          <w:br w:type="page"/>
        </w:r>
        <w:r w:rsidR="005873F8" w:rsidDel="007703A9">
          <w:delText>Identify</w:delText>
        </w:r>
        <w:r w:rsidR="00561A6F" w:rsidDel="007703A9">
          <w:delText xml:space="preserve"> Node</w:delText>
        </w:r>
      </w:del>
    </w:p>
    <w:p w:rsidR="00561A6F" w:rsidDel="007703A9" w:rsidRDefault="00561A6F" w:rsidP="007703A9">
      <w:pPr>
        <w:numPr>
          <w:numberingChange w:id="6005" w:author="Box" w:date="2006-10-12T22:48:00Z" w:original="%1:5:0:.%2:16:0:.%3:1:0:"/>
        </w:numPr>
        <w:rPr>
          <w:del w:id="6006" w:author="Hp" w:date="2018-12-08T02:39:00Z"/>
        </w:rPr>
        <w:pPrChange w:id="6007" w:author="Hp" w:date="2018-12-08T02:39:00Z">
          <w:pPr>
            <w:pStyle w:val="Heading3"/>
          </w:pPr>
        </w:pPrChange>
      </w:pPr>
      <w:del w:id="6008" w:author="Hp" w:date="2018-12-08T02:39:00Z">
        <w:r w:rsidDel="007703A9">
          <w:delText xml:space="preserve">Name: </w:delText>
        </w:r>
        <w:r w:rsidR="00F83BCE" w:rsidRPr="00F83BCE" w:rsidDel="007703A9">
          <w:rPr>
            <w:b/>
            <w:i/>
          </w:rPr>
          <w:delText>Identify Node</w:delText>
        </w:r>
        <w:r w:rsidDel="007703A9">
          <w:delText xml:space="preserve"> </w:delText>
        </w:r>
      </w:del>
    </w:p>
    <w:p w:rsidR="00561A6F" w:rsidDel="007703A9" w:rsidRDefault="00561A6F" w:rsidP="007703A9">
      <w:pPr>
        <w:numPr>
          <w:numberingChange w:id="6009" w:author="Box" w:date="2006-10-12T22:48:00Z" w:original="%1:5:0:.%2:16:0:.%3:2:0:"/>
        </w:numPr>
        <w:rPr>
          <w:del w:id="6010" w:author="Hp" w:date="2018-12-08T02:39:00Z"/>
        </w:rPr>
        <w:pPrChange w:id="6011" w:author="Hp" w:date="2018-12-08T02:39:00Z">
          <w:pPr>
            <w:pStyle w:val="Heading3"/>
          </w:pPr>
        </w:pPrChange>
      </w:pPr>
      <w:del w:id="6012" w:author="Hp" w:date="2018-12-08T02:39:00Z">
        <w:r w:rsidDel="007703A9">
          <w:delText>Goal:</w:delText>
        </w:r>
        <w:r w:rsidR="00F83BCE" w:rsidDel="007703A9">
          <w:delText xml:space="preserve">  </w:delText>
        </w:r>
        <w:r w:rsidR="00F83BCE" w:rsidDel="007703A9">
          <w:rPr>
            <w:b/>
            <w:i/>
          </w:rPr>
          <w:delText>To identify a selected node by causing an LED on the physical node to flash.</w:delText>
        </w:r>
      </w:del>
    </w:p>
    <w:p w:rsidR="00F83BCE" w:rsidDel="007703A9" w:rsidRDefault="00F83BCE" w:rsidP="007703A9">
      <w:pPr>
        <w:numPr>
          <w:numberingChange w:id="6013" w:author="Box" w:date="2006-10-12T22:48:00Z" w:original="%1:5:0:.%2:16:0:.%3:3:0:"/>
        </w:numPr>
        <w:rPr>
          <w:del w:id="6014" w:author="Hp" w:date="2018-12-08T02:39:00Z"/>
        </w:rPr>
        <w:pPrChange w:id="6015" w:author="Hp" w:date="2018-12-08T02:39:00Z">
          <w:pPr>
            <w:pStyle w:val="Heading3"/>
          </w:pPr>
        </w:pPrChange>
      </w:pPr>
      <w:del w:id="6016" w:author="Hp" w:date="2018-12-08T02:39:00Z">
        <w:r w:rsidDel="007703A9">
          <w:delText>Input:</w:delText>
        </w:r>
        <w:r w:rsidDel="007703A9">
          <w:rPr>
            <w:b/>
            <w:i/>
          </w:rPr>
          <w:delText xml:space="preserve">  The GUI will provide a button labeled “Identify Node” and when left clicked, a command will be passed to the Cluster Control Team’s Subsystem.</w:delText>
        </w:r>
      </w:del>
    </w:p>
    <w:p w:rsidR="005A5E10" w:rsidRPr="005A5E10" w:rsidDel="007703A9" w:rsidRDefault="00F83BCE" w:rsidP="007703A9">
      <w:pPr>
        <w:numPr>
          <w:numberingChange w:id="6017" w:author="Box" w:date="2006-10-12T22:48:00Z" w:original="%1:5:0:.%2:16:0:.%3:4:0:"/>
        </w:numPr>
        <w:rPr>
          <w:del w:id="6018" w:author="Hp" w:date="2018-12-08T02:39:00Z"/>
        </w:rPr>
        <w:pPrChange w:id="6019" w:author="Hp" w:date="2018-12-08T02:39:00Z">
          <w:pPr>
            <w:pStyle w:val="Heading3"/>
          </w:pPr>
        </w:pPrChange>
      </w:pPr>
      <w:del w:id="6020" w:author="Hp" w:date="2018-12-08T02:39:00Z">
        <w:r w:rsidDel="007703A9">
          <w:delText xml:space="preserve">Output:  </w:delText>
        </w:r>
        <w:r w:rsidR="005A5E10" w:rsidDel="007703A9">
          <w:rPr>
            <w:b/>
            <w:i/>
          </w:rPr>
          <w:delText>The GUI will provide a graphical representation of the nodes in a managed cluster.</w:delText>
        </w:r>
      </w:del>
    </w:p>
    <w:p w:rsidR="00F83BCE" w:rsidDel="007703A9" w:rsidRDefault="00F83BCE" w:rsidP="007703A9">
      <w:pPr>
        <w:numPr>
          <w:numberingChange w:id="6021" w:author="Box" w:date="2006-10-12T22:48:00Z" w:original="%1:5:0:.%2:16:0:.%3:5:0:"/>
        </w:numPr>
        <w:rPr>
          <w:del w:id="6022" w:author="Hp" w:date="2018-12-08T02:39:00Z"/>
        </w:rPr>
        <w:pPrChange w:id="6023" w:author="Hp" w:date="2018-12-08T02:39:00Z">
          <w:pPr>
            <w:pStyle w:val="Heading3"/>
          </w:pPr>
        </w:pPrChange>
      </w:pPr>
      <w:del w:id="6024" w:author="Hp" w:date="2018-12-08T02:39:00Z">
        <w:r w:rsidDel="007703A9">
          <w:delText>Main Scenario:</w:delText>
        </w:r>
        <w:r w:rsidDel="007703A9">
          <w:rPr>
            <w:b/>
            <w:i/>
          </w:rPr>
          <w:delText xml:space="preserve">  The User wishes to identify a node in the managed cluster’s actual rack setting.</w:delText>
        </w:r>
      </w:del>
    </w:p>
    <w:p w:rsidR="00F83BCE" w:rsidDel="007703A9" w:rsidRDefault="00F83BCE" w:rsidP="007703A9">
      <w:pPr>
        <w:numPr>
          <w:numberingChange w:id="6025" w:author="Box" w:date="2006-10-12T22:48:00Z" w:original="%1:5:0:.%2:16:0:.%3:6:0:"/>
        </w:numPr>
        <w:rPr>
          <w:del w:id="6026" w:author="Hp" w:date="2018-12-08T02:39:00Z"/>
        </w:rPr>
        <w:pPrChange w:id="6027" w:author="Hp" w:date="2018-12-08T02:39:00Z">
          <w:pPr>
            <w:pStyle w:val="Heading3"/>
          </w:pPr>
        </w:pPrChange>
      </w:pPr>
      <w:del w:id="6028" w:author="Hp" w:date="2018-12-08T02:39:00Z">
        <w:r w:rsidDel="007703A9">
          <w:delText>Pre-condition:</w:delText>
        </w:r>
        <w:r w:rsidDel="007703A9">
          <w:rPr>
            <w:b/>
            <w:i/>
          </w:rPr>
          <w:delText xml:space="preserve">  A graphical representation of the current nodes in the managed cluster.</w:delText>
        </w:r>
      </w:del>
    </w:p>
    <w:p w:rsidR="00F83BCE" w:rsidDel="007703A9" w:rsidRDefault="00F83BCE" w:rsidP="007703A9">
      <w:pPr>
        <w:numPr>
          <w:numberingChange w:id="6029" w:author="Box" w:date="2006-10-12T22:48:00Z" w:original="%1:5:0:.%2:16:0:.%3:7:0:"/>
        </w:numPr>
        <w:rPr>
          <w:del w:id="6030" w:author="Hp" w:date="2018-12-08T02:39:00Z"/>
        </w:rPr>
        <w:pPrChange w:id="6031" w:author="Hp" w:date="2018-12-08T02:39:00Z">
          <w:pPr>
            <w:pStyle w:val="Heading3"/>
          </w:pPr>
        </w:pPrChange>
      </w:pPr>
      <w:del w:id="6032" w:author="Hp" w:date="2018-12-08T02:39:00Z">
        <w:r w:rsidDel="007703A9">
          <w:delText>Steps:</w:delText>
        </w:r>
      </w:del>
    </w:p>
    <w:p w:rsidR="00F83BCE" w:rsidRPr="00473744" w:rsidDel="007703A9" w:rsidRDefault="00F83BCE" w:rsidP="007703A9">
      <w:pPr>
        <w:numPr>
          <w:numberingChange w:id="6033" w:author="Box" w:date="2006-10-12T22:48:00Z" w:original="%1:5:0:.%2:16:0:.%3:7:0:.%4:1:0:"/>
        </w:numPr>
        <w:rPr>
          <w:del w:id="6034" w:author="Hp" w:date="2018-12-08T02:39:00Z"/>
          <w:i/>
          <w:szCs w:val="24"/>
        </w:rPr>
        <w:pPrChange w:id="6035" w:author="Hp" w:date="2018-12-08T02:39:00Z">
          <w:pPr>
            <w:pStyle w:val="Heading4"/>
            <w:keepNext w:val="0"/>
            <w:tabs>
              <w:tab w:val="clear" w:pos="0"/>
              <w:tab w:val="num" w:pos="1530"/>
            </w:tabs>
            <w:ind w:left="1530" w:hanging="810"/>
            <w:jc w:val="left"/>
          </w:pPr>
        </w:pPrChange>
      </w:pPr>
      <w:del w:id="6036" w:author="Hp" w:date="2018-12-08T02:39:00Z">
        <w:r w:rsidRPr="00473744" w:rsidDel="007703A9">
          <w:rPr>
            <w:i/>
            <w:szCs w:val="24"/>
          </w:rPr>
          <w:delText>The User selects a node of interest.</w:delText>
        </w:r>
      </w:del>
    </w:p>
    <w:p w:rsidR="00F83BCE" w:rsidRPr="00473744" w:rsidDel="007703A9" w:rsidRDefault="00F83BCE" w:rsidP="007703A9">
      <w:pPr>
        <w:numPr>
          <w:numberingChange w:id="6037" w:author="Box" w:date="2006-10-12T22:48:00Z" w:original="%1:5:0:.%2:16:0:.%3:7:0:.%4:2:0:"/>
        </w:numPr>
        <w:rPr>
          <w:del w:id="6038" w:author="Hp" w:date="2018-12-08T02:39:00Z"/>
          <w:i/>
          <w:szCs w:val="24"/>
        </w:rPr>
        <w:pPrChange w:id="6039" w:author="Hp" w:date="2018-12-08T02:39:00Z">
          <w:pPr>
            <w:pStyle w:val="Heading4"/>
            <w:keepNext w:val="0"/>
            <w:tabs>
              <w:tab w:val="clear" w:pos="0"/>
              <w:tab w:val="num" w:pos="720"/>
              <w:tab w:val="num" w:pos="1530"/>
            </w:tabs>
            <w:ind w:left="1526" w:hanging="806"/>
            <w:jc w:val="left"/>
          </w:pPr>
        </w:pPrChange>
      </w:pPr>
      <w:del w:id="6040" w:author="Hp" w:date="2018-12-08T02:39:00Z">
        <w:r w:rsidRPr="00473744" w:rsidDel="007703A9">
          <w:rPr>
            <w:i/>
            <w:szCs w:val="24"/>
          </w:rPr>
          <w:delText>The User left clicks on the GUI button labeled “</w:delText>
        </w:r>
        <w:r w:rsidDel="007703A9">
          <w:rPr>
            <w:i/>
            <w:szCs w:val="24"/>
          </w:rPr>
          <w:delText xml:space="preserve">Identify </w:delText>
        </w:r>
        <w:r w:rsidRPr="00473744" w:rsidDel="007703A9">
          <w:rPr>
            <w:i/>
            <w:szCs w:val="24"/>
          </w:rPr>
          <w:delText>Node”.</w:delText>
        </w:r>
      </w:del>
    </w:p>
    <w:p w:rsidR="00F83BCE" w:rsidRPr="00473744" w:rsidDel="007703A9" w:rsidRDefault="00F83BCE" w:rsidP="007703A9">
      <w:pPr>
        <w:numPr>
          <w:numberingChange w:id="6041" w:author="Box" w:date="2006-10-12T22:48:00Z" w:original="%1:5:0:.%2:16:0:.%3:7:0:.%4:3:0:"/>
        </w:numPr>
        <w:rPr>
          <w:del w:id="6042" w:author="Hp" w:date="2018-12-08T02:39:00Z"/>
          <w:i/>
          <w:szCs w:val="24"/>
        </w:rPr>
        <w:pPrChange w:id="6043" w:author="Hp" w:date="2018-12-08T02:39:00Z">
          <w:pPr>
            <w:pStyle w:val="Heading4"/>
            <w:keepNext w:val="0"/>
            <w:tabs>
              <w:tab w:val="clear" w:pos="0"/>
              <w:tab w:val="num" w:pos="1530"/>
            </w:tabs>
            <w:ind w:left="1526" w:hanging="806"/>
            <w:jc w:val="left"/>
          </w:pPr>
        </w:pPrChange>
      </w:pPr>
      <w:del w:id="6044" w:author="Hp" w:date="2018-12-08T02:39:00Z">
        <w:r w:rsidDel="007703A9">
          <w:rPr>
            <w:i/>
            <w:szCs w:val="24"/>
          </w:rPr>
          <w:delText>A</w:delText>
        </w:r>
        <w:r w:rsidRPr="00473744" w:rsidDel="007703A9">
          <w:rPr>
            <w:i/>
            <w:szCs w:val="24"/>
          </w:rPr>
          <w:delText xml:space="preserve"> GUI client-side script will format a command with the parameters of the node to be </w:delText>
        </w:r>
        <w:r w:rsidDel="007703A9">
          <w:rPr>
            <w:i/>
            <w:szCs w:val="24"/>
          </w:rPr>
          <w:delText>restarted</w:delText>
        </w:r>
        <w:r w:rsidRPr="00473744" w:rsidDel="007703A9">
          <w:rPr>
            <w:i/>
            <w:szCs w:val="24"/>
          </w:rPr>
          <w:delText>.</w:delText>
        </w:r>
      </w:del>
    </w:p>
    <w:p w:rsidR="00F83BCE" w:rsidRPr="00473744" w:rsidDel="007703A9" w:rsidRDefault="00F83BCE" w:rsidP="007703A9">
      <w:pPr>
        <w:numPr>
          <w:numberingChange w:id="6045" w:author="Box" w:date="2006-10-12T22:48:00Z" w:original="%1:5:0:.%2:16:0:.%3:7:0:.%4:4:0:"/>
        </w:numPr>
        <w:rPr>
          <w:del w:id="6046" w:author="Hp" w:date="2018-12-08T02:39:00Z"/>
          <w:i/>
          <w:szCs w:val="24"/>
        </w:rPr>
        <w:pPrChange w:id="6047" w:author="Hp" w:date="2018-12-08T02:39:00Z">
          <w:pPr>
            <w:pStyle w:val="Heading4"/>
            <w:keepNext w:val="0"/>
            <w:tabs>
              <w:tab w:val="clear" w:pos="0"/>
              <w:tab w:val="num" w:pos="1530"/>
            </w:tabs>
            <w:ind w:left="1526" w:hanging="806"/>
            <w:jc w:val="left"/>
          </w:pPr>
        </w:pPrChange>
      </w:pPr>
      <w:del w:id="6048" w:author="Hp" w:date="2018-12-08T02:39:00Z">
        <w:r w:rsidRPr="00473744" w:rsidDel="007703A9">
          <w:rPr>
            <w:i/>
            <w:szCs w:val="24"/>
          </w:rPr>
          <w:delText>The GUI will then pass the command to the Cluster Control Team’s Subsystem.</w:delText>
        </w:r>
      </w:del>
    </w:p>
    <w:p w:rsidR="00F83BCE" w:rsidRPr="00473744" w:rsidDel="007703A9" w:rsidRDefault="00F83BCE" w:rsidP="007703A9">
      <w:pPr>
        <w:numPr>
          <w:numberingChange w:id="6049" w:author="Box" w:date="2006-10-12T22:48:00Z" w:original="%1:5:0:.%2:16:0:.%3:7:0:.%4:5:0:"/>
        </w:numPr>
        <w:rPr>
          <w:del w:id="6050" w:author="Hp" w:date="2018-12-08T02:39:00Z"/>
          <w:i/>
          <w:szCs w:val="24"/>
        </w:rPr>
        <w:pPrChange w:id="6051" w:author="Hp" w:date="2018-12-08T02:39:00Z">
          <w:pPr>
            <w:pStyle w:val="Heading4"/>
            <w:keepNext w:val="0"/>
            <w:tabs>
              <w:tab w:val="clear" w:pos="0"/>
              <w:tab w:val="num" w:pos="1530"/>
            </w:tabs>
            <w:ind w:left="1526" w:hanging="806"/>
            <w:jc w:val="left"/>
          </w:pPr>
        </w:pPrChange>
      </w:pPr>
      <w:del w:id="6052" w:author="Hp" w:date="2018-12-08T02:39:00Z">
        <w:r w:rsidRPr="00473744" w:rsidDel="007703A9">
          <w:rPr>
            <w:i/>
            <w:szCs w:val="24"/>
          </w:rPr>
          <w:delText>The Cluster Control Subsystem will then retrieve a list of all current cluster nodes and pass this list to the DB Team’s Subsystem.</w:delText>
        </w:r>
      </w:del>
    </w:p>
    <w:p w:rsidR="00F83BCE" w:rsidRPr="00473744" w:rsidDel="007703A9" w:rsidRDefault="00F83BCE" w:rsidP="007703A9">
      <w:pPr>
        <w:numPr>
          <w:numberingChange w:id="6053" w:author="Box" w:date="2006-10-12T22:48:00Z" w:original="%1:5:0:.%2:16:0:.%3:7:0:.%4:6:0:"/>
        </w:numPr>
        <w:rPr>
          <w:del w:id="6054" w:author="Hp" w:date="2018-12-08T02:39:00Z"/>
          <w:i/>
          <w:szCs w:val="24"/>
        </w:rPr>
        <w:pPrChange w:id="6055" w:author="Hp" w:date="2018-12-08T02:39:00Z">
          <w:pPr>
            <w:pStyle w:val="Heading4"/>
            <w:keepNext w:val="0"/>
            <w:tabs>
              <w:tab w:val="clear" w:pos="0"/>
              <w:tab w:val="num" w:pos="1530"/>
            </w:tabs>
            <w:ind w:left="1526" w:hanging="806"/>
            <w:jc w:val="left"/>
          </w:pPr>
        </w:pPrChange>
      </w:pPr>
      <w:del w:id="6056" w:author="Hp" w:date="2018-12-08T02:39:00Z">
        <w:r w:rsidRPr="00473744" w:rsidDel="007703A9">
          <w:rPr>
            <w:i/>
            <w:szCs w:val="24"/>
          </w:rPr>
          <w:delText>The DB Team’s Subsystem will then update the database with the current list of cluster nodes.</w:delText>
        </w:r>
      </w:del>
    </w:p>
    <w:p w:rsidR="00F83BCE" w:rsidRPr="00473744" w:rsidDel="007703A9" w:rsidRDefault="00F83BCE" w:rsidP="007703A9">
      <w:pPr>
        <w:numPr>
          <w:numberingChange w:id="6057" w:author="Box" w:date="2006-10-12T22:48:00Z" w:original="%1:5:0:.%2:16:0:.%3:7:0:.%4:7:0:"/>
        </w:numPr>
        <w:rPr>
          <w:del w:id="6058" w:author="Hp" w:date="2018-12-08T02:39:00Z"/>
          <w:i/>
          <w:szCs w:val="24"/>
        </w:rPr>
        <w:pPrChange w:id="6059" w:author="Hp" w:date="2018-12-08T02:39:00Z">
          <w:pPr>
            <w:pStyle w:val="Heading4"/>
            <w:keepNext w:val="0"/>
            <w:tabs>
              <w:tab w:val="clear" w:pos="0"/>
              <w:tab w:val="num" w:pos="1530"/>
            </w:tabs>
            <w:ind w:left="1526" w:hanging="806"/>
            <w:jc w:val="left"/>
          </w:pPr>
        </w:pPrChange>
      </w:pPr>
      <w:del w:id="6060" w:author="Hp" w:date="2018-12-08T02:39:00Z">
        <w:r w:rsidRPr="00473744" w:rsidDel="007703A9">
          <w:rPr>
            <w:i/>
            <w:szCs w:val="24"/>
          </w:rPr>
          <w:delText>The GUI will refresh the graphical representation of the current nodes in the managed cluster.</w:delText>
        </w:r>
      </w:del>
    </w:p>
    <w:p w:rsidR="00CD02E8" w:rsidDel="007703A9" w:rsidRDefault="00F83BCE" w:rsidP="007703A9">
      <w:pPr>
        <w:numPr>
          <w:numberingChange w:id="6061" w:author="Box" w:date="2006-10-12T22:48:00Z" w:original="%1:5:0:.%2:16:0:.%3:8:0:"/>
        </w:numPr>
        <w:rPr>
          <w:del w:id="6062" w:author="Hp" w:date="2018-12-08T02:39:00Z"/>
          <w:b/>
          <w:i/>
        </w:rPr>
        <w:pPrChange w:id="6063" w:author="Hp" w:date="2018-12-08T02:39:00Z">
          <w:pPr>
            <w:pStyle w:val="Heading3"/>
          </w:pPr>
        </w:pPrChange>
      </w:pPr>
      <w:del w:id="6064" w:author="Hp" w:date="2018-12-08T02:39:00Z">
        <w:r w:rsidRPr="00473744" w:rsidDel="007703A9">
          <w:delText xml:space="preserve">Post-condition:  </w:delText>
        </w:r>
        <w:r w:rsidRPr="002527FD" w:rsidDel="007703A9">
          <w:rPr>
            <w:b/>
            <w:i/>
          </w:rPr>
          <w:delText xml:space="preserve">A graphical representation of the current nodes in the managed cluster that </w:delText>
        </w:r>
        <w:r w:rsidDel="007703A9">
          <w:rPr>
            <w:b/>
            <w:i/>
          </w:rPr>
          <w:delText>also indicates the identified node by flashing an LED in the GUI and on the actual physical node.</w:delText>
        </w:r>
      </w:del>
    </w:p>
    <w:p w:rsidR="00F83BCE" w:rsidDel="007703A9" w:rsidRDefault="00CD02E8" w:rsidP="007703A9">
      <w:pPr>
        <w:numPr>
          <w:numberingChange w:id="6065" w:author="Box" w:date="2006-10-12T22:48:00Z" w:original="%1:5:0:.%2:16:0:.%3:9:0:"/>
        </w:numPr>
        <w:rPr>
          <w:del w:id="6066" w:author="Hp" w:date="2018-12-08T02:39:00Z"/>
          <w:b/>
          <w:i/>
        </w:rPr>
        <w:pPrChange w:id="6067" w:author="Hp" w:date="2018-12-08T02:39:00Z">
          <w:pPr>
            <w:pStyle w:val="Heading3"/>
          </w:pPr>
        </w:pPrChange>
      </w:pPr>
      <w:del w:id="6068" w:author="Hp" w:date="2018-12-08T02:39:00Z">
        <w:r w:rsidDel="007703A9">
          <w:rPr>
            <w:b/>
            <w:i/>
          </w:rPr>
          <w:br w:type="page"/>
        </w:r>
        <w:r w:rsidR="00F83BCE" w:rsidDel="007703A9">
          <w:delText xml:space="preserve">Exceptional Scenario(s):  </w:delText>
        </w:r>
        <w:r w:rsidR="00F83BCE" w:rsidDel="007703A9">
          <w:rPr>
            <w:b/>
            <w:i/>
          </w:rPr>
          <w:delText>This process may not succeed due to any of the following reasons:</w:delText>
        </w:r>
      </w:del>
    </w:p>
    <w:p w:rsidR="00F83BCE" w:rsidDel="007703A9" w:rsidRDefault="00F83BCE" w:rsidP="007703A9">
      <w:pPr>
        <w:numPr>
          <w:numberingChange w:id="6069" w:author="Box" w:date="2006-10-12T22:48:00Z" w:original=""/>
        </w:numPr>
        <w:rPr>
          <w:del w:id="6070" w:author="Hp" w:date="2018-12-08T02:39:00Z"/>
        </w:rPr>
        <w:pPrChange w:id="6071" w:author="Hp" w:date="2018-12-08T02:39:00Z">
          <w:pPr>
            <w:numPr>
              <w:numId w:val="7"/>
            </w:numPr>
            <w:tabs>
              <w:tab w:val="num" w:pos="990"/>
            </w:tabs>
            <w:ind w:left="990" w:hanging="360"/>
          </w:pPr>
        </w:pPrChange>
      </w:pPr>
      <w:del w:id="6072" w:author="Hp" w:date="2018-12-08T02:39:00Z">
        <w:r w:rsidDel="007703A9">
          <w:delText>The selected node is non-responsive.</w:delText>
        </w:r>
      </w:del>
    </w:p>
    <w:p w:rsidR="00F83BCE" w:rsidDel="007703A9" w:rsidRDefault="00F83BCE" w:rsidP="007703A9">
      <w:pPr>
        <w:numPr>
          <w:numberingChange w:id="6073" w:author="Box" w:date="2006-10-12T22:48:00Z" w:original=""/>
        </w:numPr>
        <w:rPr>
          <w:del w:id="6074" w:author="Hp" w:date="2018-12-08T02:39:00Z"/>
        </w:rPr>
        <w:pPrChange w:id="6075" w:author="Hp" w:date="2018-12-08T02:39:00Z">
          <w:pPr>
            <w:numPr>
              <w:numId w:val="7"/>
            </w:numPr>
            <w:tabs>
              <w:tab w:val="num" w:pos="990"/>
            </w:tabs>
            <w:ind w:left="990" w:hanging="360"/>
          </w:pPr>
        </w:pPrChange>
      </w:pPr>
      <w:del w:id="6076" w:author="Hp" w:date="2018-12-08T02:39:00Z">
        <w:r w:rsidDel="007703A9">
          <w:delText xml:space="preserve">The Cluster Control Subsystem is non-responsive.  </w:delText>
        </w:r>
      </w:del>
    </w:p>
    <w:p w:rsidR="00F83BCE" w:rsidDel="007703A9" w:rsidRDefault="00F83BCE" w:rsidP="007703A9">
      <w:pPr>
        <w:numPr>
          <w:numberingChange w:id="6077" w:author="Box" w:date="2006-10-12T22:48:00Z" w:original=""/>
        </w:numPr>
        <w:rPr>
          <w:del w:id="6078" w:author="Hp" w:date="2018-12-08T02:39:00Z"/>
        </w:rPr>
        <w:pPrChange w:id="6079" w:author="Hp" w:date="2018-12-08T02:39:00Z">
          <w:pPr>
            <w:numPr>
              <w:numId w:val="7"/>
            </w:numPr>
            <w:tabs>
              <w:tab w:val="num" w:pos="990"/>
            </w:tabs>
            <w:ind w:left="990" w:hanging="360"/>
          </w:pPr>
        </w:pPrChange>
      </w:pPr>
      <w:del w:id="6080" w:author="Hp" w:date="2018-12-08T02:39:00Z">
        <w:r w:rsidDel="007703A9">
          <w:delText>The Cluster Control Subsystem can not locate the node with the User selected parameters.</w:delText>
        </w:r>
      </w:del>
    </w:p>
    <w:p w:rsidR="00F83BCE" w:rsidDel="007703A9" w:rsidRDefault="00F83BCE" w:rsidP="007703A9">
      <w:pPr>
        <w:numPr>
          <w:numberingChange w:id="6081" w:author="Box" w:date="2006-10-12T22:48:00Z" w:original=""/>
        </w:numPr>
        <w:rPr>
          <w:del w:id="6082" w:author="Hp" w:date="2018-12-08T02:39:00Z"/>
        </w:rPr>
        <w:pPrChange w:id="6083" w:author="Hp" w:date="2018-12-08T02:39:00Z">
          <w:pPr>
            <w:numPr>
              <w:numId w:val="7"/>
            </w:numPr>
            <w:tabs>
              <w:tab w:val="num" w:pos="990"/>
            </w:tabs>
            <w:ind w:left="720" w:hanging="90"/>
          </w:pPr>
        </w:pPrChange>
      </w:pPr>
      <w:del w:id="6084" w:author="Hp" w:date="2018-12-08T02:39:00Z">
        <w:r w:rsidDel="007703A9">
          <w:delText>The Database Subsystem is non-responsive.</w:delText>
        </w:r>
      </w:del>
    </w:p>
    <w:p w:rsidR="00F83BCE" w:rsidDel="007703A9" w:rsidRDefault="00CD02E8" w:rsidP="007703A9">
      <w:pPr>
        <w:numPr>
          <w:numberingChange w:id="6085" w:author="Box" w:date="2006-10-12T22:48:00Z" w:original="%1:5:0:.%2:16:0:.%3:10:0:"/>
        </w:numPr>
        <w:rPr>
          <w:del w:id="6086" w:author="Hp" w:date="2018-12-08T02:39:00Z"/>
          <w:b/>
          <w:i/>
        </w:rPr>
        <w:pPrChange w:id="6087" w:author="Hp" w:date="2018-12-08T02:39:00Z">
          <w:pPr>
            <w:pStyle w:val="Heading3"/>
          </w:pPr>
        </w:pPrChange>
      </w:pPr>
      <w:del w:id="6088" w:author="Hp" w:date="2018-12-08T02:39:00Z">
        <w:r w:rsidDel="007703A9">
          <w:rPr>
            <w:noProof/>
          </w:rPr>
          <w:pict>
            <v:shape id="_x0000_s1124" type="#_x0000_t75" style="position:absolute;margin-left:100.3pt;margin-top:30.2pt;width:281.75pt;height:94.45pt;z-index:-6">
              <v:imagedata r:id="rId28" o:title="Identify_Node_Use_Case"/>
            </v:shape>
          </w:pict>
        </w:r>
        <w:r w:rsidR="00F83BCE" w:rsidDel="007703A9">
          <w:delText xml:space="preserve">Example:  </w:delText>
        </w:r>
      </w:del>
    </w:p>
    <w:p w:rsidR="00CD02E8" w:rsidRPr="00CD02E8" w:rsidDel="007703A9" w:rsidRDefault="00CD02E8" w:rsidP="007703A9">
      <w:pPr>
        <w:rPr>
          <w:del w:id="6089" w:author="Hp" w:date="2018-12-08T02:39:00Z"/>
        </w:rPr>
        <w:pPrChange w:id="6090" w:author="Hp" w:date="2018-12-08T02:39:00Z">
          <w:pPr/>
        </w:pPrChange>
      </w:pPr>
    </w:p>
    <w:p w:rsidR="00561A6F" w:rsidDel="007703A9" w:rsidRDefault="002527FD" w:rsidP="007703A9">
      <w:pPr>
        <w:numPr>
          <w:numberingChange w:id="6091" w:author="Box" w:date="2006-10-12T22:48:00Z" w:original="%1:5:0:.%2:17:0:"/>
        </w:numPr>
        <w:rPr>
          <w:del w:id="6092" w:author="Hp" w:date="2018-12-08T02:39:00Z"/>
        </w:rPr>
        <w:pPrChange w:id="6093" w:author="Hp" w:date="2018-12-08T02:39:00Z">
          <w:pPr>
            <w:pStyle w:val="Heading2"/>
          </w:pPr>
        </w:pPrChange>
      </w:pPr>
      <w:del w:id="6094" w:author="Hp" w:date="2018-12-08T02:39:00Z">
        <w:r w:rsidDel="007703A9">
          <w:br w:type="page"/>
        </w:r>
        <w:r w:rsidR="005873F8" w:rsidDel="007703A9">
          <w:delText>Modify Sensor Thresholds</w:delText>
        </w:r>
      </w:del>
    </w:p>
    <w:p w:rsidR="00CD11EE" w:rsidDel="007703A9" w:rsidRDefault="00CD11EE" w:rsidP="007703A9">
      <w:pPr>
        <w:numPr>
          <w:numberingChange w:id="6095" w:author="Box" w:date="2006-10-12T22:48:00Z" w:original="%1:5:0:.%2:17:0:.%3:1:0:"/>
        </w:numPr>
        <w:rPr>
          <w:del w:id="6096" w:author="Hp" w:date="2018-12-08T02:39:00Z"/>
        </w:rPr>
        <w:pPrChange w:id="6097" w:author="Hp" w:date="2018-12-08T02:39:00Z">
          <w:pPr>
            <w:pStyle w:val="Heading3"/>
          </w:pPr>
        </w:pPrChange>
      </w:pPr>
      <w:bookmarkStart w:id="6098" w:name="_Toc439994690"/>
      <w:del w:id="6099" w:author="Hp" w:date="2018-12-08T02:39:00Z">
        <w:r w:rsidDel="007703A9">
          <w:delText xml:space="preserve">Name: </w:delText>
        </w:r>
        <w:r w:rsidDel="007703A9">
          <w:rPr>
            <w:b/>
            <w:i/>
          </w:rPr>
          <w:delText>Modify Sensor Thresholds</w:delText>
        </w:r>
      </w:del>
    </w:p>
    <w:p w:rsidR="00CD11EE" w:rsidDel="007703A9" w:rsidRDefault="00CD11EE" w:rsidP="007703A9">
      <w:pPr>
        <w:numPr>
          <w:numberingChange w:id="6100" w:author="Box" w:date="2006-10-12T22:48:00Z" w:original="%1:5:0:.%2:17:0:.%3:2:0:"/>
        </w:numPr>
        <w:rPr>
          <w:del w:id="6101" w:author="Hp" w:date="2018-12-08T02:39:00Z"/>
          <w:b/>
          <w:i/>
        </w:rPr>
        <w:pPrChange w:id="6102" w:author="Hp" w:date="2018-12-08T02:39:00Z">
          <w:pPr>
            <w:pStyle w:val="Heading3"/>
          </w:pPr>
        </w:pPrChange>
      </w:pPr>
      <w:del w:id="6103" w:author="Hp" w:date="2018-12-08T02:39:00Z">
        <w:r w:rsidDel="007703A9">
          <w:delText xml:space="preserve">Goal:  </w:delText>
        </w:r>
        <w:r w:rsidDel="007703A9">
          <w:rPr>
            <w:b/>
            <w:i/>
          </w:rPr>
          <w:delText>To modify the following subset of a node’s sensor thresholds:</w:delText>
        </w:r>
      </w:del>
    </w:p>
    <w:p w:rsidR="00CD11EE" w:rsidRPr="00CD11EE" w:rsidDel="007703A9" w:rsidRDefault="00CD11EE" w:rsidP="007703A9">
      <w:pPr>
        <w:numPr>
          <w:numberingChange w:id="6104" w:author="Box" w:date="2006-10-12T22:48:00Z" w:original=""/>
        </w:numPr>
        <w:rPr>
          <w:del w:id="6105" w:author="Hp" w:date="2018-12-08T02:39:00Z"/>
        </w:rPr>
        <w:pPrChange w:id="6106" w:author="Hp" w:date="2018-12-08T02:39:00Z">
          <w:pPr>
            <w:numPr>
              <w:numId w:val="11"/>
            </w:numPr>
            <w:tabs>
              <w:tab w:val="num" w:pos="1080"/>
            </w:tabs>
            <w:ind w:left="720"/>
          </w:pPr>
        </w:pPrChange>
      </w:pPr>
      <w:del w:id="6107" w:author="Hp" w:date="2018-12-08T02:39:00Z">
        <w:r w:rsidDel="007703A9">
          <w:delText>Power Supply Voltage</w:delText>
        </w:r>
      </w:del>
    </w:p>
    <w:p w:rsidR="00CD11EE" w:rsidRPr="00CD11EE" w:rsidDel="007703A9" w:rsidRDefault="00CD11EE" w:rsidP="007703A9">
      <w:pPr>
        <w:numPr>
          <w:numberingChange w:id="6108" w:author="Box" w:date="2006-10-12T22:48:00Z" w:original=""/>
        </w:numPr>
        <w:rPr>
          <w:del w:id="6109" w:author="Hp" w:date="2018-12-08T02:39:00Z"/>
        </w:rPr>
        <w:pPrChange w:id="6110" w:author="Hp" w:date="2018-12-08T02:39:00Z">
          <w:pPr>
            <w:numPr>
              <w:numId w:val="11"/>
            </w:numPr>
            <w:tabs>
              <w:tab w:val="num" w:pos="1080"/>
            </w:tabs>
            <w:ind w:left="720"/>
          </w:pPr>
        </w:pPrChange>
      </w:pPr>
      <w:del w:id="6111" w:author="Hp" w:date="2018-12-08T02:39:00Z">
        <w:r w:rsidDel="007703A9">
          <w:delText>CPU Temperature(s)</w:delText>
        </w:r>
      </w:del>
    </w:p>
    <w:p w:rsidR="00CD11EE" w:rsidRPr="00CD11EE" w:rsidDel="007703A9" w:rsidRDefault="00CD11EE" w:rsidP="007703A9">
      <w:pPr>
        <w:numPr>
          <w:numberingChange w:id="6112" w:author="Box" w:date="2006-10-12T22:48:00Z" w:original=""/>
        </w:numPr>
        <w:rPr>
          <w:del w:id="6113" w:author="Hp" w:date="2018-12-08T02:39:00Z"/>
        </w:rPr>
        <w:pPrChange w:id="6114" w:author="Hp" w:date="2018-12-08T02:39:00Z">
          <w:pPr>
            <w:numPr>
              <w:numId w:val="11"/>
            </w:numPr>
            <w:tabs>
              <w:tab w:val="num" w:pos="1080"/>
            </w:tabs>
            <w:ind w:left="720"/>
          </w:pPr>
        </w:pPrChange>
      </w:pPr>
      <w:del w:id="6115" w:author="Hp" w:date="2018-12-08T02:39:00Z">
        <w:r w:rsidDel="007703A9">
          <w:delText>Fan Speed(s)</w:delText>
        </w:r>
      </w:del>
    </w:p>
    <w:p w:rsidR="00CD11EE" w:rsidRPr="00CD11EE" w:rsidDel="007703A9" w:rsidRDefault="00CD11EE" w:rsidP="007703A9">
      <w:pPr>
        <w:rPr>
          <w:del w:id="6116" w:author="Hp" w:date="2018-12-08T02:39:00Z"/>
        </w:rPr>
        <w:pPrChange w:id="6117" w:author="Hp" w:date="2018-12-08T02:39:00Z">
          <w:pPr/>
        </w:pPrChange>
      </w:pPr>
    </w:p>
    <w:p w:rsidR="00CD11EE" w:rsidDel="007703A9" w:rsidRDefault="00CD11EE" w:rsidP="007703A9">
      <w:pPr>
        <w:numPr>
          <w:numberingChange w:id="6118" w:author="Box" w:date="2006-10-12T22:48:00Z" w:original="%1:5:0:.%2:17:0:.%3:3:0:"/>
        </w:numPr>
        <w:rPr>
          <w:del w:id="6119" w:author="Hp" w:date="2018-12-08T02:39:00Z"/>
        </w:rPr>
        <w:pPrChange w:id="6120" w:author="Hp" w:date="2018-12-08T02:39:00Z">
          <w:pPr>
            <w:pStyle w:val="Heading3"/>
          </w:pPr>
        </w:pPrChange>
      </w:pPr>
      <w:del w:id="6121" w:author="Hp" w:date="2018-12-08T02:39:00Z">
        <w:r w:rsidDel="007703A9">
          <w:delText>Input:</w:delText>
        </w:r>
        <w:r w:rsidDel="007703A9">
          <w:rPr>
            <w:b/>
            <w:i/>
          </w:rPr>
          <w:delText xml:space="preserve">  The GUI will provide a button labeled “Modify Sensor Thresholds” and when left clicked, a new browser window will be opened listing the sensors that are available to be modified by the User.  For a list of sensors, please reference Sectin 3.9.2.</w:delText>
        </w:r>
      </w:del>
    </w:p>
    <w:p w:rsidR="00CD11EE" w:rsidRPr="005873F8" w:rsidDel="007703A9" w:rsidRDefault="00CD11EE" w:rsidP="007703A9">
      <w:pPr>
        <w:numPr>
          <w:numberingChange w:id="6122" w:author="Box" w:date="2006-10-12T22:48:00Z" w:original="%1:5:0:.%2:17:0:.%3:4:0:"/>
        </w:numPr>
        <w:rPr>
          <w:del w:id="6123" w:author="Hp" w:date="2018-12-08T02:39:00Z"/>
        </w:rPr>
        <w:pPrChange w:id="6124" w:author="Hp" w:date="2018-12-08T02:39:00Z">
          <w:pPr>
            <w:pStyle w:val="Heading3"/>
          </w:pPr>
        </w:pPrChange>
      </w:pPr>
      <w:del w:id="6125" w:author="Hp" w:date="2018-12-08T02:39:00Z">
        <w:r w:rsidDel="007703A9">
          <w:delText xml:space="preserve">Output:  </w:delText>
        </w:r>
        <w:r w:rsidDel="007703A9">
          <w:rPr>
            <w:b/>
            <w:i/>
          </w:rPr>
          <w:delText>The physical node will have an LED that flashes for physical identification and also on the GUI representation of the node.</w:delText>
        </w:r>
      </w:del>
    </w:p>
    <w:p w:rsidR="005A327B" w:rsidRPr="005A327B" w:rsidDel="007703A9" w:rsidRDefault="00CD11EE" w:rsidP="007703A9">
      <w:pPr>
        <w:numPr>
          <w:numberingChange w:id="6126" w:author="Box" w:date="2006-10-12T22:48:00Z" w:original="%1:5:0:.%2:17:0:.%3:5:0:"/>
        </w:numPr>
        <w:rPr>
          <w:del w:id="6127" w:author="Hp" w:date="2018-12-08T02:39:00Z"/>
        </w:rPr>
        <w:pPrChange w:id="6128" w:author="Hp" w:date="2018-12-08T02:39:00Z">
          <w:pPr>
            <w:pStyle w:val="Heading3"/>
          </w:pPr>
        </w:pPrChange>
      </w:pPr>
      <w:del w:id="6129" w:author="Hp" w:date="2018-12-08T02:39:00Z">
        <w:r w:rsidDel="007703A9">
          <w:delText>Main Scenario:</w:delText>
        </w:r>
        <w:r w:rsidDel="007703A9">
          <w:rPr>
            <w:b/>
            <w:i/>
          </w:rPr>
          <w:delText xml:space="preserve">  The User wishes to </w:delText>
        </w:r>
        <w:r w:rsidR="005A327B" w:rsidDel="007703A9">
          <w:rPr>
            <w:b/>
            <w:i/>
          </w:rPr>
          <w:delText>modify any/all of the sensors specified in Section 5.9.2 for a selected node.</w:delText>
        </w:r>
      </w:del>
    </w:p>
    <w:p w:rsidR="00CD11EE" w:rsidDel="007703A9" w:rsidRDefault="005A327B" w:rsidP="007703A9">
      <w:pPr>
        <w:numPr>
          <w:numberingChange w:id="6130" w:author="Box" w:date="2006-10-12T22:48:00Z" w:original="%1:5:0:.%2:17:0:.%3:6:0:"/>
        </w:numPr>
        <w:rPr>
          <w:del w:id="6131" w:author="Hp" w:date="2018-12-08T02:39:00Z"/>
        </w:rPr>
        <w:pPrChange w:id="6132" w:author="Hp" w:date="2018-12-08T02:39:00Z">
          <w:pPr>
            <w:pStyle w:val="Heading3"/>
          </w:pPr>
        </w:pPrChange>
      </w:pPr>
      <w:del w:id="6133" w:author="Hp" w:date="2018-12-08T02:39:00Z">
        <w:r w:rsidDel="007703A9">
          <w:delText xml:space="preserve"> </w:delText>
        </w:r>
        <w:r w:rsidR="00CD11EE" w:rsidDel="007703A9">
          <w:delText>Pre-condition:</w:delText>
        </w:r>
        <w:r w:rsidR="00CD11EE" w:rsidDel="007703A9">
          <w:rPr>
            <w:b/>
            <w:i/>
          </w:rPr>
          <w:delText xml:space="preserve">  A graphical representation of the current nodes in the managed cluster.</w:delText>
        </w:r>
      </w:del>
    </w:p>
    <w:p w:rsidR="00CD11EE" w:rsidDel="007703A9" w:rsidRDefault="00CD11EE" w:rsidP="007703A9">
      <w:pPr>
        <w:numPr>
          <w:numberingChange w:id="6134" w:author="Box" w:date="2006-10-12T22:48:00Z" w:original="%1:5:0:.%2:17:0:.%3:7:0:"/>
        </w:numPr>
        <w:rPr>
          <w:del w:id="6135" w:author="Hp" w:date="2018-12-08T02:39:00Z"/>
        </w:rPr>
        <w:pPrChange w:id="6136" w:author="Hp" w:date="2018-12-08T02:39:00Z">
          <w:pPr>
            <w:pStyle w:val="Heading3"/>
          </w:pPr>
        </w:pPrChange>
      </w:pPr>
      <w:del w:id="6137" w:author="Hp" w:date="2018-12-08T02:39:00Z">
        <w:r w:rsidDel="007703A9">
          <w:delText>Steps:</w:delText>
        </w:r>
      </w:del>
    </w:p>
    <w:p w:rsidR="00CD11EE" w:rsidRPr="00473744" w:rsidDel="007703A9" w:rsidRDefault="00CD11EE" w:rsidP="007703A9">
      <w:pPr>
        <w:numPr>
          <w:numberingChange w:id="6138" w:author="Box" w:date="2006-10-12T22:48:00Z" w:original="%1:5:0:.%2:17:0:.%3:7:0:.%4:1:0:"/>
        </w:numPr>
        <w:rPr>
          <w:del w:id="6139" w:author="Hp" w:date="2018-12-08T02:39:00Z"/>
          <w:i/>
          <w:szCs w:val="24"/>
        </w:rPr>
        <w:pPrChange w:id="6140" w:author="Hp" w:date="2018-12-08T02:39:00Z">
          <w:pPr>
            <w:pStyle w:val="Heading4"/>
            <w:keepNext w:val="0"/>
            <w:tabs>
              <w:tab w:val="clear" w:pos="0"/>
              <w:tab w:val="num" w:pos="1530"/>
            </w:tabs>
            <w:ind w:left="1530" w:hanging="810"/>
            <w:jc w:val="left"/>
          </w:pPr>
        </w:pPrChange>
      </w:pPr>
      <w:del w:id="6141" w:author="Hp" w:date="2018-12-08T02:39:00Z">
        <w:r w:rsidRPr="00473744" w:rsidDel="007703A9">
          <w:rPr>
            <w:i/>
            <w:szCs w:val="24"/>
          </w:rPr>
          <w:delText>The User selects a node of interest.</w:delText>
        </w:r>
      </w:del>
    </w:p>
    <w:p w:rsidR="00CD11EE" w:rsidDel="007703A9" w:rsidRDefault="00CD11EE" w:rsidP="007703A9">
      <w:pPr>
        <w:numPr>
          <w:numberingChange w:id="6142" w:author="Box" w:date="2006-10-12T22:48:00Z" w:original="%1:5:0:.%2:17:0:.%3:7:0:.%4:2:0:"/>
        </w:numPr>
        <w:rPr>
          <w:del w:id="6143" w:author="Hp" w:date="2018-12-08T02:39:00Z"/>
          <w:i/>
          <w:szCs w:val="24"/>
        </w:rPr>
        <w:pPrChange w:id="6144" w:author="Hp" w:date="2018-12-08T02:39:00Z">
          <w:pPr>
            <w:pStyle w:val="Heading4"/>
            <w:keepNext w:val="0"/>
            <w:tabs>
              <w:tab w:val="clear" w:pos="0"/>
              <w:tab w:val="num" w:pos="720"/>
              <w:tab w:val="num" w:pos="1530"/>
            </w:tabs>
            <w:ind w:left="1526" w:hanging="806"/>
            <w:jc w:val="left"/>
          </w:pPr>
        </w:pPrChange>
      </w:pPr>
      <w:del w:id="6145" w:author="Hp" w:date="2018-12-08T02:39:00Z">
        <w:r w:rsidRPr="00473744" w:rsidDel="007703A9">
          <w:rPr>
            <w:i/>
            <w:szCs w:val="24"/>
          </w:rPr>
          <w:delText>The User left clicks on the GUI button labeled “</w:delText>
        </w:r>
        <w:r w:rsidR="00E86AF1" w:rsidDel="007703A9">
          <w:rPr>
            <w:i/>
            <w:szCs w:val="24"/>
          </w:rPr>
          <w:delText>Modify Sensor Thresholds</w:delText>
        </w:r>
        <w:r w:rsidRPr="00473744" w:rsidDel="007703A9">
          <w:rPr>
            <w:i/>
            <w:szCs w:val="24"/>
          </w:rPr>
          <w:delText>”</w:delText>
        </w:r>
        <w:r w:rsidR="00E86AF1" w:rsidDel="007703A9">
          <w:rPr>
            <w:i/>
            <w:szCs w:val="24"/>
          </w:rPr>
          <w:delText xml:space="preserve"> which will open a new browser window with the current values of the sensors. </w:delText>
        </w:r>
      </w:del>
    </w:p>
    <w:p w:rsidR="00E86AF1" w:rsidDel="007703A9" w:rsidRDefault="00E86AF1" w:rsidP="007703A9">
      <w:pPr>
        <w:rPr>
          <w:del w:id="6146" w:author="Hp" w:date="2018-12-08T02:39:00Z"/>
        </w:rPr>
        <w:pPrChange w:id="6147" w:author="Hp" w:date="2018-12-08T02:39:00Z">
          <w:pPr/>
        </w:pPrChange>
      </w:pPr>
    </w:p>
    <w:p w:rsidR="00E86AF1" w:rsidRPr="00E86AF1" w:rsidDel="007703A9" w:rsidRDefault="00E86AF1" w:rsidP="007703A9">
      <w:pPr>
        <w:numPr>
          <w:numberingChange w:id="6148" w:author="Box" w:date="2006-10-12T22:48:00Z" w:original="%1:5:0:.%2:17:0:.%3:7:0:.%4:3:0:"/>
        </w:numPr>
        <w:rPr>
          <w:del w:id="6149" w:author="Hp" w:date="2018-12-08T02:39:00Z"/>
          <w:i/>
          <w:szCs w:val="24"/>
        </w:rPr>
        <w:pPrChange w:id="6150" w:author="Hp" w:date="2018-12-08T02:39:00Z">
          <w:pPr>
            <w:pStyle w:val="Heading4"/>
            <w:tabs>
              <w:tab w:val="clear" w:pos="0"/>
              <w:tab w:val="num" w:pos="1530"/>
            </w:tabs>
            <w:ind w:left="1530" w:hanging="810"/>
          </w:pPr>
        </w:pPrChange>
      </w:pPr>
      <w:del w:id="6151" w:author="Hp" w:date="2018-12-08T02:39:00Z">
        <w:r w:rsidRPr="00E86AF1" w:rsidDel="007703A9">
          <w:rPr>
            <w:i/>
            <w:szCs w:val="24"/>
          </w:rPr>
          <w:delText>The User will make changes to these values and left click the GUI button labeled “Submit”.</w:delText>
        </w:r>
      </w:del>
    </w:p>
    <w:p w:rsidR="00CD11EE" w:rsidRPr="00473744" w:rsidDel="007703A9" w:rsidRDefault="00CD11EE" w:rsidP="007703A9">
      <w:pPr>
        <w:numPr>
          <w:numberingChange w:id="6152" w:author="Box" w:date="2006-10-12T22:48:00Z" w:original="%1:5:0:.%2:17:0:.%3:7:0:.%4:4:0:"/>
        </w:numPr>
        <w:rPr>
          <w:del w:id="6153" w:author="Hp" w:date="2018-12-08T02:39:00Z"/>
          <w:i/>
          <w:szCs w:val="24"/>
        </w:rPr>
        <w:pPrChange w:id="6154" w:author="Hp" w:date="2018-12-08T02:39:00Z">
          <w:pPr>
            <w:pStyle w:val="Heading4"/>
            <w:keepNext w:val="0"/>
            <w:tabs>
              <w:tab w:val="clear" w:pos="0"/>
              <w:tab w:val="num" w:pos="1530"/>
            </w:tabs>
            <w:ind w:left="1526" w:hanging="806"/>
            <w:jc w:val="left"/>
          </w:pPr>
        </w:pPrChange>
      </w:pPr>
      <w:del w:id="6155" w:author="Hp" w:date="2018-12-08T02:39:00Z">
        <w:r w:rsidDel="007703A9">
          <w:rPr>
            <w:i/>
            <w:szCs w:val="24"/>
          </w:rPr>
          <w:delText>A</w:delText>
        </w:r>
        <w:r w:rsidRPr="00473744" w:rsidDel="007703A9">
          <w:rPr>
            <w:i/>
            <w:szCs w:val="24"/>
          </w:rPr>
          <w:delText xml:space="preserve"> GUI client-side script will format a command with the parameters of the node to be </w:delText>
        </w:r>
        <w:r w:rsidDel="007703A9">
          <w:rPr>
            <w:i/>
            <w:szCs w:val="24"/>
          </w:rPr>
          <w:delText>restarted</w:delText>
        </w:r>
        <w:r w:rsidRPr="00473744" w:rsidDel="007703A9">
          <w:rPr>
            <w:i/>
            <w:szCs w:val="24"/>
          </w:rPr>
          <w:delText>.</w:delText>
        </w:r>
      </w:del>
    </w:p>
    <w:p w:rsidR="00CD11EE" w:rsidRPr="00473744" w:rsidDel="007703A9" w:rsidRDefault="00CD11EE" w:rsidP="007703A9">
      <w:pPr>
        <w:numPr>
          <w:numberingChange w:id="6156" w:author="Box" w:date="2006-10-12T22:48:00Z" w:original="%1:5:0:.%2:17:0:.%3:7:0:.%4:5:0:"/>
        </w:numPr>
        <w:rPr>
          <w:del w:id="6157" w:author="Hp" w:date="2018-12-08T02:39:00Z"/>
          <w:i/>
          <w:szCs w:val="24"/>
        </w:rPr>
        <w:pPrChange w:id="6158" w:author="Hp" w:date="2018-12-08T02:39:00Z">
          <w:pPr>
            <w:pStyle w:val="Heading4"/>
            <w:keepNext w:val="0"/>
            <w:tabs>
              <w:tab w:val="clear" w:pos="0"/>
              <w:tab w:val="num" w:pos="1530"/>
            </w:tabs>
            <w:ind w:left="1526" w:hanging="806"/>
            <w:jc w:val="left"/>
          </w:pPr>
        </w:pPrChange>
      </w:pPr>
      <w:del w:id="6159" w:author="Hp" w:date="2018-12-08T02:39:00Z">
        <w:r w:rsidRPr="00473744" w:rsidDel="007703A9">
          <w:rPr>
            <w:i/>
            <w:szCs w:val="24"/>
          </w:rPr>
          <w:delText>The GUI will then pass the command to the Cluster Control Team’s Subsystem.</w:delText>
        </w:r>
      </w:del>
    </w:p>
    <w:p w:rsidR="00CD11EE" w:rsidRPr="00473744" w:rsidDel="007703A9" w:rsidRDefault="00CD11EE" w:rsidP="007703A9">
      <w:pPr>
        <w:numPr>
          <w:numberingChange w:id="6160" w:author="Box" w:date="2006-10-12T22:48:00Z" w:original="%1:5:0:.%2:17:0:.%3:7:0:.%4:6:0:"/>
        </w:numPr>
        <w:rPr>
          <w:del w:id="6161" w:author="Hp" w:date="2018-12-08T02:39:00Z"/>
          <w:i/>
          <w:szCs w:val="24"/>
        </w:rPr>
        <w:pPrChange w:id="6162" w:author="Hp" w:date="2018-12-08T02:39:00Z">
          <w:pPr>
            <w:pStyle w:val="Heading4"/>
            <w:keepNext w:val="0"/>
            <w:tabs>
              <w:tab w:val="clear" w:pos="0"/>
              <w:tab w:val="num" w:pos="1530"/>
            </w:tabs>
            <w:ind w:left="1526" w:hanging="806"/>
            <w:jc w:val="left"/>
          </w:pPr>
        </w:pPrChange>
      </w:pPr>
      <w:del w:id="6163" w:author="Hp" w:date="2018-12-08T02:39:00Z">
        <w:r w:rsidRPr="00473744" w:rsidDel="007703A9">
          <w:rPr>
            <w:i/>
            <w:szCs w:val="24"/>
          </w:rPr>
          <w:delText>The Cluster Control Subsystem will then retrieve a list of all current cluster nodes and pass this list to the DB Team’s Subsystem.</w:delText>
        </w:r>
      </w:del>
    </w:p>
    <w:p w:rsidR="00CD11EE" w:rsidRPr="00473744" w:rsidDel="007703A9" w:rsidRDefault="00CD11EE" w:rsidP="007703A9">
      <w:pPr>
        <w:numPr>
          <w:numberingChange w:id="6164" w:author="Box" w:date="2006-10-12T22:48:00Z" w:original="%1:5:0:.%2:17:0:.%3:7:0:.%4:7:0:"/>
        </w:numPr>
        <w:rPr>
          <w:del w:id="6165" w:author="Hp" w:date="2018-12-08T02:39:00Z"/>
          <w:i/>
          <w:szCs w:val="24"/>
        </w:rPr>
        <w:pPrChange w:id="6166" w:author="Hp" w:date="2018-12-08T02:39:00Z">
          <w:pPr>
            <w:pStyle w:val="Heading4"/>
            <w:keepNext w:val="0"/>
            <w:tabs>
              <w:tab w:val="clear" w:pos="0"/>
              <w:tab w:val="num" w:pos="1530"/>
            </w:tabs>
            <w:ind w:left="1526" w:hanging="806"/>
            <w:jc w:val="left"/>
          </w:pPr>
        </w:pPrChange>
      </w:pPr>
      <w:del w:id="6167" w:author="Hp" w:date="2018-12-08T02:39:00Z">
        <w:r w:rsidRPr="00473744" w:rsidDel="007703A9">
          <w:rPr>
            <w:i/>
            <w:szCs w:val="24"/>
          </w:rPr>
          <w:delText>The DB Team’s Subsystem will then update the database with the current list of cluster nodes.</w:delText>
        </w:r>
      </w:del>
    </w:p>
    <w:p w:rsidR="00CD11EE" w:rsidRPr="00473744" w:rsidDel="007703A9" w:rsidRDefault="00CD11EE" w:rsidP="007703A9">
      <w:pPr>
        <w:numPr>
          <w:numberingChange w:id="6168" w:author="Box" w:date="2006-10-12T22:48:00Z" w:original="%1:5:0:.%2:17:0:.%3:7:0:.%4:8:0:"/>
        </w:numPr>
        <w:rPr>
          <w:del w:id="6169" w:author="Hp" w:date="2018-12-08T02:39:00Z"/>
          <w:i/>
          <w:szCs w:val="24"/>
        </w:rPr>
        <w:pPrChange w:id="6170" w:author="Hp" w:date="2018-12-08T02:39:00Z">
          <w:pPr>
            <w:pStyle w:val="Heading4"/>
            <w:keepNext w:val="0"/>
            <w:tabs>
              <w:tab w:val="clear" w:pos="0"/>
              <w:tab w:val="num" w:pos="1530"/>
            </w:tabs>
            <w:ind w:left="1526" w:hanging="806"/>
            <w:jc w:val="left"/>
          </w:pPr>
        </w:pPrChange>
      </w:pPr>
      <w:del w:id="6171" w:author="Hp" w:date="2018-12-08T02:39:00Z">
        <w:r w:rsidRPr="00473744" w:rsidDel="007703A9">
          <w:rPr>
            <w:i/>
            <w:szCs w:val="24"/>
          </w:rPr>
          <w:delText>The GUI will refresh the graphical representation of the current nodes in the managed cluster.</w:delText>
        </w:r>
      </w:del>
    </w:p>
    <w:p w:rsidR="00CD11EE" w:rsidRPr="002527FD" w:rsidDel="007703A9" w:rsidRDefault="00CD11EE" w:rsidP="007703A9">
      <w:pPr>
        <w:numPr>
          <w:numberingChange w:id="6172" w:author="Box" w:date="2006-10-12T22:48:00Z" w:original="%1:5:0:.%2:17:0:.%3:8:0:"/>
        </w:numPr>
        <w:rPr>
          <w:del w:id="6173" w:author="Hp" w:date="2018-12-08T02:39:00Z"/>
          <w:b/>
          <w:i/>
        </w:rPr>
        <w:pPrChange w:id="6174" w:author="Hp" w:date="2018-12-08T02:39:00Z">
          <w:pPr>
            <w:pStyle w:val="Heading3"/>
          </w:pPr>
        </w:pPrChange>
      </w:pPr>
      <w:del w:id="6175" w:author="Hp" w:date="2018-12-08T02:39:00Z">
        <w:r w:rsidRPr="00473744" w:rsidDel="007703A9">
          <w:delText xml:space="preserve">Post-condition:  </w:delText>
        </w:r>
        <w:r w:rsidRPr="002527FD" w:rsidDel="007703A9">
          <w:rPr>
            <w:b/>
            <w:i/>
          </w:rPr>
          <w:delText>A graphical representation of the current nodes in the managed cluster</w:delText>
        </w:r>
        <w:r w:rsidR="00E86AF1" w:rsidDel="007703A9">
          <w:rPr>
            <w:b/>
            <w:i/>
          </w:rPr>
          <w:delText>.</w:delText>
        </w:r>
      </w:del>
    </w:p>
    <w:p w:rsidR="00CD11EE" w:rsidDel="007703A9" w:rsidRDefault="00CD11EE" w:rsidP="007703A9">
      <w:pPr>
        <w:numPr>
          <w:numberingChange w:id="6176" w:author="Box" w:date="2006-10-12T22:48:00Z" w:original="%1:5:0:.%2:17:0:.%3:9:0:"/>
        </w:numPr>
        <w:rPr>
          <w:del w:id="6177" w:author="Hp" w:date="2018-12-08T02:39:00Z"/>
          <w:b/>
          <w:i/>
        </w:rPr>
        <w:pPrChange w:id="6178" w:author="Hp" w:date="2018-12-08T02:39:00Z">
          <w:pPr>
            <w:pStyle w:val="Heading3"/>
          </w:pPr>
        </w:pPrChange>
      </w:pPr>
      <w:del w:id="6179" w:author="Hp" w:date="2018-12-08T02:39:00Z">
        <w:r w:rsidDel="007703A9">
          <w:delText xml:space="preserve">Exceptional Scenario(s):  </w:delText>
        </w:r>
        <w:r w:rsidDel="007703A9">
          <w:rPr>
            <w:b/>
            <w:i/>
          </w:rPr>
          <w:delText>This process may not succeed due to any of the following reasons:</w:delText>
        </w:r>
      </w:del>
    </w:p>
    <w:p w:rsidR="00CD11EE" w:rsidDel="007703A9" w:rsidRDefault="00CD11EE" w:rsidP="007703A9">
      <w:pPr>
        <w:numPr>
          <w:numberingChange w:id="6180" w:author="Box" w:date="2006-10-12T22:48:00Z" w:original=""/>
        </w:numPr>
        <w:rPr>
          <w:del w:id="6181" w:author="Hp" w:date="2018-12-08T02:39:00Z"/>
        </w:rPr>
        <w:pPrChange w:id="6182" w:author="Hp" w:date="2018-12-08T02:39:00Z">
          <w:pPr>
            <w:numPr>
              <w:numId w:val="7"/>
            </w:numPr>
            <w:tabs>
              <w:tab w:val="num" w:pos="990"/>
            </w:tabs>
            <w:ind w:left="990" w:hanging="360"/>
          </w:pPr>
        </w:pPrChange>
      </w:pPr>
      <w:del w:id="6183" w:author="Hp" w:date="2018-12-08T02:39:00Z">
        <w:r w:rsidDel="007703A9">
          <w:delText>The selected node is non-responsive.</w:delText>
        </w:r>
      </w:del>
    </w:p>
    <w:p w:rsidR="00CD11EE" w:rsidDel="007703A9" w:rsidRDefault="00CD11EE" w:rsidP="007703A9">
      <w:pPr>
        <w:numPr>
          <w:numberingChange w:id="6184" w:author="Box" w:date="2006-10-12T22:48:00Z" w:original=""/>
        </w:numPr>
        <w:rPr>
          <w:del w:id="6185" w:author="Hp" w:date="2018-12-08T02:39:00Z"/>
        </w:rPr>
        <w:pPrChange w:id="6186" w:author="Hp" w:date="2018-12-08T02:39:00Z">
          <w:pPr>
            <w:numPr>
              <w:numId w:val="7"/>
            </w:numPr>
            <w:tabs>
              <w:tab w:val="num" w:pos="990"/>
            </w:tabs>
            <w:ind w:left="990" w:hanging="360"/>
          </w:pPr>
        </w:pPrChange>
      </w:pPr>
      <w:del w:id="6187" w:author="Hp" w:date="2018-12-08T02:39:00Z">
        <w:r w:rsidDel="007703A9">
          <w:delText xml:space="preserve">The Cluster Control Subsystem is non-responsive.  </w:delText>
        </w:r>
      </w:del>
    </w:p>
    <w:p w:rsidR="00CD11EE" w:rsidDel="007703A9" w:rsidRDefault="00CD11EE" w:rsidP="007703A9">
      <w:pPr>
        <w:numPr>
          <w:numberingChange w:id="6188" w:author="Box" w:date="2006-10-12T22:48:00Z" w:original=""/>
        </w:numPr>
        <w:rPr>
          <w:del w:id="6189" w:author="Hp" w:date="2018-12-08T02:39:00Z"/>
        </w:rPr>
        <w:pPrChange w:id="6190" w:author="Hp" w:date="2018-12-08T02:39:00Z">
          <w:pPr>
            <w:numPr>
              <w:numId w:val="7"/>
            </w:numPr>
            <w:tabs>
              <w:tab w:val="num" w:pos="990"/>
            </w:tabs>
            <w:ind w:left="990" w:hanging="360"/>
          </w:pPr>
        </w:pPrChange>
      </w:pPr>
      <w:del w:id="6191" w:author="Hp" w:date="2018-12-08T02:39:00Z">
        <w:r w:rsidDel="007703A9">
          <w:delText>The Cluster Control Subsystem can not locate the node with the User selected parameters.</w:delText>
        </w:r>
      </w:del>
    </w:p>
    <w:p w:rsidR="00CD11EE" w:rsidDel="007703A9" w:rsidRDefault="00CD11EE" w:rsidP="007703A9">
      <w:pPr>
        <w:numPr>
          <w:numberingChange w:id="6192" w:author="Box" w:date="2006-10-12T22:48:00Z" w:original=""/>
        </w:numPr>
        <w:rPr>
          <w:del w:id="6193" w:author="Hp" w:date="2018-12-08T02:39:00Z"/>
        </w:rPr>
        <w:pPrChange w:id="6194" w:author="Hp" w:date="2018-12-08T02:39:00Z">
          <w:pPr>
            <w:numPr>
              <w:numId w:val="7"/>
            </w:numPr>
            <w:tabs>
              <w:tab w:val="num" w:pos="990"/>
            </w:tabs>
            <w:ind w:left="720" w:hanging="90"/>
          </w:pPr>
        </w:pPrChange>
      </w:pPr>
      <w:del w:id="6195" w:author="Hp" w:date="2018-12-08T02:39:00Z">
        <w:r w:rsidDel="007703A9">
          <w:delText>The Database Subsystem is non-responsive.</w:delText>
        </w:r>
      </w:del>
    </w:p>
    <w:p w:rsidR="00CD11EE" w:rsidDel="007703A9" w:rsidRDefault="00CD02E8" w:rsidP="007703A9">
      <w:pPr>
        <w:numPr>
          <w:numberingChange w:id="6196" w:author="Box" w:date="2006-10-12T22:48:00Z" w:original="%1:5:0:.%2:17:0:.%3:10:0:"/>
        </w:numPr>
        <w:rPr>
          <w:del w:id="6197" w:author="Hp" w:date="2018-12-08T02:39:00Z"/>
        </w:rPr>
        <w:pPrChange w:id="6198" w:author="Hp" w:date="2018-12-08T02:39:00Z">
          <w:pPr>
            <w:pStyle w:val="Heading3"/>
          </w:pPr>
        </w:pPrChange>
      </w:pPr>
      <w:del w:id="6199" w:author="Hp" w:date="2018-12-08T02:39:00Z">
        <w:r w:rsidDel="007703A9">
          <w:delText xml:space="preserve">Example: </w:delText>
        </w:r>
      </w:del>
    </w:p>
    <w:p w:rsidR="004B2F43" w:rsidDel="007703A9" w:rsidRDefault="004B2F43" w:rsidP="007703A9">
      <w:pPr>
        <w:rPr>
          <w:del w:id="6200" w:author="Hp" w:date="2018-12-08T02:39:00Z"/>
        </w:rPr>
        <w:pPrChange w:id="6201" w:author="Hp" w:date="2018-12-08T02:39:00Z">
          <w:pPr/>
        </w:pPrChange>
      </w:pPr>
      <w:del w:id="6202" w:author="Hp" w:date="2018-12-08T02:39:00Z">
        <w:r w:rsidDel="007703A9">
          <w:rPr>
            <w:noProof/>
          </w:rPr>
          <w:pict>
            <v:shape id="_x0000_s1125" type="#_x0000_t75" style="position:absolute;margin-left:110.25pt;margin-top:8pt;width:271.3pt;height:79.3pt;z-index:-5">
              <v:imagedata r:id="rId29" o:title="Modify_Sensor_Thresholds_Use_Case"/>
            </v:shape>
          </w:pict>
        </w:r>
      </w:del>
    </w:p>
    <w:p w:rsidR="004B2F43" w:rsidDel="007703A9" w:rsidRDefault="004B2F43" w:rsidP="007703A9">
      <w:pPr>
        <w:rPr>
          <w:del w:id="6203" w:author="Hp" w:date="2018-12-08T02:39:00Z"/>
        </w:rPr>
        <w:pPrChange w:id="6204" w:author="Hp" w:date="2018-12-08T02:39:00Z">
          <w:pPr/>
        </w:pPrChange>
      </w:pPr>
    </w:p>
    <w:p w:rsidR="004B2F43" w:rsidDel="007703A9" w:rsidRDefault="004B2F43" w:rsidP="007703A9">
      <w:pPr>
        <w:rPr>
          <w:del w:id="6205" w:author="Hp" w:date="2018-12-08T02:39:00Z"/>
        </w:rPr>
        <w:pPrChange w:id="6206" w:author="Hp" w:date="2018-12-08T02:39:00Z">
          <w:pPr/>
        </w:pPrChange>
      </w:pPr>
    </w:p>
    <w:p w:rsidR="004B2F43" w:rsidDel="007703A9" w:rsidRDefault="004B2F43" w:rsidP="007703A9">
      <w:pPr>
        <w:rPr>
          <w:del w:id="6207" w:author="Hp" w:date="2018-12-08T02:39:00Z"/>
        </w:rPr>
        <w:pPrChange w:id="6208" w:author="Hp" w:date="2018-12-08T02:39:00Z">
          <w:pPr/>
        </w:pPrChange>
      </w:pPr>
    </w:p>
    <w:p w:rsidR="00CD02E8" w:rsidDel="007703A9" w:rsidRDefault="00CD02E8" w:rsidP="007703A9">
      <w:pPr>
        <w:rPr>
          <w:del w:id="6209" w:author="Hp" w:date="2018-12-08T02:39:00Z"/>
        </w:rPr>
        <w:pPrChange w:id="6210" w:author="Hp" w:date="2018-12-08T02:39:00Z">
          <w:pPr/>
        </w:pPrChange>
      </w:pPr>
    </w:p>
    <w:p w:rsidR="004B2F43" w:rsidDel="007703A9" w:rsidRDefault="004B2F43" w:rsidP="007703A9">
      <w:pPr>
        <w:rPr>
          <w:del w:id="6211" w:author="Hp" w:date="2018-12-08T02:39:00Z"/>
        </w:rPr>
        <w:pPrChange w:id="6212" w:author="Hp" w:date="2018-12-08T02:39:00Z">
          <w:pPr/>
        </w:pPrChange>
      </w:pPr>
    </w:p>
    <w:p w:rsidR="004B2F43" w:rsidRPr="00CD02E8" w:rsidDel="007703A9" w:rsidRDefault="004B2F43" w:rsidP="007703A9">
      <w:pPr>
        <w:rPr>
          <w:del w:id="6213" w:author="Hp" w:date="2018-12-08T02:39:00Z"/>
        </w:rPr>
        <w:pPrChange w:id="6214" w:author="Hp" w:date="2018-12-08T02:39:00Z">
          <w:pPr/>
        </w:pPrChange>
      </w:pPr>
    </w:p>
    <w:p w:rsidR="004B2F43" w:rsidRPr="007D729C" w:rsidDel="007703A9" w:rsidRDefault="004B2F43" w:rsidP="007703A9">
      <w:pPr>
        <w:numPr>
          <w:ins w:id="6215" w:author="Box" w:date="2006-10-12T22:48:00Z"/>
        </w:numPr>
        <w:rPr>
          <w:ins w:id="6216" w:author="Anand" w:date="2006-10-12T22:48:00Z"/>
          <w:del w:id="6217" w:author="Hp" w:date="2018-12-08T02:39:00Z"/>
          <w:rFonts w:ascii="Times New Roman" w:hAnsi="Times New Roman"/>
        </w:rPr>
        <w:pPrChange w:id="6218" w:author="Hp" w:date="2018-12-08T02:39:00Z">
          <w:pPr>
            <w:pStyle w:val="Heading2"/>
            <w:tabs>
              <w:tab w:val="clear" w:pos="0"/>
            </w:tabs>
          </w:pPr>
        </w:pPrChange>
      </w:pPr>
      <w:ins w:id="6219" w:author="Anand" w:date="2006-10-12T22:48:00Z">
        <w:del w:id="6220" w:author="Hp" w:date="2018-12-08T02:39:00Z">
          <w:r w:rsidRPr="007D729C" w:rsidDel="007703A9">
            <w:rPr>
              <w:rFonts w:ascii="Times New Roman" w:hAnsi="Times New Roman"/>
            </w:rPr>
            <w:delText>Checkpoint</w:delText>
          </w:r>
        </w:del>
      </w:ins>
      <w:ins w:id="6221" w:author="Box" w:date="2006-10-13T08:08:00Z">
        <w:del w:id="6222" w:author="Hp" w:date="2018-12-08T02:39:00Z">
          <w:r w:rsidR="00A14717" w:rsidDel="007703A9">
            <w:rPr>
              <w:rFonts w:ascii="Times New Roman" w:hAnsi="Times New Roman"/>
            </w:rPr>
            <w:delText>Application Management</w:delText>
          </w:r>
        </w:del>
      </w:ins>
    </w:p>
    <w:p w:rsidR="004B2F43" w:rsidRPr="007D729C" w:rsidDel="007703A9" w:rsidRDefault="004B2F43" w:rsidP="007703A9">
      <w:pPr>
        <w:numPr>
          <w:ins w:id="6223" w:author="Box" w:date="2006-10-12T22:48:00Z"/>
        </w:numPr>
        <w:rPr>
          <w:ins w:id="6224" w:author="Anand" w:date="2006-10-12T22:48:00Z"/>
          <w:del w:id="6225" w:author="Hp" w:date="2018-12-08T02:39:00Z"/>
          <w:rFonts w:ascii="Times New Roman" w:hAnsi="Times New Roman"/>
          <w:i/>
        </w:rPr>
        <w:pPrChange w:id="6226" w:author="Hp" w:date="2018-12-08T02:39:00Z">
          <w:pPr>
            <w:pStyle w:val="Heading3"/>
            <w:tabs>
              <w:tab w:val="clear" w:pos="0"/>
            </w:tabs>
          </w:pPr>
        </w:pPrChange>
      </w:pPr>
      <w:ins w:id="6227" w:author="Anand" w:date="2006-10-12T22:48:00Z">
        <w:del w:id="6228" w:author="Hp" w:date="2018-12-08T02:39:00Z">
          <w:r w:rsidRPr="007D729C" w:rsidDel="007703A9">
            <w:rPr>
              <w:rFonts w:ascii="Times New Roman" w:hAnsi="Times New Roman"/>
              <w:i/>
            </w:rPr>
            <w:delText xml:space="preserve">Name:  </w:delText>
          </w:r>
          <w:r w:rsidRPr="007D729C" w:rsidDel="007703A9">
            <w:rPr>
              <w:rFonts w:ascii="Times New Roman" w:hAnsi="Times New Roman"/>
              <w:b/>
              <w:i/>
              <w:sz w:val="22"/>
            </w:rPr>
            <w:delText>Checkpoint</w:delText>
          </w:r>
        </w:del>
      </w:ins>
      <w:ins w:id="6229" w:author="Box" w:date="2006-10-13T08:09:00Z">
        <w:del w:id="6230" w:author="Hp" w:date="2018-12-08T02:39:00Z">
          <w:r w:rsidR="00A14717" w:rsidDel="007703A9">
            <w:rPr>
              <w:rFonts w:ascii="Times New Roman" w:hAnsi="Times New Roman"/>
              <w:b/>
              <w:i/>
              <w:sz w:val="22"/>
            </w:rPr>
            <w:delText>Application management</w:delText>
          </w:r>
        </w:del>
      </w:ins>
    </w:p>
    <w:p w:rsidR="004B2F43" w:rsidRPr="007D729C" w:rsidDel="007703A9" w:rsidRDefault="004B2F43" w:rsidP="007703A9">
      <w:pPr>
        <w:numPr>
          <w:ins w:id="6231" w:author="Box" w:date="2006-10-12T22:48:00Z"/>
        </w:numPr>
        <w:rPr>
          <w:ins w:id="6232" w:author="Anand" w:date="2006-10-12T22:48:00Z"/>
          <w:del w:id="6233" w:author="Hp" w:date="2018-12-08T02:39:00Z"/>
          <w:rFonts w:ascii="Times New Roman" w:hAnsi="Times New Roman"/>
          <w:b/>
          <w:i/>
          <w:sz w:val="22"/>
        </w:rPr>
        <w:pPrChange w:id="6234" w:author="Hp" w:date="2018-12-08T02:39:00Z">
          <w:pPr>
            <w:pStyle w:val="Heading3"/>
            <w:tabs>
              <w:tab w:val="clear" w:pos="0"/>
            </w:tabs>
          </w:pPr>
        </w:pPrChange>
      </w:pPr>
      <w:ins w:id="6235" w:author="Anand" w:date="2006-10-12T22:48:00Z">
        <w:del w:id="6236" w:author="Hp" w:date="2018-12-08T02:39:00Z">
          <w:r w:rsidRPr="007D729C" w:rsidDel="007703A9">
            <w:rPr>
              <w:rFonts w:ascii="Times New Roman" w:hAnsi="Times New Roman"/>
              <w:i/>
            </w:rPr>
            <w:delText xml:space="preserve">Goal:  </w:delText>
          </w:r>
          <w:r w:rsidRPr="007D729C" w:rsidDel="007703A9">
            <w:rPr>
              <w:rFonts w:ascii="Times New Roman" w:hAnsi="Times New Roman"/>
              <w:b/>
              <w:i/>
              <w:sz w:val="22"/>
            </w:rPr>
            <w:delText xml:space="preserve">User must be able to </w:delText>
          </w:r>
        </w:del>
      </w:ins>
      <w:ins w:id="6237" w:author="Box" w:date="2006-10-13T08:09:00Z">
        <w:del w:id="6238" w:author="Hp" w:date="2018-12-08T02:39:00Z">
          <w:r w:rsidR="00A14717" w:rsidDel="007703A9">
            <w:rPr>
              <w:rFonts w:ascii="Times New Roman" w:hAnsi="Times New Roman"/>
              <w:b/>
              <w:i/>
              <w:sz w:val="22"/>
            </w:rPr>
            <w:delText xml:space="preserve">add, delete, edit and check application status as well as </w:delText>
          </w:r>
        </w:del>
      </w:ins>
      <w:ins w:id="6239" w:author="Anand" w:date="2006-10-12T22:48:00Z">
        <w:del w:id="6240" w:author="Hp" w:date="2018-12-08T02:39:00Z">
          <w:r w:rsidRPr="007D729C" w:rsidDel="007703A9">
            <w:rPr>
              <w:rFonts w:ascii="Times New Roman" w:hAnsi="Times New Roman"/>
              <w:b/>
              <w:i/>
              <w:sz w:val="22"/>
            </w:rPr>
            <w:delText>checkpoint any jobs currently running on a node</w:delText>
          </w:r>
        </w:del>
      </w:ins>
      <w:ins w:id="6241" w:author="Box" w:date="2006-10-13T08:09:00Z">
        <w:del w:id="6242" w:author="Hp" w:date="2018-12-08T02:39:00Z">
          <w:r w:rsidR="00A14717" w:rsidDel="007703A9">
            <w:rPr>
              <w:rFonts w:ascii="Times New Roman" w:hAnsi="Times New Roman"/>
              <w:b/>
              <w:i/>
              <w:sz w:val="22"/>
            </w:rPr>
            <w:delText>cluster</w:delText>
          </w:r>
        </w:del>
      </w:ins>
    </w:p>
    <w:p w:rsidR="004B2F43" w:rsidRPr="007D729C" w:rsidDel="007703A9" w:rsidRDefault="004B2F43" w:rsidP="007703A9">
      <w:pPr>
        <w:numPr>
          <w:ins w:id="6243" w:author="Box" w:date="2006-10-12T22:48:00Z"/>
        </w:numPr>
        <w:rPr>
          <w:ins w:id="6244" w:author="Anand" w:date="2006-10-12T22:48:00Z"/>
          <w:del w:id="6245" w:author="Hp" w:date="2018-12-08T02:39:00Z"/>
          <w:rFonts w:ascii="Times New Roman" w:hAnsi="Times New Roman"/>
          <w:b/>
          <w:i/>
          <w:sz w:val="22"/>
        </w:rPr>
        <w:pPrChange w:id="6246" w:author="Hp" w:date="2018-12-08T02:39:00Z">
          <w:pPr>
            <w:pStyle w:val="Heading3"/>
            <w:tabs>
              <w:tab w:val="clear" w:pos="0"/>
            </w:tabs>
          </w:pPr>
        </w:pPrChange>
      </w:pPr>
      <w:ins w:id="6247" w:author="Anand" w:date="2006-10-12T22:48:00Z">
        <w:del w:id="6248" w:author="Hp" w:date="2018-12-08T02:39:00Z">
          <w:r w:rsidRPr="007D729C" w:rsidDel="007703A9">
            <w:rPr>
              <w:rFonts w:ascii="Times New Roman" w:hAnsi="Times New Roman"/>
              <w:i/>
            </w:rPr>
            <w:delText xml:space="preserve">Input:  </w:delText>
          </w:r>
          <w:r w:rsidDel="007703A9">
            <w:rPr>
              <w:rFonts w:ascii="Times New Roman" w:hAnsi="Times New Roman"/>
              <w:b/>
              <w:i/>
              <w:sz w:val="22"/>
            </w:rPr>
            <w:delText>Process id and IP address of the node the process runs on</w:delText>
          </w:r>
        </w:del>
      </w:ins>
      <w:ins w:id="6249" w:author="Box" w:date="2006-10-13T08:10:00Z">
        <w:del w:id="6250" w:author="Hp" w:date="2018-12-08T02:39:00Z">
          <w:r w:rsidR="00A14717" w:rsidDel="007703A9">
            <w:rPr>
              <w:rFonts w:ascii="Times New Roman" w:hAnsi="Times New Roman"/>
              <w:b/>
              <w:i/>
              <w:sz w:val="22"/>
            </w:rPr>
            <w:delText>TBD</w:delText>
          </w:r>
        </w:del>
      </w:ins>
      <w:ins w:id="6251" w:author="Anand" w:date="2006-10-12T22:48:00Z">
        <w:del w:id="6252" w:author="Hp" w:date="2018-12-08T02:39:00Z">
          <w:r w:rsidRPr="007D729C" w:rsidDel="007703A9">
            <w:rPr>
              <w:rFonts w:ascii="Times New Roman" w:hAnsi="Times New Roman"/>
              <w:b/>
              <w:i/>
              <w:sz w:val="22"/>
            </w:rPr>
            <w:delText>.</w:delText>
          </w:r>
        </w:del>
      </w:ins>
    </w:p>
    <w:p w:rsidR="004B2F43" w:rsidRPr="007D729C" w:rsidDel="007703A9" w:rsidRDefault="004B2F43" w:rsidP="007703A9">
      <w:pPr>
        <w:numPr>
          <w:ins w:id="6253" w:author="Box" w:date="2006-10-12T22:48:00Z"/>
        </w:numPr>
        <w:rPr>
          <w:ins w:id="6254" w:author="Anand" w:date="2006-10-12T22:48:00Z"/>
          <w:del w:id="6255" w:author="Hp" w:date="2018-12-08T02:39:00Z"/>
          <w:rFonts w:ascii="Times New Roman" w:hAnsi="Times New Roman"/>
          <w:i/>
        </w:rPr>
        <w:pPrChange w:id="6256" w:author="Hp" w:date="2018-12-08T02:39:00Z">
          <w:pPr>
            <w:pStyle w:val="Heading3"/>
            <w:tabs>
              <w:tab w:val="clear" w:pos="0"/>
            </w:tabs>
          </w:pPr>
        </w:pPrChange>
      </w:pPr>
      <w:ins w:id="6257" w:author="Anand" w:date="2006-10-12T22:48:00Z">
        <w:del w:id="6258" w:author="Hp" w:date="2018-12-08T02:39:00Z">
          <w:r w:rsidRPr="007D729C" w:rsidDel="007703A9">
            <w:rPr>
              <w:rFonts w:ascii="Times New Roman" w:hAnsi="Times New Roman"/>
              <w:i/>
            </w:rPr>
            <w:delText xml:space="preserve">Output:  </w:delText>
          </w:r>
          <w:r w:rsidRPr="007D729C" w:rsidDel="007703A9">
            <w:rPr>
              <w:rFonts w:ascii="Times New Roman" w:hAnsi="Times New Roman"/>
              <w:b/>
              <w:i/>
              <w:sz w:val="22"/>
            </w:rPr>
            <w:delText>Status (successful, failed).</w:delText>
          </w:r>
        </w:del>
      </w:ins>
    </w:p>
    <w:p w:rsidR="004B2F43" w:rsidRPr="007D729C" w:rsidDel="007703A9" w:rsidRDefault="004B2F43" w:rsidP="007703A9">
      <w:pPr>
        <w:numPr>
          <w:ins w:id="6259" w:author="Box" w:date="2006-10-12T22:48:00Z"/>
        </w:numPr>
        <w:rPr>
          <w:ins w:id="6260" w:author="Anand" w:date="2006-10-12T22:48:00Z"/>
          <w:del w:id="6261" w:author="Hp" w:date="2018-12-08T02:39:00Z"/>
          <w:rFonts w:ascii="Times New Roman" w:hAnsi="Times New Roman"/>
          <w:b/>
          <w:i/>
          <w:sz w:val="22"/>
        </w:rPr>
        <w:pPrChange w:id="6262" w:author="Hp" w:date="2018-12-08T02:39:00Z">
          <w:pPr>
            <w:pStyle w:val="Heading3"/>
            <w:tabs>
              <w:tab w:val="clear" w:pos="0"/>
            </w:tabs>
          </w:pPr>
        </w:pPrChange>
      </w:pPr>
      <w:ins w:id="6263" w:author="Anand" w:date="2006-10-12T22:48:00Z">
        <w:del w:id="6264" w:author="Hp" w:date="2018-12-08T02:39:00Z">
          <w:r w:rsidRPr="007D729C" w:rsidDel="007703A9">
            <w:rPr>
              <w:rFonts w:ascii="Times New Roman" w:hAnsi="Times New Roman"/>
              <w:i/>
            </w:rPr>
            <w:delText xml:space="preserve">Main Scenario:  </w:delText>
          </w:r>
          <w:r w:rsidRPr="007D729C" w:rsidDel="007703A9">
            <w:rPr>
              <w:rFonts w:ascii="Times New Roman" w:hAnsi="Times New Roman"/>
              <w:b/>
              <w:i/>
              <w:sz w:val="22"/>
            </w:rPr>
            <w:delText>User wants to checkpoint the jobs currently running on a node</w:delText>
          </w:r>
        </w:del>
      </w:ins>
    </w:p>
    <w:p w:rsidR="004B2F43" w:rsidRPr="007D729C" w:rsidDel="007703A9" w:rsidRDefault="004B2F43" w:rsidP="007703A9">
      <w:pPr>
        <w:numPr>
          <w:ins w:id="6265" w:author="Box" w:date="2006-10-12T22:48:00Z"/>
        </w:numPr>
        <w:rPr>
          <w:ins w:id="6266" w:author="Anand" w:date="2006-10-12T22:48:00Z"/>
          <w:del w:id="6267" w:author="Hp" w:date="2018-12-08T02:39:00Z"/>
          <w:rFonts w:ascii="Times New Roman" w:hAnsi="Times New Roman"/>
          <w:b/>
          <w:i/>
          <w:sz w:val="22"/>
        </w:rPr>
        <w:pPrChange w:id="6268" w:author="Hp" w:date="2018-12-08T02:39:00Z">
          <w:pPr>
            <w:pStyle w:val="Heading3"/>
            <w:tabs>
              <w:tab w:val="clear" w:pos="0"/>
            </w:tabs>
          </w:pPr>
        </w:pPrChange>
      </w:pPr>
      <w:ins w:id="6269" w:author="Anand" w:date="2006-10-12T22:48:00Z">
        <w:del w:id="6270" w:author="Hp" w:date="2018-12-08T02:39:00Z">
          <w:r w:rsidRPr="007D729C" w:rsidDel="007703A9">
            <w:rPr>
              <w:rFonts w:ascii="Times New Roman" w:hAnsi="Times New Roman"/>
              <w:i/>
            </w:rPr>
            <w:delText xml:space="preserve">Pre-condition:  </w:delText>
          </w:r>
          <w:r w:rsidRPr="007D729C" w:rsidDel="007703A9">
            <w:rPr>
              <w:rFonts w:ascii="Times New Roman" w:hAnsi="Times New Roman"/>
              <w:b/>
              <w:i/>
              <w:sz w:val="22"/>
            </w:rPr>
            <w:delText>Node has to exist on the system and the jobs must be running.  Only system administrator can perform this operation.</w:delText>
          </w:r>
        </w:del>
      </w:ins>
    </w:p>
    <w:p w:rsidR="004B2F43" w:rsidRPr="007D729C" w:rsidDel="007703A9" w:rsidRDefault="004B2F43" w:rsidP="007703A9">
      <w:pPr>
        <w:numPr>
          <w:ins w:id="6271" w:author="Box" w:date="2006-10-12T22:48:00Z"/>
        </w:numPr>
        <w:rPr>
          <w:ins w:id="6272" w:author="Anand" w:date="2006-10-12T22:48:00Z"/>
          <w:del w:id="6273" w:author="Hp" w:date="2018-12-08T02:39:00Z"/>
          <w:rFonts w:ascii="Times New Roman" w:hAnsi="Times New Roman"/>
          <w:i/>
        </w:rPr>
        <w:pPrChange w:id="6274" w:author="Hp" w:date="2018-12-08T02:39:00Z">
          <w:pPr>
            <w:pStyle w:val="Heading3"/>
            <w:tabs>
              <w:tab w:val="clear" w:pos="0"/>
            </w:tabs>
          </w:pPr>
        </w:pPrChange>
      </w:pPr>
      <w:ins w:id="6275" w:author="Anand" w:date="2006-10-12T22:48:00Z">
        <w:del w:id="6276" w:author="Hp" w:date="2018-12-08T02:39:00Z">
          <w:r w:rsidRPr="007D729C" w:rsidDel="007703A9">
            <w:rPr>
              <w:rFonts w:ascii="Times New Roman" w:hAnsi="Times New Roman"/>
              <w:i/>
            </w:rPr>
            <w:delText>Steps:</w:delText>
          </w:r>
        </w:del>
      </w:ins>
    </w:p>
    <w:p w:rsidR="004B2F43" w:rsidRPr="00F430C7" w:rsidDel="007703A9" w:rsidRDefault="004B2F43" w:rsidP="007703A9">
      <w:pPr>
        <w:numPr>
          <w:ins w:id="6277" w:author="Box" w:date="2006-10-12T22:48:00Z"/>
        </w:numPr>
        <w:rPr>
          <w:ins w:id="6278" w:author="Anand" w:date="2006-10-12T22:48:00Z"/>
          <w:del w:id="6279" w:author="Hp" w:date="2018-12-08T02:39:00Z"/>
          <w:b/>
          <w:i/>
        </w:rPr>
        <w:pPrChange w:id="6280" w:author="Hp" w:date="2018-12-08T02:39:00Z">
          <w:pPr>
            <w:pStyle w:val="Heading4"/>
            <w:tabs>
              <w:tab w:val="clear" w:pos="0"/>
            </w:tabs>
            <w:ind w:left="720"/>
          </w:pPr>
        </w:pPrChange>
      </w:pPr>
      <w:ins w:id="6281" w:author="Anand" w:date="2006-10-12T22:48:00Z">
        <w:del w:id="6282" w:author="Hp" w:date="2018-12-08T02:39:00Z">
          <w:r w:rsidRPr="00F430C7" w:rsidDel="007703A9">
            <w:rPr>
              <w:b/>
              <w:i/>
            </w:rPr>
            <w:delText xml:space="preserve">Step 1:  </w:delText>
          </w:r>
          <w:r w:rsidRPr="00F430C7" w:rsidDel="007703A9">
            <w:rPr>
              <w:i/>
            </w:rPr>
            <w:delText>Click Checkpoint</w:delText>
          </w:r>
          <w:r w:rsidRPr="00F430C7" w:rsidDel="007703A9">
            <w:rPr>
              <w:b/>
              <w:i/>
            </w:rPr>
            <w:delText>.</w:delText>
          </w:r>
        </w:del>
      </w:ins>
    </w:p>
    <w:p w:rsidR="004B2F43" w:rsidRPr="00F430C7" w:rsidDel="007703A9" w:rsidRDefault="004B2F43" w:rsidP="007703A9">
      <w:pPr>
        <w:numPr>
          <w:ins w:id="6283" w:author="Box" w:date="2006-10-12T22:48:00Z"/>
        </w:numPr>
        <w:rPr>
          <w:ins w:id="6284" w:author="Anand" w:date="2006-10-12T22:48:00Z"/>
          <w:del w:id="6285" w:author="Hp" w:date="2018-12-08T02:39:00Z"/>
        </w:rPr>
        <w:pPrChange w:id="6286" w:author="Hp" w:date="2018-12-08T02:39:00Z">
          <w:pPr>
            <w:pStyle w:val="Heading4"/>
            <w:tabs>
              <w:tab w:val="clear" w:pos="0"/>
            </w:tabs>
            <w:ind w:left="720"/>
          </w:pPr>
        </w:pPrChange>
      </w:pPr>
      <w:ins w:id="6287" w:author="Anand" w:date="2006-10-12T22:48:00Z">
        <w:del w:id="6288" w:author="Hp" w:date="2018-12-08T02:39:00Z">
          <w:r w:rsidRPr="00F430C7" w:rsidDel="007703A9">
            <w:rPr>
              <w:b/>
              <w:i/>
            </w:rPr>
            <w:delText xml:space="preserve">Step </w:delText>
          </w:r>
          <w:r w:rsidDel="007703A9">
            <w:rPr>
              <w:b/>
              <w:i/>
            </w:rPr>
            <w:delText>2</w:delText>
          </w:r>
          <w:r w:rsidRPr="00F430C7" w:rsidDel="007703A9">
            <w:rPr>
              <w:b/>
              <w:i/>
            </w:rPr>
            <w:delText>:</w:delText>
          </w:r>
          <w:r w:rsidDel="007703A9">
            <w:rPr>
              <w:i/>
            </w:rPr>
            <w:delText xml:space="preserve">  Enter process’s id.</w:delText>
          </w:r>
        </w:del>
      </w:ins>
    </w:p>
    <w:p w:rsidR="004B2F43" w:rsidRPr="00F430C7" w:rsidDel="007703A9" w:rsidRDefault="004B2F43" w:rsidP="007703A9">
      <w:pPr>
        <w:numPr>
          <w:ins w:id="6289" w:author="Box" w:date="2006-10-12T22:48:00Z"/>
        </w:numPr>
        <w:rPr>
          <w:ins w:id="6290" w:author="Anand" w:date="2006-10-12T22:48:00Z"/>
          <w:del w:id="6291" w:author="Hp" w:date="2018-12-08T02:39:00Z"/>
        </w:rPr>
        <w:pPrChange w:id="6292" w:author="Hp" w:date="2018-12-08T02:39:00Z">
          <w:pPr/>
        </w:pPrChange>
      </w:pPr>
      <w:ins w:id="6293" w:author="Anand" w:date="2006-10-12T22:48:00Z">
        <w:del w:id="6294" w:author="Hp" w:date="2018-12-08T02:39:00Z">
          <w:r w:rsidDel="007703A9">
            <w:delText xml:space="preserve">  </w:delText>
          </w:r>
        </w:del>
      </w:ins>
    </w:p>
    <w:p w:rsidR="004B2F43" w:rsidRPr="007D729C" w:rsidDel="007703A9" w:rsidRDefault="004B2F43" w:rsidP="007703A9">
      <w:pPr>
        <w:numPr>
          <w:ins w:id="6295" w:author="Box" w:date="2006-10-12T22:48:00Z"/>
        </w:numPr>
        <w:rPr>
          <w:ins w:id="6296" w:author="Anand" w:date="2006-10-12T22:48:00Z"/>
          <w:del w:id="6297" w:author="Hp" w:date="2018-12-08T02:39:00Z"/>
          <w:b/>
          <w:i/>
        </w:rPr>
        <w:pPrChange w:id="6298" w:author="Hp" w:date="2018-12-08T02:39:00Z">
          <w:pPr>
            <w:pStyle w:val="Heading4"/>
            <w:tabs>
              <w:tab w:val="clear" w:pos="0"/>
            </w:tabs>
            <w:ind w:left="720"/>
          </w:pPr>
        </w:pPrChange>
      </w:pPr>
      <w:ins w:id="6299" w:author="Anand" w:date="2006-10-12T22:48:00Z">
        <w:del w:id="6300" w:author="Hp" w:date="2018-12-08T02:39:00Z">
          <w:r w:rsidRPr="007D729C" w:rsidDel="007703A9">
            <w:rPr>
              <w:b/>
              <w:i/>
            </w:rPr>
            <w:delText xml:space="preserve">Step </w:delText>
          </w:r>
          <w:r w:rsidDel="007703A9">
            <w:rPr>
              <w:b/>
              <w:i/>
            </w:rPr>
            <w:delText>3</w:delText>
          </w:r>
          <w:r w:rsidRPr="007D729C" w:rsidDel="007703A9">
            <w:rPr>
              <w:b/>
              <w:i/>
            </w:rPr>
            <w:delText xml:space="preserve">:  </w:delText>
          </w:r>
          <w:r w:rsidRPr="007D729C" w:rsidDel="007703A9">
            <w:rPr>
              <w:i/>
            </w:rPr>
            <w:delText>Enter Node’s IP address</w:delText>
          </w:r>
          <w:r w:rsidRPr="007D729C" w:rsidDel="007703A9">
            <w:rPr>
              <w:b/>
              <w:i/>
            </w:rPr>
            <w:delText>.</w:delText>
          </w:r>
        </w:del>
      </w:ins>
    </w:p>
    <w:p w:rsidR="004B2F43" w:rsidRPr="007D729C" w:rsidDel="007703A9" w:rsidRDefault="004B2F43" w:rsidP="007703A9">
      <w:pPr>
        <w:numPr>
          <w:ins w:id="6301" w:author="Box" w:date="2006-10-12T22:48:00Z"/>
        </w:numPr>
        <w:rPr>
          <w:ins w:id="6302" w:author="Anand" w:date="2006-10-12T22:48:00Z"/>
          <w:del w:id="6303" w:author="Hp" w:date="2018-12-08T02:39:00Z"/>
          <w:b/>
          <w:i/>
        </w:rPr>
        <w:pPrChange w:id="6304" w:author="Hp" w:date="2018-12-08T02:39:00Z">
          <w:pPr>
            <w:pStyle w:val="Heading4"/>
            <w:tabs>
              <w:tab w:val="clear" w:pos="0"/>
            </w:tabs>
            <w:ind w:left="720"/>
          </w:pPr>
        </w:pPrChange>
      </w:pPr>
      <w:ins w:id="6305" w:author="Anand" w:date="2006-10-12T22:48:00Z">
        <w:del w:id="6306" w:author="Hp" w:date="2018-12-08T02:39:00Z">
          <w:r w:rsidRPr="007D729C" w:rsidDel="007703A9">
            <w:rPr>
              <w:b/>
              <w:i/>
            </w:rPr>
            <w:delText xml:space="preserve">Step </w:delText>
          </w:r>
          <w:r w:rsidDel="007703A9">
            <w:rPr>
              <w:b/>
              <w:i/>
            </w:rPr>
            <w:delText>4</w:delText>
          </w:r>
          <w:r w:rsidRPr="007D729C" w:rsidDel="007703A9">
            <w:rPr>
              <w:b/>
              <w:i/>
            </w:rPr>
            <w:delText xml:space="preserve">:  </w:delText>
          </w:r>
          <w:r w:rsidRPr="007D729C" w:rsidDel="007703A9">
            <w:rPr>
              <w:i/>
            </w:rPr>
            <w:delText>Click Submit</w:delText>
          </w:r>
          <w:r w:rsidRPr="007D729C" w:rsidDel="007703A9">
            <w:rPr>
              <w:b/>
              <w:i/>
            </w:rPr>
            <w:delText>.</w:delText>
          </w:r>
        </w:del>
      </w:ins>
    </w:p>
    <w:p w:rsidR="004B2F43" w:rsidRPr="007D729C" w:rsidDel="007703A9" w:rsidRDefault="004B2F43" w:rsidP="007703A9">
      <w:pPr>
        <w:numPr>
          <w:ins w:id="6307" w:author="Box" w:date="2006-10-12T22:48:00Z"/>
        </w:numPr>
        <w:rPr>
          <w:ins w:id="6308" w:author="Anand" w:date="2006-10-12T22:48:00Z"/>
          <w:del w:id="6309" w:author="Hp" w:date="2018-12-08T02:39:00Z"/>
          <w:rFonts w:ascii="Times New Roman" w:hAnsi="Times New Roman"/>
          <w:b/>
          <w:i/>
          <w:sz w:val="22"/>
        </w:rPr>
        <w:pPrChange w:id="6310" w:author="Hp" w:date="2018-12-08T02:39:00Z">
          <w:pPr>
            <w:pStyle w:val="Heading3"/>
            <w:tabs>
              <w:tab w:val="clear" w:pos="0"/>
            </w:tabs>
          </w:pPr>
        </w:pPrChange>
      </w:pPr>
      <w:ins w:id="6311" w:author="Anand" w:date="2006-10-12T22:48:00Z">
        <w:del w:id="6312" w:author="Hp" w:date="2018-12-08T02:39:00Z">
          <w:r w:rsidRPr="007D729C" w:rsidDel="007703A9">
            <w:rPr>
              <w:rFonts w:ascii="Times New Roman" w:hAnsi="Times New Roman"/>
              <w:i/>
            </w:rPr>
            <w:delText xml:space="preserve">Post-condition:  </w:delText>
          </w:r>
          <w:r w:rsidRPr="007D729C" w:rsidDel="007703A9">
            <w:rPr>
              <w:rFonts w:ascii="Times New Roman" w:hAnsi="Times New Roman"/>
              <w:b/>
              <w:i/>
              <w:sz w:val="22"/>
            </w:rPr>
            <w:delText>All running jobs now have a checkpoint.</w:delText>
          </w:r>
        </w:del>
      </w:ins>
    </w:p>
    <w:p w:rsidR="004B2F43" w:rsidDel="007703A9" w:rsidRDefault="004B2F43" w:rsidP="007703A9">
      <w:pPr>
        <w:numPr>
          <w:ins w:id="6313" w:author="Box" w:date="2006-10-12T22:48:00Z"/>
        </w:numPr>
        <w:rPr>
          <w:ins w:id="6314" w:author="Anand" w:date="2006-10-12T22:50:00Z"/>
          <w:del w:id="6315" w:author="Hp" w:date="2018-12-08T02:39:00Z"/>
          <w:rFonts w:ascii="Times New Roman" w:hAnsi="Times New Roman"/>
          <w:b/>
          <w:i/>
          <w:sz w:val="22"/>
        </w:rPr>
        <w:pPrChange w:id="6316" w:author="Hp" w:date="2018-12-08T02:39:00Z">
          <w:pPr>
            <w:pStyle w:val="Heading3"/>
            <w:tabs>
              <w:tab w:val="clear" w:pos="0"/>
            </w:tabs>
          </w:pPr>
        </w:pPrChange>
      </w:pPr>
      <w:ins w:id="6317" w:author="Anand" w:date="2006-10-12T22:48:00Z">
        <w:del w:id="6318" w:author="Hp" w:date="2018-12-08T02:39:00Z">
          <w:r w:rsidRPr="007D729C" w:rsidDel="007703A9">
            <w:rPr>
              <w:rFonts w:ascii="Times New Roman" w:hAnsi="Times New Roman"/>
              <w:i/>
            </w:rPr>
            <w:delText xml:space="preserve">Exceptional Scenario 1:  </w:delText>
          </w:r>
          <w:r w:rsidRPr="007D729C" w:rsidDel="007703A9">
            <w:rPr>
              <w:rFonts w:ascii="Times New Roman" w:hAnsi="Times New Roman"/>
              <w:b/>
              <w:i/>
              <w:sz w:val="22"/>
            </w:rPr>
            <w:delText>If the node is not found on the system, the error message will be given.</w:delText>
          </w:r>
        </w:del>
      </w:ins>
    </w:p>
    <w:p w:rsidR="0051291F" w:rsidDel="007703A9" w:rsidRDefault="0051291F" w:rsidP="007703A9">
      <w:pPr>
        <w:numPr>
          <w:ins w:id="6319" w:author="Box" w:date="2006-10-12T22:50:00Z"/>
        </w:numPr>
        <w:rPr>
          <w:ins w:id="6320" w:author="Anand" w:date="2006-10-12T22:50:00Z"/>
          <w:del w:id="6321" w:author="Hp" w:date="2018-12-08T02:39:00Z"/>
        </w:rPr>
        <w:pPrChange w:id="6322" w:author="Hp" w:date="2018-12-08T02:39:00Z">
          <w:pPr>
            <w:pStyle w:val="Heading3"/>
            <w:tabs>
              <w:tab w:val="clear" w:pos="0"/>
            </w:tabs>
          </w:pPr>
        </w:pPrChange>
      </w:pPr>
    </w:p>
    <w:p w:rsidR="004B2F43" w:rsidDel="007703A9" w:rsidRDefault="004B2F43" w:rsidP="007703A9">
      <w:pPr>
        <w:numPr>
          <w:ins w:id="6323" w:author="Box" w:date="2006-10-12T22:48:00Z"/>
        </w:numPr>
        <w:rPr>
          <w:ins w:id="6324" w:author="Anand" w:date="2006-10-12T22:51:00Z"/>
          <w:del w:id="6325" w:author="Hp" w:date="2018-12-08T02:39:00Z"/>
          <w:rFonts w:ascii="Times New Roman" w:hAnsi="Times New Roman"/>
          <w:i/>
        </w:rPr>
        <w:pPrChange w:id="6326" w:author="Hp" w:date="2018-12-08T02:39:00Z">
          <w:pPr>
            <w:pStyle w:val="Heading3"/>
            <w:tabs>
              <w:tab w:val="clear" w:pos="0"/>
            </w:tabs>
          </w:pPr>
        </w:pPrChange>
      </w:pPr>
      <w:ins w:id="6327" w:author="Anand" w:date="2006-10-12T22:48:00Z">
        <w:del w:id="6328" w:author="Hp" w:date="2018-12-08T02:39:00Z">
          <w:r w:rsidRPr="007D729C" w:rsidDel="007703A9">
            <w:rPr>
              <w:rFonts w:ascii="Times New Roman" w:hAnsi="Times New Roman"/>
              <w:i/>
            </w:rPr>
            <w:delText>Ex</w:delText>
          </w:r>
          <w:r w:rsidR="00511D9E" w:rsidDel="007703A9">
            <w:rPr>
              <w:rFonts w:ascii="Times New Roman" w:hAnsi="Times New Roman"/>
              <w:i/>
            </w:rPr>
            <w:delText>ample</w:delText>
          </w:r>
        </w:del>
      </w:ins>
      <w:ins w:id="6329" w:author="Anand" w:date="2006-10-12T22:51:00Z">
        <w:del w:id="6330" w:author="Hp" w:date="2018-12-08T02:39:00Z">
          <w:r w:rsidR="00511D9E" w:rsidDel="007703A9">
            <w:rPr>
              <w:rFonts w:ascii="Times New Roman" w:hAnsi="Times New Roman"/>
              <w:i/>
            </w:rPr>
            <w:delText>:</w:delText>
          </w:r>
        </w:del>
      </w:ins>
    </w:p>
    <w:p w:rsidR="00511D9E" w:rsidDel="007703A9" w:rsidRDefault="00511D9E" w:rsidP="007703A9">
      <w:pPr>
        <w:numPr>
          <w:ins w:id="6331" w:author="Box" w:date="2006-10-12T22:51:00Z"/>
        </w:numPr>
        <w:rPr>
          <w:ins w:id="6332" w:author="Anand" w:date="2006-10-12T22:51:00Z"/>
          <w:del w:id="6333" w:author="Hp" w:date="2018-12-08T02:39:00Z"/>
        </w:rPr>
        <w:pPrChange w:id="6334" w:author="Hp" w:date="2018-12-08T02:39:00Z">
          <w:pPr>
            <w:pStyle w:val="Heading3"/>
            <w:tabs>
              <w:tab w:val="clear" w:pos="0"/>
            </w:tabs>
          </w:pPr>
        </w:pPrChange>
      </w:pPr>
      <w:ins w:id="6335" w:author="Anand" w:date="2006-10-12T22:51:00Z">
        <w:del w:id="6336" w:author="Hp" w:date="2018-12-08T02:39:00Z">
          <w:r w:rsidDel="007703A9">
            <w:rPr>
              <w:noProof/>
            </w:rPr>
            <w:object w:dxaOrig="0" w:dyaOrig="0">
              <v:shape id="_x0000_s1131" type="#_x0000_t75" style="position:absolute;margin-left:101.25pt;margin-top:10.9pt;width:225pt;height:85.95pt;z-index:19" wrapcoords="1584 1127 1296 1878 1296 3569 1728 4132 720 5447 1728 7137 1728 10143 1368 13148 792 16153 720 16717 1008 19534 20880 19534 21096 18970 20880 18407 19584 16153 19008 13148 18648 10143 18648 7137 19584 6010 19584 5259 18648 4132 19080 3569 19152 2066 18792 1127 1584 1127">
                <v:imagedata r:id="rId30" o:title="" croptop="36564f"/>
                <w10:wrap type="tight"/>
              </v:shape>
              <o:OLEObject Type="Embed" ProgID="Visio.Drawing.11" ShapeID="_x0000_s1131" DrawAspect="Content" ObjectID="_1606323062" r:id="rId31"/>
            </w:object>
          </w:r>
        </w:del>
      </w:ins>
    </w:p>
    <w:p w:rsidR="00511D9E" w:rsidDel="007703A9" w:rsidRDefault="00511D9E" w:rsidP="007703A9">
      <w:pPr>
        <w:numPr>
          <w:ins w:id="6337" w:author="Box" w:date="2006-10-12T22:51:00Z"/>
        </w:numPr>
        <w:rPr>
          <w:ins w:id="6338" w:author="Anand" w:date="2006-10-12T22:51:00Z"/>
          <w:del w:id="6339" w:author="Hp" w:date="2018-12-08T02:39:00Z"/>
        </w:rPr>
        <w:pPrChange w:id="6340" w:author="Hp" w:date="2018-12-08T02:39:00Z">
          <w:pPr>
            <w:pStyle w:val="Heading3"/>
            <w:tabs>
              <w:tab w:val="clear" w:pos="0"/>
            </w:tabs>
          </w:pPr>
        </w:pPrChange>
      </w:pPr>
    </w:p>
    <w:p w:rsidR="00511D9E" w:rsidDel="007703A9" w:rsidRDefault="00511D9E" w:rsidP="007703A9">
      <w:pPr>
        <w:numPr>
          <w:ins w:id="6341" w:author="Box" w:date="2006-10-12T22:51:00Z"/>
        </w:numPr>
        <w:rPr>
          <w:ins w:id="6342" w:author="Anand" w:date="2006-10-12T22:51:00Z"/>
          <w:del w:id="6343" w:author="Hp" w:date="2018-12-08T02:39:00Z"/>
        </w:rPr>
        <w:pPrChange w:id="6344" w:author="Hp" w:date="2018-12-08T02:39:00Z">
          <w:pPr>
            <w:pStyle w:val="Heading3"/>
            <w:tabs>
              <w:tab w:val="clear" w:pos="0"/>
            </w:tabs>
          </w:pPr>
        </w:pPrChange>
      </w:pPr>
    </w:p>
    <w:p w:rsidR="00511D9E" w:rsidRPr="00511D9E" w:rsidDel="007703A9" w:rsidRDefault="00511D9E" w:rsidP="007703A9">
      <w:pPr>
        <w:numPr>
          <w:ins w:id="6345" w:author="Box" w:date="2006-10-12T22:51:00Z"/>
        </w:numPr>
        <w:rPr>
          <w:ins w:id="6346" w:author="Anand" w:date="2006-10-12T22:51:00Z"/>
          <w:del w:id="6347" w:author="Hp" w:date="2018-12-08T02:39:00Z"/>
        </w:rPr>
        <w:pPrChange w:id="6348" w:author="Hp" w:date="2018-12-08T02:39:00Z">
          <w:pPr>
            <w:pStyle w:val="Heading3"/>
            <w:tabs>
              <w:tab w:val="clear" w:pos="0"/>
            </w:tabs>
          </w:pPr>
        </w:pPrChange>
      </w:pPr>
    </w:p>
    <w:p w:rsidR="00511D9E" w:rsidDel="007703A9" w:rsidRDefault="00511D9E" w:rsidP="007703A9">
      <w:pPr>
        <w:numPr>
          <w:ins w:id="6349" w:author="Box" w:date="2006-10-12T22:51:00Z"/>
        </w:numPr>
        <w:rPr>
          <w:ins w:id="6350" w:author="Anand" w:date="2006-10-12T22:51:00Z"/>
          <w:del w:id="6351" w:author="Hp" w:date="2018-12-08T02:39:00Z"/>
        </w:rPr>
        <w:pPrChange w:id="6352" w:author="Hp" w:date="2018-12-08T02:39:00Z">
          <w:pPr>
            <w:pStyle w:val="Heading3"/>
            <w:tabs>
              <w:tab w:val="clear" w:pos="0"/>
            </w:tabs>
          </w:pPr>
        </w:pPrChange>
      </w:pPr>
    </w:p>
    <w:p w:rsidR="00511D9E" w:rsidRPr="00511D9E" w:rsidDel="007703A9" w:rsidRDefault="00511D9E" w:rsidP="007703A9">
      <w:pPr>
        <w:numPr>
          <w:ins w:id="6353" w:author="Box" w:date="2006-10-12T22:51:00Z"/>
        </w:numPr>
        <w:rPr>
          <w:ins w:id="6354" w:author="Anand" w:date="2006-10-12T22:51:00Z"/>
          <w:del w:id="6355" w:author="Hp" w:date="2018-12-08T02:39:00Z"/>
        </w:rPr>
        <w:pPrChange w:id="6356" w:author="Hp" w:date="2018-12-08T02:39:00Z">
          <w:pPr>
            <w:pStyle w:val="Heading3"/>
            <w:tabs>
              <w:tab w:val="clear" w:pos="0"/>
            </w:tabs>
          </w:pPr>
        </w:pPrChange>
      </w:pPr>
    </w:p>
    <w:p w:rsidR="00511D9E" w:rsidRPr="00511D9E" w:rsidDel="007703A9" w:rsidRDefault="00511D9E" w:rsidP="007703A9">
      <w:pPr>
        <w:numPr>
          <w:ins w:id="6357" w:author="Box" w:date="2006-10-12T22:51:00Z"/>
        </w:numPr>
        <w:rPr>
          <w:ins w:id="6358" w:author="Anand" w:date="2006-10-12T22:48:00Z"/>
          <w:del w:id="6359" w:author="Hp" w:date="2018-12-08T02:39:00Z"/>
        </w:rPr>
        <w:pPrChange w:id="6360" w:author="Hp" w:date="2018-12-08T02:39:00Z">
          <w:pPr>
            <w:pStyle w:val="Heading3"/>
            <w:tabs>
              <w:tab w:val="clear" w:pos="0"/>
            </w:tabs>
          </w:pPr>
        </w:pPrChange>
      </w:pPr>
    </w:p>
    <w:p w:rsidR="00A14717" w:rsidRPr="007D729C" w:rsidDel="007703A9" w:rsidRDefault="00A14717" w:rsidP="007703A9">
      <w:pPr>
        <w:numPr>
          <w:ins w:id="6361" w:author="Anand" w:date="2006-10-13T08:11:00Z"/>
        </w:numPr>
        <w:rPr>
          <w:ins w:id="6362" w:author="Box" w:date="2006-10-13T08:11:00Z"/>
          <w:del w:id="6363" w:author="Hp" w:date="2018-12-08T02:39:00Z"/>
          <w:rFonts w:ascii="Times New Roman" w:hAnsi="Times New Roman"/>
        </w:rPr>
        <w:pPrChange w:id="6364" w:author="Hp" w:date="2018-12-08T02:39:00Z">
          <w:pPr>
            <w:pStyle w:val="Heading2"/>
            <w:tabs>
              <w:tab w:val="clear" w:pos="0"/>
            </w:tabs>
          </w:pPr>
        </w:pPrChange>
      </w:pPr>
      <w:ins w:id="6365" w:author="Box" w:date="2006-10-13T08:11:00Z">
        <w:del w:id="6366" w:author="Hp" w:date="2018-12-08T02:39:00Z">
          <w:r w:rsidDel="007703A9">
            <w:rPr>
              <w:rFonts w:ascii="Times New Roman" w:hAnsi="Times New Roman"/>
            </w:rPr>
            <w:delText>Bulk update database</w:delText>
          </w:r>
        </w:del>
      </w:ins>
    </w:p>
    <w:p w:rsidR="00A14717" w:rsidRPr="007D729C" w:rsidDel="007703A9" w:rsidRDefault="00A14717" w:rsidP="007703A9">
      <w:pPr>
        <w:numPr>
          <w:ins w:id="6367" w:author="Anand" w:date="2006-10-13T08:11:00Z"/>
        </w:numPr>
        <w:rPr>
          <w:ins w:id="6368" w:author="Box" w:date="2006-10-13T08:11:00Z"/>
          <w:del w:id="6369" w:author="Hp" w:date="2018-12-08T02:39:00Z"/>
          <w:rFonts w:ascii="Times New Roman" w:hAnsi="Times New Roman"/>
          <w:i/>
        </w:rPr>
        <w:pPrChange w:id="6370" w:author="Hp" w:date="2018-12-08T02:39:00Z">
          <w:pPr>
            <w:pStyle w:val="Heading3"/>
            <w:tabs>
              <w:tab w:val="clear" w:pos="0"/>
            </w:tabs>
          </w:pPr>
        </w:pPrChange>
      </w:pPr>
      <w:ins w:id="6371" w:author="Box" w:date="2006-10-13T08:11:00Z">
        <w:del w:id="6372" w:author="Hp" w:date="2018-12-08T02:39:00Z">
          <w:r w:rsidRPr="007D729C" w:rsidDel="007703A9">
            <w:rPr>
              <w:rFonts w:ascii="Times New Roman" w:hAnsi="Times New Roman"/>
              <w:i/>
            </w:rPr>
            <w:delText xml:space="preserve">Name:  </w:delText>
          </w:r>
          <w:r w:rsidDel="007703A9">
            <w:rPr>
              <w:rFonts w:ascii="Times New Roman" w:hAnsi="Times New Roman"/>
              <w:b/>
              <w:i/>
              <w:sz w:val="22"/>
            </w:rPr>
            <w:delText>Bulk update databas</w:delText>
          </w:r>
        </w:del>
      </w:ins>
    </w:p>
    <w:p w:rsidR="00A14717" w:rsidRPr="007D729C" w:rsidDel="007703A9" w:rsidRDefault="00A14717" w:rsidP="007703A9">
      <w:pPr>
        <w:numPr>
          <w:ins w:id="6373" w:author="Anand" w:date="2006-10-13T08:11:00Z"/>
        </w:numPr>
        <w:rPr>
          <w:ins w:id="6374" w:author="Box" w:date="2006-10-13T08:11:00Z"/>
          <w:del w:id="6375" w:author="Hp" w:date="2018-12-08T02:39:00Z"/>
          <w:rFonts w:ascii="Times New Roman" w:hAnsi="Times New Roman"/>
          <w:b/>
          <w:i/>
          <w:sz w:val="22"/>
        </w:rPr>
        <w:pPrChange w:id="6376" w:author="Hp" w:date="2018-12-08T02:39:00Z">
          <w:pPr>
            <w:pStyle w:val="Heading3"/>
            <w:tabs>
              <w:tab w:val="clear" w:pos="0"/>
            </w:tabs>
          </w:pPr>
        </w:pPrChange>
      </w:pPr>
      <w:ins w:id="6377" w:author="Box" w:date="2006-10-13T08:11:00Z">
        <w:del w:id="6378" w:author="Hp" w:date="2018-12-08T02:39:00Z">
          <w:r w:rsidRPr="007D729C" w:rsidDel="007703A9">
            <w:rPr>
              <w:rFonts w:ascii="Times New Roman" w:hAnsi="Times New Roman"/>
              <w:i/>
            </w:rPr>
            <w:delText xml:space="preserve">Goal:  </w:delText>
          </w:r>
        </w:del>
      </w:ins>
      <w:ins w:id="6379" w:author="Box" w:date="2006-10-13T08:12:00Z">
        <w:del w:id="6380" w:author="Hp" w:date="2018-12-08T02:39:00Z">
          <w:r w:rsidDel="007703A9">
            <w:rPr>
              <w:rFonts w:ascii="Times New Roman" w:hAnsi="Times New Roman"/>
              <w:b/>
              <w:i/>
              <w:sz w:val="22"/>
            </w:rPr>
            <w:delText>Admin user</w:delText>
          </w:r>
        </w:del>
      </w:ins>
      <w:ins w:id="6381" w:author="Box" w:date="2006-10-13T08:11:00Z">
        <w:del w:id="6382" w:author="Hp" w:date="2018-12-08T02:39:00Z">
          <w:r w:rsidRPr="007D729C" w:rsidDel="007703A9">
            <w:rPr>
              <w:rFonts w:ascii="Times New Roman" w:hAnsi="Times New Roman"/>
              <w:b/>
              <w:i/>
              <w:sz w:val="22"/>
            </w:rPr>
            <w:delText xml:space="preserve"> must be able to </w:delText>
          </w:r>
          <w:r w:rsidDel="007703A9">
            <w:rPr>
              <w:rFonts w:ascii="Times New Roman" w:hAnsi="Times New Roman"/>
              <w:b/>
              <w:i/>
              <w:sz w:val="22"/>
            </w:rPr>
            <w:delText xml:space="preserve">add, delete, edit </w:delText>
          </w:r>
        </w:del>
      </w:ins>
      <w:ins w:id="6383" w:author="Box" w:date="2006-10-13T08:12:00Z">
        <w:del w:id="6384" w:author="Hp" w:date="2018-12-08T02:39:00Z">
          <w:r w:rsidDel="007703A9">
            <w:rPr>
              <w:rFonts w:ascii="Times New Roman" w:hAnsi="Times New Roman"/>
              <w:b/>
              <w:i/>
              <w:sz w:val="22"/>
            </w:rPr>
            <w:delText>users, nodes and their related database to/from files</w:delText>
          </w:r>
        </w:del>
      </w:ins>
    </w:p>
    <w:p w:rsidR="00A14717" w:rsidRPr="007D729C" w:rsidDel="007703A9" w:rsidRDefault="00A14717" w:rsidP="007703A9">
      <w:pPr>
        <w:numPr>
          <w:ins w:id="6385" w:author="Anand" w:date="2006-10-13T08:11:00Z"/>
        </w:numPr>
        <w:rPr>
          <w:ins w:id="6386" w:author="Box" w:date="2006-10-13T08:11:00Z"/>
          <w:del w:id="6387" w:author="Hp" w:date="2018-12-08T02:39:00Z"/>
          <w:rFonts w:ascii="Times New Roman" w:hAnsi="Times New Roman"/>
          <w:b/>
          <w:i/>
          <w:sz w:val="22"/>
        </w:rPr>
        <w:pPrChange w:id="6388" w:author="Hp" w:date="2018-12-08T02:39:00Z">
          <w:pPr>
            <w:pStyle w:val="Heading3"/>
            <w:tabs>
              <w:tab w:val="clear" w:pos="0"/>
            </w:tabs>
          </w:pPr>
        </w:pPrChange>
      </w:pPr>
      <w:ins w:id="6389" w:author="Box" w:date="2006-10-13T08:11:00Z">
        <w:del w:id="6390" w:author="Hp" w:date="2018-12-08T02:39:00Z">
          <w:r w:rsidRPr="007D729C" w:rsidDel="007703A9">
            <w:rPr>
              <w:rFonts w:ascii="Times New Roman" w:hAnsi="Times New Roman"/>
              <w:i/>
            </w:rPr>
            <w:delText xml:space="preserve">Input:  </w:delText>
          </w:r>
          <w:r w:rsidDel="007703A9">
            <w:rPr>
              <w:rFonts w:ascii="Times New Roman" w:hAnsi="Times New Roman"/>
              <w:b/>
              <w:i/>
              <w:sz w:val="22"/>
            </w:rPr>
            <w:delText>TBD</w:delText>
          </w:r>
          <w:r w:rsidRPr="007D729C" w:rsidDel="007703A9">
            <w:rPr>
              <w:rFonts w:ascii="Times New Roman" w:hAnsi="Times New Roman"/>
              <w:b/>
              <w:i/>
              <w:sz w:val="22"/>
            </w:rPr>
            <w:delText>.</w:delText>
          </w:r>
        </w:del>
      </w:ins>
    </w:p>
    <w:p w:rsidR="00A14717" w:rsidRPr="007D729C" w:rsidDel="007703A9" w:rsidRDefault="00A14717" w:rsidP="007703A9">
      <w:pPr>
        <w:numPr>
          <w:ins w:id="6391" w:author="Anand" w:date="2006-10-13T08:11:00Z"/>
        </w:numPr>
        <w:rPr>
          <w:ins w:id="6392" w:author="Box" w:date="2006-10-13T08:11:00Z"/>
          <w:del w:id="6393" w:author="Hp" w:date="2018-12-08T02:39:00Z"/>
          <w:rFonts w:ascii="Times New Roman" w:hAnsi="Times New Roman"/>
          <w:i/>
        </w:rPr>
        <w:pPrChange w:id="6394" w:author="Hp" w:date="2018-12-08T02:39:00Z">
          <w:pPr>
            <w:pStyle w:val="Heading3"/>
            <w:tabs>
              <w:tab w:val="clear" w:pos="0"/>
            </w:tabs>
          </w:pPr>
        </w:pPrChange>
      </w:pPr>
      <w:ins w:id="6395" w:author="Box" w:date="2006-10-13T08:11:00Z">
        <w:del w:id="6396" w:author="Hp" w:date="2018-12-08T02:39:00Z">
          <w:r w:rsidRPr="007D729C" w:rsidDel="007703A9">
            <w:rPr>
              <w:rFonts w:ascii="Times New Roman" w:hAnsi="Times New Roman"/>
              <w:i/>
            </w:rPr>
            <w:delText xml:space="preserve">Output:  </w:delText>
          </w:r>
          <w:r w:rsidRPr="007D729C" w:rsidDel="007703A9">
            <w:rPr>
              <w:rFonts w:ascii="Times New Roman" w:hAnsi="Times New Roman"/>
              <w:b/>
              <w:i/>
              <w:sz w:val="22"/>
            </w:rPr>
            <w:delText>Status (successful, failed).</w:delText>
          </w:r>
        </w:del>
      </w:ins>
    </w:p>
    <w:p w:rsidR="00A14717" w:rsidRPr="007D729C" w:rsidDel="007703A9" w:rsidRDefault="00A14717" w:rsidP="007703A9">
      <w:pPr>
        <w:numPr>
          <w:ins w:id="6397" w:author="Anand" w:date="2006-10-13T08:11:00Z"/>
        </w:numPr>
        <w:rPr>
          <w:ins w:id="6398" w:author="Box" w:date="2006-10-13T08:11:00Z"/>
          <w:del w:id="6399" w:author="Hp" w:date="2018-12-08T02:39:00Z"/>
          <w:rFonts w:ascii="Times New Roman" w:hAnsi="Times New Roman"/>
          <w:b/>
          <w:i/>
          <w:sz w:val="22"/>
        </w:rPr>
        <w:pPrChange w:id="6400" w:author="Hp" w:date="2018-12-08T02:39:00Z">
          <w:pPr>
            <w:pStyle w:val="Heading3"/>
            <w:tabs>
              <w:tab w:val="clear" w:pos="0"/>
            </w:tabs>
          </w:pPr>
        </w:pPrChange>
      </w:pPr>
      <w:ins w:id="6401" w:author="Box" w:date="2006-10-13T08:11:00Z">
        <w:del w:id="6402" w:author="Hp" w:date="2018-12-08T02:39:00Z">
          <w:r w:rsidRPr="007D729C" w:rsidDel="007703A9">
            <w:rPr>
              <w:rFonts w:ascii="Times New Roman" w:hAnsi="Times New Roman"/>
              <w:i/>
            </w:rPr>
            <w:delText xml:space="preserve">Main Scenario:  </w:delText>
          </w:r>
        </w:del>
      </w:ins>
      <w:ins w:id="6403" w:author="Box" w:date="2006-10-13T08:12:00Z">
        <w:del w:id="6404" w:author="Hp" w:date="2018-12-08T02:39:00Z">
          <w:r w:rsidDel="007703A9">
            <w:rPr>
              <w:rFonts w:ascii="Times New Roman" w:hAnsi="Times New Roman"/>
              <w:b/>
              <w:i/>
              <w:sz w:val="22"/>
            </w:rPr>
            <w:delText>TBA</w:delText>
          </w:r>
        </w:del>
      </w:ins>
    </w:p>
    <w:p w:rsidR="00A14717" w:rsidRPr="007D729C" w:rsidDel="007703A9" w:rsidRDefault="00A14717" w:rsidP="007703A9">
      <w:pPr>
        <w:numPr>
          <w:ins w:id="6405" w:author="Anand" w:date="2006-10-13T08:11:00Z"/>
        </w:numPr>
        <w:rPr>
          <w:ins w:id="6406" w:author="Box" w:date="2006-10-13T08:11:00Z"/>
          <w:del w:id="6407" w:author="Hp" w:date="2018-12-08T02:39:00Z"/>
          <w:rFonts w:ascii="Times New Roman" w:hAnsi="Times New Roman"/>
          <w:b/>
          <w:i/>
          <w:sz w:val="22"/>
        </w:rPr>
        <w:pPrChange w:id="6408" w:author="Hp" w:date="2018-12-08T02:39:00Z">
          <w:pPr>
            <w:pStyle w:val="Heading3"/>
            <w:tabs>
              <w:tab w:val="clear" w:pos="0"/>
            </w:tabs>
          </w:pPr>
        </w:pPrChange>
      </w:pPr>
      <w:ins w:id="6409" w:author="Box" w:date="2006-10-13T08:11:00Z">
        <w:del w:id="6410" w:author="Hp" w:date="2018-12-08T02:39:00Z">
          <w:r w:rsidRPr="007D729C" w:rsidDel="007703A9">
            <w:rPr>
              <w:rFonts w:ascii="Times New Roman" w:hAnsi="Times New Roman"/>
              <w:i/>
            </w:rPr>
            <w:delText xml:space="preserve">Pre-condition:  </w:delText>
          </w:r>
        </w:del>
      </w:ins>
      <w:ins w:id="6411" w:author="Box" w:date="2006-10-13T08:12:00Z">
        <w:del w:id="6412" w:author="Hp" w:date="2018-12-08T02:39:00Z">
          <w:r w:rsidDel="007703A9">
            <w:rPr>
              <w:rFonts w:ascii="Times New Roman" w:hAnsi="Times New Roman"/>
              <w:b/>
              <w:i/>
              <w:sz w:val="22"/>
            </w:rPr>
            <w:delText>TBA</w:delText>
          </w:r>
        </w:del>
      </w:ins>
      <w:ins w:id="6413" w:author="Box" w:date="2006-10-13T08:11:00Z">
        <w:del w:id="6414" w:author="Hp" w:date="2018-12-08T02:39:00Z">
          <w:r w:rsidRPr="007D729C" w:rsidDel="007703A9">
            <w:rPr>
              <w:rFonts w:ascii="Times New Roman" w:hAnsi="Times New Roman"/>
              <w:b/>
              <w:i/>
              <w:sz w:val="22"/>
            </w:rPr>
            <w:delText>.</w:delText>
          </w:r>
        </w:del>
      </w:ins>
    </w:p>
    <w:p w:rsidR="00A14717" w:rsidRPr="007D729C" w:rsidDel="007703A9" w:rsidRDefault="00A14717" w:rsidP="007703A9">
      <w:pPr>
        <w:numPr>
          <w:ins w:id="6415" w:author="Anand" w:date="2006-10-13T08:11:00Z"/>
        </w:numPr>
        <w:rPr>
          <w:ins w:id="6416" w:author="Box" w:date="2006-10-13T08:11:00Z"/>
          <w:del w:id="6417" w:author="Hp" w:date="2018-12-08T02:39:00Z"/>
          <w:rFonts w:ascii="Times New Roman" w:hAnsi="Times New Roman"/>
          <w:i/>
        </w:rPr>
        <w:pPrChange w:id="6418" w:author="Hp" w:date="2018-12-08T02:39:00Z">
          <w:pPr>
            <w:pStyle w:val="Heading3"/>
            <w:tabs>
              <w:tab w:val="clear" w:pos="0"/>
            </w:tabs>
          </w:pPr>
        </w:pPrChange>
      </w:pPr>
      <w:ins w:id="6419" w:author="Box" w:date="2006-10-13T08:11:00Z">
        <w:del w:id="6420" w:author="Hp" w:date="2018-12-08T02:39:00Z">
          <w:r w:rsidRPr="007D729C" w:rsidDel="007703A9">
            <w:rPr>
              <w:rFonts w:ascii="Times New Roman" w:hAnsi="Times New Roman"/>
              <w:i/>
            </w:rPr>
            <w:delText>Steps:</w:delText>
          </w:r>
        </w:del>
      </w:ins>
    </w:p>
    <w:p w:rsidR="004B2F43" w:rsidDel="007703A9" w:rsidRDefault="00A14717" w:rsidP="007703A9">
      <w:pPr>
        <w:rPr>
          <w:del w:id="6421" w:author="Hp" w:date="2018-12-08T02:39:00Z"/>
        </w:rPr>
        <w:pPrChange w:id="6422" w:author="Hp" w:date="2018-12-08T02:39:00Z">
          <w:pPr>
            <w:pStyle w:val="Heading2"/>
            <w:numPr>
              <w:ilvl w:val="0"/>
              <w:numId w:val="0"/>
            </w:numPr>
            <w:tabs>
              <w:tab w:val="clear" w:pos="0"/>
            </w:tabs>
          </w:pPr>
        </w:pPrChange>
      </w:pPr>
      <w:ins w:id="6423" w:author="Box" w:date="2006-10-13T08:11:00Z">
        <w:del w:id="6424" w:author="Hp" w:date="2018-12-08T02:39:00Z">
          <w:r w:rsidRPr="007D729C" w:rsidDel="007703A9">
            <w:rPr>
              <w:rFonts w:ascii="Times New Roman" w:hAnsi="Times New Roman"/>
              <w:i/>
            </w:rPr>
            <w:delText xml:space="preserve">Post-condition:  </w:delText>
          </w:r>
        </w:del>
      </w:ins>
    </w:p>
    <w:p w:rsidR="00A14717" w:rsidRPr="007D729C" w:rsidDel="007703A9" w:rsidRDefault="00A14717" w:rsidP="007703A9">
      <w:pPr>
        <w:numPr>
          <w:ins w:id="6425" w:author="Anand" w:date="2006-10-13T08:13:00Z"/>
        </w:numPr>
        <w:rPr>
          <w:ins w:id="6426" w:author="Box" w:date="2006-10-13T08:13:00Z"/>
          <w:del w:id="6427" w:author="Hp" w:date="2018-12-08T02:39:00Z"/>
          <w:rFonts w:ascii="Times New Roman" w:hAnsi="Times New Roman"/>
        </w:rPr>
        <w:pPrChange w:id="6428" w:author="Hp" w:date="2018-12-08T02:39:00Z">
          <w:pPr>
            <w:pStyle w:val="Heading2"/>
            <w:tabs>
              <w:tab w:val="clear" w:pos="0"/>
            </w:tabs>
          </w:pPr>
        </w:pPrChange>
      </w:pPr>
      <w:ins w:id="6429" w:author="Box" w:date="2006-10-13T08:13:00Z">
        <w:del w:id="6430" w:author="Hp" w:date="2018-12-08T02:39:00Z">
          <w:r w:rsidDel="007703A9">
            <w:rPr>
              <w:rFonts w:ascii="Times New Roman" w:hAnsi="Times New Roman"/>
            </w:rPr>
            <w:delText>Database Migration</w:delText>
          </w:r>
        </w:del>
      </w:ins>
    </w:p>
    <w:p w:rsidR="00A14717" w:rsidRPr="007D729C" w:rsidDel="007703A9" w:rsidRDefault="00A14717" w:rsidP="007703A9">
      <w:pPr>
        <w:numPr>
          <w:ins w:id="6431" w:author="Anand" w:date="2006-10-13T08:13:00Z"/>
        </w:numPr>
        <w:rPr>
          <w:ins w:id="6432" w:author="Box" w:date="2006-10-13T08:13:00Z"/>
          <w:del w:id="6433" w:author="Hp" w:date="2018-12-08T02:39:00Z"/>
          <w:rFonts w:ascii="Times New Roman" w:hAnsi="Times New Roman"/>
          <w:i/>
        </w:rPr>
        <w:pPrChange w:id="6434" w:author="Hp" w:date="2018-12-08T02:39:00Z">
          <w:pPr>
            <w:pStyle w:val="Heading3"/>
            <w:tabs>
              <w:tab w:val="clear" w:pos="0"/>
            </w:tabs>
          </w:pPr>
        </w:pPrChange>
      </w:pPr>
      <w:ins w:id="6435" w:author="Box" w:date="2006-10-13T08:13:00Z">
        <w:del w:id="6436" w:author="Hp" w:date="2018-12-08T02:39:00Z">
          <w:r w:rsidRPr="007D729C" w:rsidDel="007703A9">
            <w:rPr>
              <w:rFonts w:ascii="Times New Roman" w:hAnsi="Times New Roman"/>
              <w:i/>
            </w:rPr>
            <w:delText xml:space="preserve">Name:  </w:delText>
          </w:r>
          <w:r w:rsidDel="007703A9">
            <w:rPr>
              <w:rFonts w:ascii="Times New Roman" w:hAnsi="Times New Roman"/>
              <w:i/>
            </w:rPr>
            <w:delText>D</w:delText>
          </w:r>
          <w:r w:rsidDel="007703A9">
            <w:rPr>
              <w:rFonts w:ascii="Times New Roman" w:hAnsi="Times New Roman"/>
              <w:b/>
              <w:i/>
              <w:sz w:val="22"/>
            </w:rPr>
            <w:delText>atabase migration</w:delText>
          </w:r>
        </w:del>
      </w:ins>
    </w:p>
    <w:p w:rsidR="00A14717" w:rsidRPr="007D729C" w:rsidDel="007703A9" w:rsidRDefault="00A14717" w:rsidP="007703A9">
      <w:pPr>
        <w:numPr>
          <w:ins w:id="6437" w:author="Anand" w:date="2006-10-13T08:13:00Z"/>
        </w:numPr>
        <w:rPr>
          <w:ins w:id="6438" w:author="Box" w:date="2006-10-13T08:13:00Z"/>
          <w:del w:id="6439" w:author="Hp" w:date="2018-12-08T02:39:00Z"/>
          <w:rFonts w:ascii="Times New Roman" w:hAnsi="Times New Roman"/>
          <w:b/>
          <w:i/>
          <w:sz w:val="22"/>
        </w:rPr>
        <w:pPrChange w:id="6440" w:author="Hp" w:date="2018-12-08T02:39:00Z">
          <w:pPr>
            <w:pStyle w:val="Heading3"/>
            <w:tabs>
              <w:tab w:val="clear" w:pos="0"/>
            </w:tabs>
          </w:pPr>
        </w:pPrChange>
      </w:pPr>
      <w:ins w:id="6441" w:author="Box" w:date="2006-10-13T08:13:00Z">
        <w:del w:id="6442" w:author="Hp" w:date="2018-12-08T02:39:00Z">
          <w:r w:rsidRPr="007D729C" w:rsidDel="007703A9">
            <w:rPr>
              <w:rFonts w:ascii="Times New Roman" w:hAnsi="Times New Roman"/>
              <w:i/>
            </w:rPr>
            <w:delText xml:space="preserve">Goal:  </w:delText>
          </w:r>
          <w:r w:rsidDel="007703A9">
            <w:rPr>
              <w:rFonts w:ascii="Times New Roman" w:hAnsi="Times New Roman"/>
              <w:b/>
              <w:i/>
              <w:sz w:val="22"/>
            </w:rPr>
            <w:delText>Admin user</w:delText>
          </w:r>
          <w:r w:rsidRPr="007D729C" w:rsidDel="007703A9">
            <w:rPr>
              <w:rFonts w:ascii="Times New Roman" w:hAnsi="Times New Roman"/>
              <w:b/>
              <w:i/>
              <w:sz w:val="22"/>
            </w:rPr>
            <w:delText xml:space="preserve"> must be able to </w:delText>
          </w:r>
          <w:r w:rsidDel="007703A9">
            <w:rPr>
              <w:rFonts w:ascii="Times New Roman" w:hAnsi="Times New Roman"/>
              <w:b/>
              <w:i/>
              <w:sz w:val="22"/>
            </w:rPr>
            <w:delText>migrate from a current OSCAR database to a new schema that s</w:delText>
          </w:r>
        </w:del>
      </w:ins>
      <w:ins w:id="6443" w:author="Box" w:date="2006-10-13T08:14:00Z">
        <w:del w:id="6444" w:author="Hp" w:date="2018-12-08T02:39:00Z">
          <w:r w:rsidDel="007703A9">
            <w:rPr>
              <w:rFonts w:ascii="Times New Roman" w:hAnsi="Times New Roman"/>
              <w:b/>
              <w:i/>
              <w:sz w:val="22"/>
            </w:rPr>
            <w:delText>upprts the CMS project.</w:delText>
          </w:r>
        </w:del>
      </w:ins>
    </w:p>
    <w:p w:rsidR="00A14717" w:rsidRPr="007D729C" w:rsidDel="007703A9" w:rsidRDefault="00A14717" w:rsidP="007703A9">
      <w:pPr>
        <w:numPr>
          <w:ins w:id="6445" w:author="Anand" w:date="2006-10-13T08:13:00Z"/>
        </w:numPr>
        <w:rPr>
          <w:ins w:id="6446" w:author="Box" w:date="2006-10-13T08:13:00Z"/>
          <w:del w:id="6447" w:author="Hp" w:date="2018-12-08T02:39:00Z"/>
          <w:rFonts w:ascii="Times New Roman" w:hAnsi="Times New Roman"/>
          <w:b/>
          <w:i/>
          <w:sz w:val="22"/>
        </w:rPr>
        <w:pPrChange w:id="6448" w:author="Hp" w:date="2018-12-08T02:39:00Z">
          <w:pPr>
            <w:pStyle w:val="Heading3"/>
            <w:tabs>
              <w:tab w:val="clear" w:pos="0"/>
            </w:tabs>
          </w:pPr>
        </w:pPrChange>
      </w:pPr>
      <w:ins w:id="6449" w:author="Box" w:date="2006-10-13T08:13:00Z">
        <w:del w:id="6450" w:author="Hp" w:date="2018-12-08T02:39:00Z">
          <w:r w:rsidRPr="007D729C" w:rsidDel="007703A9">
            <w:rPr>
              <w:rFonts w:ascii="Times New Roman" w:hAnsi="Times New Roman"/>
              <w:i/>
            </w:rPr>
            <w:delText xml:space="preserve">Input:  </w:delText>
          </w:r>
          <w:r w:rsidDel="007703A9">
            <w:rPr>
              <w:rFonts w:ascii="Times New Roman" w:hAnsi="Times New Roman"/>
              <w:b/>
              <w:i/>
              <w:sz w:val="22"/>
            </w:rPr>
            <w:delText>TBD</w:delText>
          </w:r>
          <w:r w:rsidRPr="007D729C" w:rsidDel="007703A9">
            <w:rPr>
              <w:rFonts w:ascii="Times New Roman" w:hAnsi="Times New Roman"/>
              <w:b/>
              <w:i/>
              <w:sz w:val="22"/>
            </w:rPr>
            <w:delText>.</w:delText>
          </w:r>
        </w:del>
      </w:ins>
    </w:p>
    <w:p w:rsidR="00A14717" w:rsidRPr="007D729C" w:rsidDel="007703A9" w:rsidRDefault="00A14717" w:rsidP="007703A9">
      <w:pPr>
        <w:numPr>
          <w:ins w:id="6451" w:author="Anand" w:date="2006-10-13T08:13:00Z"/>
        </w:numPr>
        <w:rPr>
          <w:ins w:id="6452" w:author="Box" w:date="2006-10-13T08:13:00Z"/>
          <w:del w:id="6453" w:author="Hp" w:date="2018-12-08T02:39:00Z"/>
          <w:rFonts w:ascii="Times New Roman" w:hAnsi="Times New Roman"/>
          <w:i/>
        </w:rPr>
        <w:pPrChange w:id="6454" w:author="Hp" w:date="2018-12-08T02:39:00Z">
          <w:pPr>
            <w:pStyle w:val="Heading3"/>
            <w:tabs>
              <w:tab w:val="clear" w:pos="0"/>
            </w:tabs>
          </w:pPr>
        </w:pPrChange>
      </w:pPr>
      <w:ins w:id="6455" w:author="Box" w:date="2006-10-13T08:13:00Z">
        <w:del w:id="6456" w:author="Hp" w:date="2018-12-08T02:39:00Z">
          <w:r w:rsidRPr="007D729C" w:rsidDel="007703A9">
            <w:rPr>
              <w:rFonts w:ascii="Times New Roman" w:hAnsi="Times New Roman"/>
              <w:i/>
            </w:rPr>
            <w:delText xml:space="preserve">Output:  </w:delText>
          </w:r>
          <w:r w:rsidRPr="007D729C" w:rsidDel="007703A9">
            <w:rPr>
              <w:rFonts w:ascii="Times New Roman" w:hAnsi="Times New Roman"/>
              <w:b/>
              <w:i/>
              <w:sz w:val="22"/>
            </w:rPr>
            <w:delText>Status (successful, failed).</w:delText>
          </w:r>
        </w:del>
      </w:ins>
    </w:p>
    <w:p w:rsidR="00A14717" w:rsidRPr="007D729C" w:rsidDel="007703A9" w:rsidRDefault="00A14717" w:rsidP="007703A9">
      <w:pPr>
        <w:numPr>
          <w:ins w:id="6457" w:author="Anand" w:date="2006-10-13T08:13:00Z"/>
        </w:numPr>
        <w:rPr>
          <w:ins w:id="6458" w:author="Box" w:date="2006-10-13T08:13:00Z"/>
          <w:del w:id="6459" w:author="Hp" w:date="2018-12-08T02:39:00Z"/>
          <w:rFonts w:ascii="Times New Roman" w:hAnsi="Times New Roman"/>
          <w:b/>
          <w:i/>
          <w:sz w:val="22"/>
        </w:rPr>
        <w:pPrChange w:id="6460" w:author="Hp" w:date="2018-12-08T02:39:00Z">
          <w:pPr>
            <w:pStyle w:val="Heading3"/>
            <w:tabs>
              <w:tab w:val="clear" w:pos="0"/>
            </w:tabs>
          </w:pPr>
        </w:pPrChange>
      </w:pPr>
      <w:ins w:id="6461" w:author="Box" w:date="2006-10-13T08:13:00Z">
        <w:del w:id="6462" w:author="Hp" w:date="2018-12-08T02:39:00Z">
          <w:r w:rsidRPr="007D729C" w:rsidDel="007703A9">
            <w:rPr>
              <w:rFonts w:ascii="Times New Roman" w:hAnsi="Times New Roman"/>
              <w:i/>
            </w:rPr>
            <w:delText xml:space="preserve">Main Scenario:  </w:delText>
          </w:r>
          <w:r w:rsidDel="007703A9">
            <w:rPr>
              <w:rFonts w:ascii="Times New Roman" w:hAnsi="Times New Roman"/>
              <w:b/>
              <w:i/>
              <w:sz w:val="22"/>
            </w:rPr>
            <w:delText>TBA</w:delText>
          </w:r>
        </w:del>
      </w:ins>
    </w:p>
    <w:p w:rsidR="00A14717" w:rsidRPr="007D729C" w:rsidDel="007703A9" w:rsidRDefault="00A14717" w:rsidP="007703A9">
      <w:pPr>
        <w:numPr>
          <w:ins w:id="6463" w:author="Anand" w:date="2006-10-13T08:13:00Z"/>
        </w:numPr>
        <w:rPr>
          <w:ins w:id="6464" w:author="Box" w:date="2006-10-13T08:13:00Z"/>
          <w:del w:id="6465" w:author="Hp" w:date="2018-12-08T02:39:00Z"/>
          <w:rFonts w:ascii="Times New Roman" w:hAnsi="Times New Roman"/>
          <w:b/>
          <w:i/>
          <w:sz w:val="22"/>
        </w:rPr>
        <w:pPrChange w:id="6466" w:author="Hp" w:date="2018-12-08T02:39:00Z">
          <w:pPr>
            <w:pStyle w:val="Heading3"/>
            <w:tabs>
              <w:tab w:val="clear" w:pos="0"/>
            </w:tabs>
          </w:pPr>
        </w:pPrChange>
      </w:pPr>
      <w:ins w:id="6467" w:author="Box" w:date="2006-10-13T08:13:00Z">
        <w:del w:id="6468" w:author="Hp" w:date="2018-12-08T02:39:00Z">
          <w:r w:rsidRPr="007D729C" w:rsidDel="007703A9">
            <w:rPr>
              <w:rFonts w:ascii="Times New Roman" w:hAnsi="Times New Roman"/>
              <w:i/>
            </w:rPr>
            <w:delText xml:space="preserve">Pre-condition:  </w:delText>
          </w:r>
          <w:r w:rsidDel="007703A9">
            <w:rPr>
              <w:rFonts w:ascii="Times New Roman" w:hAnsi="Times New Roman"/>
              <w:b/>
              <w:i/>
              <w:sz w:val="22"/>
            </w:rPr>
            <w:delText>TBA</w:delText>
          </w:r>
          <w:r w:rsidRPr="007D729C" w:rsidDel="007703A9">
            <w:rPr>
              <w:rFonts w:ascii="Times New Roman" w:hAnsi="Times New Roman"/>
              <w:b/>
              <w:i/>
              <w:sz w:val="22"/>
            </w:rPr>
            <w:delText>.</w:delText>
          </w:r>
        </w:del>
      </w:ins>
    </w:p>
    <w:p w:rsidR="00A14717" w:rsidRPr="007D729C" w:rsidDel="007703A9" w:rsidRDefault="00A14717" w:rsidP="007703A9">
      <w:pPr>
        <w:numPr>
          <w:ins w:id="6469" w:author="Anand" w:date="2006-10-13T08:13:00Z"/>
        </w:numPr>
        <w:rPr>
          <w:ins w:id="6470" w:author="Box" w:date="2006-10-13T08:13:00Z"/>
          <w:del w:id="6471" w:author="Hp" w:date="2018-12-08T02:39:00Z"/>
          <w:rFonts w:ascii="Times New Roman" w:hAnsi="Times New Roman"/>
          <w:i/>
        </w:rPr>
        <w:pPrChange w:id="6472" w:author="Hp" w:date="2018-12-08T02:39:00Z">
          <w:pPr>
            <w:pStyle w:val="Heading3"/>
            <w:tabs>
              <w:tab w:val="clear" w:pos="0"/>
            </w:tabs>
          </w:pPr>
        </w:pPrChange>
      </w:pPr>
      <w:ins w:id="6473" w:author="Box" w:date="2006-10-13T08:13:00Z">
        <w:del w:id="6474" w:author="Hp" w:date="2018-12-08T02:39:00Z">
          <w:r w:rsidRPr="007D729C" w:rsidDel="007703A9">
            <w:rPr>
              <w:rFonts w:ascii="Times New Roman" w:hAnsi="Times New Roman"/>
              <w:i/>
            </w:rPr>
            <w:delText>Steps:</w:delText>
          </w:r>
        </w:del>
      </w:ins>
    </w:p>
    <w:p w:rsidR="00A14717" w:rsidDel="007703A9" w:rsidRDefault="00A14717" w:rsidP="007703A9">
      <w:pPr>
        <w:numPr>
          <w:ins w:id="6475" w:author="Anand" w:date="2006-10-13T08:13:00Z"/>
        </w:numPr>
        <w:rPr>
          <w:ins w:id="6476" w:author="Box" w:date="2006-10-13T08:13:00Z"/>
          <w:del w:id="6477" w:author="Hp" w:date="2018-12-08T02:39:00Z"/>
        </w:rPr>
        <w:pPrChange w:id="6478" w:author="Hp" w:date="2018-12-08T02:39:00Z">
          <w:pPr>
            <w:pStyle w:val="Heading2"/>
            <w:numPr>
              <w:ilvl w:val="0"/>
              <w:numId w:val="0"/>
            </w:numPr>
            <w:tabs>
              <w:tab w:val="clear" w:pos="0"/>
            </w:tabs>
          </w:pPr>
        </w:pPrChange>
      </w:pPr>
      <w:ins w:id="6479" w:author="Box" w:date="2006-10-13T08:13:00Z">
        <w:del w:id="6480" w:author="Hp" w:date="2018-12-08T02:39:00Z">
          <w:r w:rsidRPr="007D729C" w:rsidDel="007703A9">
            <w:rPr>
              <w:rFonts w:ascii="Times New Roman" w:hAnsi="Times New Roman"/>
              <w:i/>
            </w:rPr>
            <w:delText xml:space="preserve">Post-condition:  </w:delText>
          </w:r>
        </w:del>
      </w:ins>
    </w:p>
    <w:p w:rsidR="00927D1A" w:rsidDel="007703A9" w:rsidRDefault="002527FD" w:rsidP="007703A9">
      <w:pPr>
        <w:numPr>
          <w:numberingChange w:id="6481" w:author="Box" w:date="2006-10-12T22:48:00Z" w:original="%1:6:0:."/>
        </w:numPr>
        <w:rPr>
          <w:del w:id="6482" w:author="Hp" w:date="2018-12-08T02:39:00Z"/>
        </w:rPr>
        <w:pPrChange w:id="6483" w:author="Hp" w:date="2018-12-08T02:39:00Z">
          <w:pPr>
            <w:pStyle w:val="Heading1"/>
          </w:pPr>
        </w:pPrChange>
      </w:pPr>
      <w:del w:id="6484" w:author="Hp" w:date="2018-12-08T02:39:00Z">
        <w:r w:rsidDel="007703A9">
          <w:br w:type="page"/>
        </w:r>
        <w:r w:rsidR="00927D1A" w:rsidDel="007703A9">
          <w:delText>Other Nonfunctional Requirements</w:delText>
        </w:r>
      </w:del>
    </w:p>
    <w:p w:rsidR="00927D1A" w:rsidDel="007703A9" w:rsidRDefault="00927D1A" w:rsidP="007703A9">
      <w:pPr>
        <w:numPr>
          <w:numberingChange w:id="6485" w:author="Box" w:date="2006-10-12T22:48:00Z" w:original="%1:6:0:.%2:1:0:"/>
        </w:numPr>
        <w:rPr>
          <w:del w:id="6486" w:author="Hp" w:date="2018-12-08T02:39:00Z"/>
        </w:rPr>
        <w:pPrChange w:id="6487" w:author="Hp" w:date="2018-12-08T02:39:00Z">
          <w:pPr>
            <w:pStyle w:val="Heading2"/>
          </w:pPr>
        </w:pPrChange>
      </w:pPr>
      <w:del w:id="6488" w:author="Hp" w:date="2018-12-08T02:39:00Z">
        <w:r w:rsidDel="007703A9">
          <w:delText>Performance Requirements</w:delText>
        </w:r>
        <w:bookmarkEnd w:id="6098"/>
      </w:del>
    </w:p>
    <w:p w:rsidR="00497245" w:rsidRPr="00497245" w:rsidDel="007703A9" w:rsidRDefault="00497245" w:rsidP="007703A9">
      <w:pPr>
        <w:rPr>
          <w:del w:id="6489" w:author="Hp" w:date="2018-12-08T02:39:00Z"/>
          <w:i/>
        </w:rPr>
        <w:pPrChange w:id="6490" w:author="Hp" w:date="2018-12-08T02:39:00Z">
          <w:pPr>
            <w:pStyle w:val="template"/>
          </w:pPr>
        </w:pPrChange>
      </w:pPr>
      <w:del w:id="6491" w:author="Hp" w:date="2018-12-08T02:39:00Z">
        <w:r w:rsidDel="007703A9">
          <w:rPr>
            <w:i/>
          </w:rPr>
          <w:delText xml:space="preserve">The performance of the whole system is directly dependant upon the mechanisms that are used to automatically update the Database.  Current conceptual design is for the Cluster Control Subsystem to autonomously poll for the cluster nodes and update the Database and for the GUI to autonomously “refresh” its cluster node listing by routinely polling the Database.  Both of these automatic updates must work flawlessly to make sure that </w:delText>
        </w:r>
        <w:r w:rsidR="00CD397C" w:rsidDel="007703A9">
          <w:rPr>
            <w:i/>
          </w:rPr>
          <w:delText>the User is supplied with most current node listing.</w:delText>
        </w:r>
      </w:del>
    </w:p>
    <w:p w:rsidR="00927D1A" w:rsidDel="007703A9" w:rsidRDefault="00927D1A" w:rsidP="007703A9">
      <w:pPr>
        <w:numPr>
          <w:numberingChange w:id="6492" w:author="Box" w:date="2006-10-12T22:48:00Z" w:original="%1:6:0:.%2:2:0:"/>
        </w:numPr>
        <w:rPr>
          <w:del w:id="6493" w:author="Hp" w:date="2018-12-08T02:39:00Z"/>
        </w:rPr>
        <w:pPrChange w:id="6494" w:author="Hp" w:date="2018-12-08T02:39:00Z">
          <w:pPr>
            <w:pStyle w:val="Heading2"/>
          </w:pPr>
        </w:pPrChange>
      </w:pPr>
      <w:bookmarkStart w:id="6495" w:name="_Toc439994691"/>
      <w:del w:id="6496" w:author="Hp" w:date="2018-12-08T02:39:00Z">
        <w:r w:rsidDel="007703A9">
          <w:delText>Safety Requirements</w:delText>
        </w:r>
        <w:bookmarkEnd w:id="6495"/>
      </w:del>
    </w:p>
    <w:p w:rsidR="00CD397C" w:rsidRPr="00CD397C" w:rsidDel="007703A9" w:rsidRDefault="00CD397C" w:rsidP="007703A9">
      <w:pPr>
        <w:rPr>
          <w:del w:id="6497" w:author="Hp" w:date="2018-12-08T02:39:00Z"/>
          <w:i/>
        </w:rPr>
        <w:pPrChange w:id="6498" w:author="Hp" w:date="2018-12-08T02:39:00Z">
          <w:pPr>
            <w:pStyle w:val="template"/>
          </w:pPr>
        </w:pPrChange>
      </w:pPr>
      <w:del w:id="6499" w:author="Hp" w:date="2018-12-08T02:39:00Z">
        <w:r w:rsidDel="007703A9">
          <w:rPr>
            <w:i/>
          </w:rPr>
          <w:delText>The Cluster Management S</w:delText>
        </w:r>
        <w:r w:rsidR="00990335" w:rsidDel="007703A9">
          <w:rPr>
            <w:i/>
          </w:rPr>
          <w:delText>ubsystem actually issues IPMI commands to a node in the managed cluster.  Such tasks as modifying sensor thresholds could possibly push the hardware to its limits possibly causing faulty and/or undesirable behavior from the node.</w:delText>
        </w:r>
      </w:del>
    </w:p>
    <w:p w:rsidR="00927D1A" w:rsidDel="007703A9" w:rsidRDefault="00927D1A" w:rsidP="007703A9">
      <w:pPr>
        <w:numPr>
          <w:numberingChange w:id="6500" w:author="Box" w:date="2006-10-12T22:48:00Z" w:original="%1:6:0:.%2:3:0:"/>
        </w:numPr>
        <w:rPr>
          <w:del w:id="6501" w:author="Hp" w:date="2018-12-08T02:39:00Z"/>
        </w:rPr>
        <w:pPrChange w:id="6502" w:author="Hp" w:date="2018-12-08T02:39:00Z">
          <w:pPr>
            <w:pStyle w:val="Heading2"/>
          </w:pPr>
        </w:pPrChange>
      </w:pPr>
      <w:bookmarkStart w:id="6503" w:name="_Toc439994692"/>
      <w:del w:id="6504" w:author="Hp" w:date="2018-12-08T02:39:00Z">
        <w:r w:rsidDel="007703A9">
          <w:delText>Security Requirements</w:delText>
        </w:r>
        <w:bookmarkEnd w:id="6503"/>
      </w:del>
    </w:p>
    <w:p w:rsidR="00990335" w:rsidRPr="00990335" w:rsidDel="007703A9" w:rsidRDefault="00990335" w:rsidP="007703A9">
      <w:pPr>
        <w:rPr>
          <w:del w:id="6505" w:author="Hp" w:date="2018-12-08T02:39:00Z"/>
          <w:i/>
        </w:rPr>
        <w:pPrChange w:id="6506" w:author="Hp" w:date="2018-12-08T02:39:00Z">
          <w:pPr>
            <w:pStyle w:val="template"/>
          </w:pPr>
        </w:pPrChange>
      </w:pPr>
      <w:del w:id="6507" w:author="Hp" w:date="2018-12-08T02:39:00Z">
        <w:r w:rsidDel="007703A9">
          <w:rPr>
            <w:i/>
          </w:rPr>
          <w:delText xml:space="preserve">In order to control access to the monitoring and manipulating of the managed cluster’s nodes, user account validation involving a username and password prior to granting access will be strictly </w:delText>
        </w:r>
        <w:r w:rsidR="009C2803" w:rsidDel="007703A9">
          <w:rPr>
            <w:i/>
          </w:rPr>
          <w:delText>governed and mandated.  The User must be registered in the Database in order to gain access to any GUI functions outside of Create Account and Login.</w:delText>
        </w:r>
      </w:del>
    </w:p>
    <w:p w:rsidR="00927D1A" w:rsidDel="007703A9" w:rsidRDefault="00927D1A" w:rsidP="007703A9">
      <w:pPr>
        <w:numPr>
          <w:numberingChange w:id="6508" w:author="Box" w:date="2006-10-12T22:48:00Z" w:original="%1:6:0:.%2:4:0:"/>
        </w:numPr>
        <w:rPr>
          <w:del w:id="6509" w:author="Hp" w:date="2018-12-08T02:39:00Z"/>
        </w:rPr>
        <w:pPrChange w:id="6510" w:author="Hp" w:date="2018-12-08T02:39:00Z">
          <w:pPr>
            <w:pStyle w:val="Heading2"/>
          </w:pPr>
        </w:pPrChange>
      </w:pPr>
      <w:bookmarkStart w:id="6511" w:name="_Toc439994693"/>
      <w:del w:id="6512" w:author="Hp" w:date="2018-12-08T02:39:00Z">
        <w:r w:rsidDel="007703A9">
          <w:delText>Software Quality Attributes</w:delText>
        </w:r>
        <w:bookmarkEnd w:id="6511"/>
      </w:del>
    </w:p>
    <w:p w:rsidR="008E6977" w:rsidRPr="008E6977" w:rsidDel="007703A9" w:rsidRDefault="007E54C1" w:rsidP="007703A9">
      <w:pPr>
        <w:rPr>
          <w:del w:id="6513" w:author="Hp" w:date="2018-12-08T02:39:00Z"/>
          <w:i/>
        </w:rPr>
        <w:pPrChange w:id="6514" w:author="Hp" w:date="2018-12-08T02:39:00Z">
          <w:pPr>
            <w:pStyle w:val="template"/>
          </w:pPr>
        </w:pPrChange>
      </w:pPr>
      <w:del w:id="6515" w:author="Hp" w:date="2018-12-08T02:39:00Z">
        <w:r w:rsidDel="007703A9">
          <w:rPr>
            <w:i/>
          </w:rPr>
          <w:delText xml:space="preserve">Due to the overall simplistic approach to cluster management, the software quality will be measured by the actual </w:delText>
        </w:r>
        <w:r w:rsidR="00CA321B" w:rsidDel="007703A9">
          <w:rPr>
            <w:i/>
          </w:rPr>
          <w:delText>representation of the nodes of the managed cluster.  The GUI should merely present the physical cluster arrangement in a visually pleasing manner to the User.</w:delText>
        </w:r>
      </w:del>
    </w:p>
    <w:p w:rsidR="00927D1A" w:rsidDel="007703A9" w:rsidRDefault="00927D1A" w:rsidP="007703A9">
      <w:pPr>
        <w:numPr>
          <w:numberingChange w:id="6516" w:author="Box" w:date="2006-10-12T22:48:00Z" w:original="%1:7:0:."/>
        </w:numPr>
        <w:rPr>
          <w:del w:id="6517" w:author="Hp" w:date="2018-12-08T02:39:00Z"/>
        </w:rPr>
        <w:pPrChange w:id="6518" w:author="Hp" w:date="2018-12-08T02:39:00Z">
          <w:pPr>
            <w:pStyle w:val="Heading1"/>
          </w:pPr>
        </w:pPrChange>
      </w:pPr>
      <w:bookmarkStart w:id="6519" w:name="_Toc439994695"/>
      <w:del w:id="6520" w:author="Hp" w:date="2018-12-08T02:39:00Z">
        <w:r w:rsidDel="007703A9">
          <w:delText>Other Requirements</w:delText>
        </w:r>
        <w:bookmarkEnd w:id="6519"/>
      </w:del>
    </w:p>
    <w:p w:rsidR="00C72CF6" w:rsidRPr="00C72CF6" w:rsidDel="007703A9" w:rsidRDefault="00C72CF6" w:rsidP="007703A9">
      <w:pPr>
        <w:rPr>
          <w:del w:id="6521" w:author="Hp" w:date="2018-12-08T02:39:00Z"/>
          <w:i/>
        </w:rPr>
        <w:pPrChange w:id="6522" w:author="Hp" w:date="2018-12-08T02:39:00Z">
          <w:pPr>
            <w:pStyle w:val="template"/>
          </w:pPr>
        </w:pPrChange>
      </w:pPr>
      <w:del w:id="6523" w:author="Hp" w:date="2018-12-08T02:39:00Z">
        <w:r w:rsidRPr="00C72CF6" w:rsidDel="007703A9">
          <w:rPr>
            <w:i/>
          </w:rPr>
          <w:delText>N/A</w:delText>
        </w:r>
      </w:del>
    </w:p>
    <w:p w:rsidR="00927D1A" w:rsidDel="007703A9" w:rsidRDefault="00CD02E8" w:rsidP="007703A9">
      <w:pPr>
        <w:rPr>
          <w:del w:id="6524" w:author="Hp" w:date="2018-12-08T02:39:00Z"/>
        </w:rPr>
        <w:pPrChange w:id="6525" w:author="Hp" w:date="2018-12-08T02:39:00Z">
          <w:pPr>
            <w:pStyle w:val="TOCEntry"/>
          </w:pPr>
        </w:pPrChange>
      </w:pPr>
      <w:bookmarkStart w:id="6526" w:name="_Toc439994696"/>
      <w:del w:id="6527" w:author="Hp" w:date="2018-12-08T02:39:00Z">
        <w:r w:rsidDel="007703A9">
          <w:br w:type="page"/>
        </w:r>
        <w:r w:rsidR="00927D1A" w:rsidDel="007703A9">
          <w:delText>Appendix A: Glossary</w:delText>
        </w:r>
        <w:bookmarkEnd w:id="6526"/>
      </w:del>
    </w:p>
    <w:p w:rsidR="00C72CF6" w:rsidRPr="00C72CF6" w:rsidDel="007703A9" w:rsidRDefault="00C72CF6" w:rsidP="007703A9">
      <w:pPr>
        <w:rPr>
          <w:del w:id="6528" w:author="Hp" w:date="2018-12-08T02:39:00Z"/>
          <w:i/>
        </w:rPr>
        <w:pPrChange w:id="6529" w:author="Hp" w:date="2018-12-08T02:39:00Z">
          <w:pPr>
            <w:pStyle w:val="template"/>
          </w:pPr>
        </w:pPrChange>
      </w:pPr>
      <w:del w:id="6530" w:author="Hp" w:date="2018-12-08T02:39:00Z">
        <w:r w:rsidDel="007703A9">
          <w:rPr>
            <w:i/>
          </w:rPr>
          <w:delText>AJAX – Asynchronous Javascript And XML.</w:delText>
        </w:r>
      </w:del>
    </w:p>
    <w:p w:rsidR="00C72CF6" w:rsidDel="007703A9" w:rsidRDefault="00C72CF6" w:rsidP="007703A9">
      <w:pPr>
        <w:rPr>
          <w:del w:id="6531" w:author="Hp" w:date="2018-12-08T02:39:00Z"/>
          <w:i/>
        </w:rPr>
        <w:pPrChange w:id="6532" w:author="Hp" w:date="2018-12-08T02:39:00Z">
          <w:pPr>
            <w:pStyle w:val="template"/>
          </w:pPr>
        </w:pPrChange>
      </w:pPr>
    </w:p>
    <w:p w:rsidR="00C72CF6" w:rsidDel="007703A9" w:rsidRDefault="00C72CF6" w:rsidP="007703A9">
      <w:pPr>
        <w:rPr>
          <w:del w:id="6533" w:author="Hp" w:date="2018-12-08T02:39:00Z"/>
          <w:i/>
        </w:rPr>
        <w:pPrChange w:id="6534" w:author="Hp" w:date="2018-12-08T02:39:00Z">
          <w:pPr>
            <w:pStyle w:val="template"/>
          </w:pPr>
        </w:pPrChange>
      </w:pPr>
      <w:del w:id="6535" w:author="Hp" w:date="2018-12-08T02:39:00Z">
        <w:r w:rsidDel="007703A9">
          <w:rPr>
            <w:i/>
          </w:rPr>
          <w:delText>Cluster Control Team – the group of individuals responsible for the design, development, implementation, and maintenance of the Cluster Control Subsystem.</w:delText>
        </w:r>
      </w:del>
    </w:p>
    <w:p w:rsidR="00C72CF6" w:rsidDel="007703A9" w:rsidRDefault="00C72CF6" w:rsidP="007703A9">
      <w:pPr>
        <w:rPr>
          <w:del w:id="6536" w:author="Hp" w:date="2018-12-08T02:39:00Z"/>
          <w:i/>
        </w:rPr>
        <w:pPrChange w:id="6537" w:author="Hp" w:date="2018-12-08T02:39:00Z">
          <w:pPr>
            <w:pStyle w:val="template"/>
          </w:pPr>
        </w:pPrChange>
      </w:pPr>
    </w:p>
    <w:p w:rsidR="00BF5306" w:rsidDel="007703A9" w:rsidRDefault="00BF5306" w:rsidP="007703A9">
      <w:pPr>
        <w:rPr>
          <w:del w:id="6538" w:author="Hp" w:date="2018-12-08T02:39:00Z"/>
          <w:i/>
        </w:rPr>
        <w:pPrChange w:id="6539" w:author="Hp" w:date="2018-12-08T02:39:00Z">
          <w:pPr>
            <w:pStyle w:val="template"/>
          </w:pPr>
        </w:pPrChange>
      </w:pPr>
      <w:del w:id="6540" w:author="Hp" w:date="2018-12-08T02:39:00Z">
        <w:r w:rsidDel="007703A9">
          <w:rPr>
            <w:i/>
          </w:rPr>
          <w:delText>Cluster Management System – the overall system that monitors and manages all of the IPMI compatible nodes of a cluster.  The System is comprised of three subsystems: GUI, Cluster Control, and Database.</w:delText>
        </w:r>
      </w:del>
    </w:p>
    <w:p w:rsidR="00BF5306" w:rsidDel="007703A9" w:rsidRDefault="00BF5306" w:rsidP="007703A9">
      <w:pPr>
        <w:rPr>
          <w:del w:id="6541" w:author="Hp" w:date="2018-12-08T02:39:00Z"/>
          <w:i/>
        </w:rPr>
        <w:pPrChange w:id="6542" w:author="Hp" w:date="2018-12-08T02:39:00Z">
          <w:pPr>
            <w:pStyle w:val="template"/>
          </w:pPr>
        </w:pPrChange>
      </w:pPr>
    </w:p>
    <w:p w:rsidR="00BF5306" w:rsidDel="007703A9" w:rsidRDefault="00BF5306" w:rsidP="007703A9">
      <w:pPr>
        <w:rPr>
          <w:del w:id="6543" w:author="Hp" w:date="2018-12-08T02:39:00Z"/>
          <w:i/>
        </w:rPr>
        <w:pPrChange w:id="6544" w:author="Hp" w:date="2018-12-08T02:39:00Z">
          <w:pPr>
            <w:pStyle w:val="template"/>
          </w:pPr>
        </w:pPrChange>
      </w:pPr>
      <w:del w:id="6545" w:author="Hp" w:date="2018-12-08T02:39:00Z">
        <w:r w:rsidDel="007703A9">
          <w:rPr>
            <w:i/>
          </w:rPr>
          <w:delText>Database –</w:delText>
        </w:r>
        <w:r w:rsidR="00D80FC5" w:rsidDel="007703A9">
          <w:rPr>
            <w:i/>
          </w:rPr>
          <w:delText xml:space="preserve"> a centralized collection of data.  In this System, the Database holds all of the data for each node represented in the managed cluster.</w:delText>
        </w:r>
      </w:del>
    </w:p>
    <w:p w:rsidR="00BF5306" w:rsidDel="007703A9" w:rsidRDefault="00BF5306" w:rsidP="007703A9">
      <w:pPr>
        <w:rPr>
          <w:del w:id="6546" w:author="Hp" w:date="2018-12-08T02:39:00Z"/>
          <w:i/>
        </w:rPr>
        <w:pPrChange w:id="6547" w:author="Hp" w:date="2018-12-08T02:39:00Z">
          <w:pPr>
            <w:pStyle w:val="template"/>
          </w:pPr>
        </w:pPrChange>
      </w:pPr>
    </w:p>
    <w:p w:rsidR="00C72CF6" w:rsidRPr="00C72CF6" w:rsidDel="007703A9" w:rsidRDefault="00C72CF6" w:rsidP="007703A9">
      <w:pPr>
        <w:rPr>
          <w:del w:id="6548" w:author="Hp" w:date="2018-12-08T02:39:00Z"/>
          <w:i/>
        </w:rPr>
        <w:pPrChange w:id="6549" w:author="Hp" w:date="2018-12-08T02:39:00Z">
          <w:pPr>
            <w:pStyle w:val="template"/>
          </w:pPr>
        </w:pPrChange>
      </w:pPr>
      <w:del w:id="6550" w:author="Hp" w:date="2018-12-08T02:39:00Z">
        <w:r w:rsidDel="007703A9">
          <w:rPr>
            <w:i/>
          </w:rPr>
          <w:delText>Database Team – the group of individuals responsible for the design, development, implementation, and maintenance of the Database Subsystem.</w:delText>
        </w:r>
      </w:del>
    </w:p>
    <w:p w:rsidR="00C72CF6" w:rsidDel="007703A9" w:rsidRDefault="00C72CF6" w:rsidP="007703A9">
      <w:pPr>
        <w:rPr>
          <w:del w:id="6551" w:author="Hp" w:date="2018-12-08T02:39:00Z"/>
          <w:i/>
        </w:rPr>
        <w:pPrChange w:id="6552" w:author="Hp" w:date="2018-12-08T02:39:00Z">
          <w:pPr>
            <w:pStyle w:val="template"/>
          </w:pPr>
        </w:pPrChange>
      </w:pPr>
    </w:p>
    <w:p w:rsidR="00C72CF6" w:rsidDel="007703A9" w:rsidRDefault="00C72CF6" w:rsidP="007703A9">
      <w:pPr>
        <w:rPr>
          <w:del w:id="6553" w:author="Hp" w:date="2018-12-08T02:39:00Z"/>
          <w:i/>
        </w:rPr>
        <w:pPrChange w:id="6554" w:author="Hp" w:date="2018-12-08T02:39:00Z">
          <w:pPr>
            <w:pStyle w:val="template"/>
          </w:pPr>
        </w:pPrChange>
      </w:pPr>
      <w:del w:id="6555" w:author="Hp" w:date="2018-12-08T02:39:00Z">
        <w:r w:rsidDel="007703A9">
          <w:rPr>
            <w:i/>
          </w:rPr>
          <w:delText>GUI – Graphical User Interface</w:delText>
        </w:r>
      </w:del>
    </w:p>
    <w:p w:rsidR="00C72CF6" w:rsidDel="007703A9" w:rsidRDefault="00C72CF6" w:rsidP="007703A9">
      <w:pPr>
        <w:rPr>
          <w:del w:id="6556" w:author="Hp" w:date="2018-12-08T02:39:00Z"/>
          <w:i/>
        </w:rPr>
        <w:pPrChange w:id="6557" w:author="Hp" w:date="2018-12-08T02:39:00Z">
          <w:pPr>
            <w:pStyle w:val="template"/>
          </w:pPr>
        </w:pPrChange>
      </w:pPr>
    </w:p>
    <w:p w:rsidR="00C72CF6" w:rsidRPr="00C72CF6" w:rsidDel="007703A9" w:rsidRDefault="00C72CF6" w:rsidP="007703A9">
      <w:pPr>
        <w:rPr>
          <w:del w:id="6558" w:author="Hp" w:date="2018-12-08T02:39:00Z"/>
          <w:i/>
        </w:rPr>
        <w:pPrChange w:id="6559" w:author="Hp" w:date="2018-12-08T02:39:00Z">
          <w:pPr>
            <w:pStyle w:val="template"/>
          </w:pPr>
        </w:pPrChange>
      </w:pPr>
      <w:del w:id="6560" w:author="Hp" w:date="2018-12-08T02:39:00Z">
        <w:r w:rsidDel="007703A9">
          <w:rPr>
            <w:i/>
          </w:rPr>
          <w:delText>GUI Team – the group of individuals responsible for the design, development, implementation, and maintenance of the GUI Subsystem.</w:delText>
        </w:r>
      </w:del>
    </w:p>
    <w:p w:rsidR="00C72CF6" w:rsidDel="007703A9" w:rsidRDefault="00C72CF6" w:rsidP="007703A9">
      <w:pPr>
        <w:rPr>
          <w:del w:id="6561" w:author="Hp" w:date="2018-12-08T02:39:00Z"/>
          <w:i/>
        </w:rPr>
        <w:pPrChange w:id="6562" w:author="Hp" w:date="2018-12-08T02:39:00Z">
          <w:pPr>
            <w:pStyle w:val="template"/>
          </w:pPr>
        </w:pPrChange>
      </w:pPr>
    </w:p>
    <w:p w:rsidR="00C72CF6" w:rsidRPr="00C72CF6" w:rsidDel="007703A9" w:rsidRDefault="00C72CF6" w:rsidP="007703A9">
      <w:pPr>
        <w:rPr>
          <w:del w:id="6563" w:author="Hp" w:date="2018-12-08T02:39:00Z"/>
          <w:i/>
        </w:rPr>
        <w:pPrChange w:id="6564" w:author="Hp" w:date="2018-12-08T02:39:00Z">
          <w:pPr>
            <w:pStyle w:val="template"/>
          </w:pPr>
        </w:pPrChange>
      </w:pPr>
      <w:del w:id="6565" w:author="Hp" w:date="2018-12-08T02:39:00Z">
        <w:r w:rsidDel="007703A9">
          <w:rPr>
            <w:i/>
          </w:rPr>
          <w:delText>User – any individual who is registered in the Database and is granted access to the Cluster Management System.</w:delText>
        </w:r>
      </w:del>
    </w:p>
    <w:p w:rsidR="00927D1A" w:rsidDel="007703A9" w:rsidRDefault="00927D1A" w:rsidP="007703A9">
      <w:pPr>
        <w:rPr>
          <w:del w:id="6566" w:author="Hp" w:date="2018-12-08T02:39:00Z"/>
        </w:rPr>
        <w:pPrChange w:id="6567" w:author="Hp" w:date="2018-12-08T02:39:00Z">
          <w:pPr>
            <w:pStyle w:val="TOCEntry"/>
          </w:pPr>
        </w:pPrChange>
      </w:pPr>
      <w:bookmarkStart w:id="6568" w:name="_Toc439994697"/>
      <w:del w:id="6569" w:author="Hp" w:date="2018-12-08T02:39:00Z">
        <w:r w:rsidDel="007703A9">
          <w:delText>Appendix B: Analysis Models</w:delText>
        </w:r>
        <w:bookmarkEnd w:id="6568"/>
      </w:del>
    </w:p>
    <w:p w:rsidR="00C72CF6" w:rsidDel="007703A9" w:rsidRDefault="00C72CF6" w:rsidP="007703A9">
      <w:pPr>
        <w:rPr>
          <w:del w:id="6570" w:author="Hp" w:date="2018-12-08T02:39:00Z"/>
          <w:i/>
        </w:rPr>
        <w:pPrChange w:id="6571" w:author="Hp" w:date="2018-12-08T02:39:00Z">
          <w:pPr>
            <w:pStyle w:val="template"/>
          </w:pPr>
        </w:pPrChange>
      </w:pPr>
      <w:del w:id="6572" w:author="Hp" w:date="2018-12-08T02:39:00Z">
        <w:r w:rsidDel="007703A9">
          <w:rPr>
            <w:i/>
          </w:rPr>
          <w:delText>N/A</w:delText>
        </w:r>
      </w:del>
    </w:p>
    <w:p w:rsidR="00927D1A" w:rsidDel="007703A9" w:rsidRDefault="00927D1A" w:rsidP="007703A9">
      <w:pPr>
        <w:rPr>
          <w:del w:id="6573" w:author="Hp" w:date="2018-12-08T02:39:00Z"/>
        </w:rPr>
        <w:pPrChange w:id="6574" w:author="Hp" w:date="2018-12-08T02:39:00Z">
          <w:pPr>
            <w:pStyle w:val="TOCEntry"/>
          </w:pPr>
        </w:pPrChange>
      </w:pPr>
      <w:bookmarkStart w:id="6575" w:name="_Toc439994698"/>
      <w:del w:id="6576" w:author="Hp" w:date="2018-12-08T02:39:00Z">
        <w:r w:rsidDel="007703A9">
          <w:delText>Appendix C: To Be Determined List</w:delText>
        </w:r>
        <w:bookmarkEnd w:id="6575"/>
      </w:del>
    </w:p>
    <w:p w:rsidR="00C72CF6" w:rsidRPr="00C72CF6" w:rsidRDefault="00C72CF6" w:rsidP="007703A9">
      <w:pPr>
        <w:rPr>
          <w:i/>
        </w:rPr>
        <w:pPrChange w:id="6577" w:author="Hp" w:date="2018-12-08T02:39:00Z">
          <w:pPr>
            <w:pStyle w:val="template"/>
          </w:pPr>
        </w:pPrChange>
      </w:pPr>
      <w:del w:id="6578" w:author="Hp" w:date="2018-12-08T02:39:00Z">
        <w:r w:rsidRPr="00C72CF6" w:rsidDel="007703A9">
          <w:rPr>
            <w:i/>
          </w:rPr>
          <w:delText>N/A</w:delText>
        </w:r>
      </w:del>
    </w:p>
    <w:sectPr w:rsidR="00C72CF6" w:rsidRPr="00C72CF6">
      <w:headerReference w:type="default" r:id="rId3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A53" w:rsidRDefault="00186A53">
      <w:r>
        <w:separator/>
      </w:r>
    </w:p>
  </w:endnote>
  <w:endnote w:type="continuationSeparator" w:id="0">
    <w:p w:rsidR="00186A53" w:rsidRDefault="00186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1A3" w:rsidRDefault="00EE11A3">
    <w:pPr>
      <w:pStyle w:val="Footer"/>
      <w:jc w:val="center"/>
    </w:pPr>
    <w:r>
      <w:t xml:space="preserve">Copyright © </w:t>
    </w:r>
    <w:del w:id="17" w:author="Hp" w:date="2018-12-09T14:40:00Z">
      <w:r w:rsidDel="0064511C">
        <w:delText xml:space="preserve">1999 </w:delText>
      </w:r>
    </w:del>
    <w:ins w:id="18" w:author="Hp" w:date="2018-12-09T14:40:00Z">
      <w:r>
        <w:t xml:space="preserve">2018 </w:t>
      </w:r>
    </w:ins>
    <w:r>
      <w:t xml:space="preserve">by </w:t>
    </w:r>
    <w:del w:id="19" w:author="Hp" w:date="2018-12-09T14:40:00Z">
      <w:r w:rsidDel="0064511C">
        <w:delText>Karl E. Wiegers</w:delText>
      </w:r>
    </w:del>
    <w:ins w:id="20" w:author="Hp" w:date="2018-12-09T14:40:00Z">
      <w:r>
        <w:t>Nguyen Chau Thao Quan</w:t>
      </w:r>
    </w:ins>
    <w:ins w:id="21" w:author="Hp" w:date="2018-12-09T22:28:00Z">
      <w:r w:rsidR="00BA37A4">
        <w:t xml:space="preserve"> and Nguyen Hung Phuc</w:t>
      </w:r>
    </w:ins>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1A3" w:rsidRDefault="00EE1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A53" w:rsidRDefault="00186A53">
      <w:r>
        <w:separator/>
      </w:r>
    </w:p>
  </w:footnote>
  <w:footnote w:type="continuationSeparator" w:id="0">
    <w:p w:rsidR="00186A53" w:rsidRDefault="00186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1A3" w:rsidRDefault="00EE11A3">
    <w:pPr>
      <w:pStyle w:val="Header"/>
    </w:pPr>
    <w:r>
      <w:t>Software</w:t>
    </w:r>
    <w:r>
      <w:rPr>
        <w:sz w:val="24"/>
      </w:rPr>
      <w:t xml:space="preserve"> </w:t>
    </w:r>
    <w:r>
      <w:t xml:space="preserve">Requirements Specification for </w:t>
    </w:r>
    <w:del w:id="580" w:author="Hp" w:date="2018-12-09T14:40:00Z">
      <w:r w:rsidDel="0064511C">
        <w:delText>Cluster Management – GUI</w:delText>
      </w:r>
    </w:del>
    <w:ins w:id="581" w:author="Hp" w:date="2018-12-09T14:40:00Z">
      <w:r>
        <w:t>English Dictionary</w:t>
      </w:r>
    </w:ins>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1A3" w:rsidRDefault="00EE11A3">
    <w:pPr>
      <w:pStyle w:val="Header"/>
      <w:tabs>
        <w:tab w:val="clear" w:pos="9360"/>
        <w:tab w:val="right" w:pos="9630"/>
      </w:tabs>
    </w:pPr>
    <w:r>
      <w:t>Software</w:t>
    </w:r>
    <w:r>
      <w:rPr>
        <w:sz w:val="24"/>
      </w:rPr>
      <w:t xml:space="preserve"> </w:t>
    </w:r>
    <w:r>
      <w:t xml:space="preserve">Requirements Specification for </w:t>
    </w:r>
    <w:ins w:id="6579" w:author="Hp" w:date="2018-12-09T20:31:00Z">
      <w:r w:rsidR="005B0C16">
        <w:t xml:space="preserve">English </w:t>
      </w:r>
    </w:ins>
    <w:del w:id="6580" w:author="Hp" w:date="2018-12-08T02:22:00Z">
      <w:r w:rsidDel="0094404E">
        <w:delText>Cluster Management - GUI</w:delText>
      </w:r>
    </w:del>
    <w:ins w:id="6581" w:author="Hp" w:date="2018-12-08T02:22:00Z">
      <w:r>
        <w:rPr>
          <w:lang w:val="vi-VN"/>
        </w:rPr>
        <w:t xml:space="preserve">Dictionary </w:t>
      </w:r>
    </w:ins>
    <w:ins w:id="6582" w:author="Hp" w:date="2018-12-09T20:31:00Z">
      <w:r w:rsidR="005B0C16">
        <w:rPr>
          <w:lang w:val="vi-VN"/>
        </w:rPr>
        <w:tab/>
      </w:r>
    </w:ins>
    <w:del w:id="6583" w:author="Hp" w:date="2018-12-09T20:31:00Z">
      <w:r w:rsidDel="005B0C16">
        <w:tab/>
      </w:r>
    </w:del>
    <w:r>
      <w:t xml:space="preserve">Page </w:t>
    </w:r>
    <w:r>
      <w:fldChar w:fldCharType="begin"/>
    </w:r>
    <w:r>
      <w:instrText xml:space="preserve"> PAGE  \* MERGEFORMAT </w:instrText>
    </w:r>
    <w:r>
      <w:fldChar w:fldCharType="separate"/>
    </w:r>
    <w:r>
      <w:rPr>
        <w:noProof/>
      </w:rPr>
      <w:t>38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AD68B2E"/>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0"/>
        </w:tabs>
        <w:ind w:left="0" w:firstLine="0"/>
      </w:pPr>
      <w:rPr>
        <w:rFonts w:hint="default"/>
        <w:b w:val="0"/>
        <w:i w:val="0"/>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54255CB"/>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56659C3"/>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6563EA0"/>
    <w:multiLevelType w:val="hybridMultilevel"/>
    <w:tmpl w:val="5BE6FD40"/>
    <w:lvl w:ilvl="0" w:tplc="04090001">
      <w:start w:val="1"/>
      <w:numFmt w:val="bullet"/>
      <w:lvlText w:val=""/>
      <w:lvlJc w:val="left"/>
      <w:pPr>
        <w:tabs>
          <w:tab w:val="num" w:pos="90"/>
        </w:tabs>
        <w:ind w:left="90" w:hanging="360"/>
      </w:pPr>
      <w:rPr>
        <w:rFonts w:ascii="Symbol" w:hAnsi="Symbol" w:hint="default"/>
      </w:rPr>
    </w:lvl>
    <w:lvl w:ilvl="1" w:tplc="04090003" w:tentative="1">
      <w:start w:val="1"/>
      <w:numFmt w:val="bullet"/>
      <w:lvlText w:val="o"/>
      <w:lvlJc w:val="left"/>
      <w:pPr>
        <w:tabs>
          <w:tab w:val="num" w:pos="810"/>
        </w:tabs>
        <w:ind w:left="810" w:hanging="360"/>
      </w:pPr>
      <w:rPr>
        <w:rFonts w:ascii="Courier New" w:hAnsi="Courier New" w:cs="Courier New" w:hint="default"/>
      </w:rPr>
    </w:lvl>
    <w:lvl w:ilvl="2" w:tplc="04090005" w:tentative="1">
      <w:start w:val="1"/>
      <w:numFmt w:val="bullet"/>
      <w:lvlText w:val=""/>
      <w:lvlJc w:val="left"/>
      <w:pPr>
        <w:tabs>
          <w:tab w:val="num" w:pos="1530"/>
        </w:tabs>
        <w:ind w:left="1530" w:hanging="360"/>
      </w:pPr>
      <w:rPr>
        <w:rFonts w:ascii="Wingdings" w:hAnsi="Wingdings" w:hint="default"/>
      </w:rPr>
    </w:lvl>
    <w:lvl w:ilvl="3" w:tplc="04090001" w:tentative="1">
      <w:start w:val="1"/>
      <w:numFmt w:val="bullet"/>
      <w:lvlText w:val=""/>
      <w:lvlJc w:val="left"/>
      <w:pPr>
        <w:tabs>
          <w:tab w:val="num" w:pos="2250"/>
        </w:tabs>
        <w:ind w:left="2250" w:hanging="360"/>
      </w:pPr>
      <w:rPr>
        <w:rFonts w:ascii="Symbol" w:hAnsi="Symbol" w:hint="default"/>
      </w:rPr>
    </w:lvl>
    <w:lvl w:ilvl="4" w:tplc="04090003" w:tentative="1">
      <w:start w:val="1"/>
      <w:numFmt w:val="bullet"/>
      <w:lvlText w:val="o"/>
      <w:lvlJc w:val="left"/>
      <w:pPr>
        <w:tabs>
          <w:tab w:val="num" w:pos="2970"/>
        </w:tabs>
        <w:ind w:left="2970" w:hanging="360"/>
      </w:pPr>
      <w:rPr>
        <w:rFonts w:ascii="Courier New" w:hAnsi="Courier New" w:cs="Courier New" w:hint="default"/>
      </w:rPr>
    </w:lvl>
    <w:lvl w:ilvl="5" w:tplc="04090005" w:tentative="1">
      <w:start w:val="1"/>
      <w:numFmt w:val="bullet"/>
      <w:lvlText w:val=""/>
      <w:lvlJc w:val="left"/>
      <w:pPr>
        <w:tabs>
          <w:tab w:val="num" w:pos="3690"/>
        </w:tabs>
        <w:ind w:left="3690" w:hanging="360"/>
      </w:pPr>
      <w:rPr>
        <w:rFonts w:ascii="Wingdings" w:hAnsi="Wingdings" w:hint="default"/>
      </w:rPr>
    </w:lvl>
    <w:lvl w:ilvl="6" w:tplc="04090001" w:tentative="1">
      <w:start w:val="1"/>
      <w:numFmt w:val="bullet"/>
      <w:lvlText w:val=""/>
      <w:lvlJc w:val="left"/>
      <w:pPr>
        <w:tabs>
          <w:tab w:val="num" w:pos="4410"/>
        </w:tabs>
        <w:ind w:left="4410" w:hanging="360"/>
      </w:pPr>
      <w:rPr>
        <w:rFonts w:ascii="Symbol" w:hAnsi="Symbol" w:hint="default"/>
      </w:rPr>
    </w:lvl>
    <w:lvl w:ilvl="7" w:tplc="04090003" w:tentative="1">
      <w:start w:val="1"/>
      <w:numFmt w:val="bullet"/>
      <w:lvlText w:val="o"/>
      <w:lvlJc w:val="left"/>
      <w:pPr>
        <w:tabs>
          <w:tab w:val="num" w:pos="5130"/>
        </w:tabs>
        <w:ind w:left="5130" w:hanging="360"/>
      </w:pPr>
      <w:rPr>
        <w:rFonts w:ascii="Courier New" w:hAnsi="Courier New" w:cs="Courier New" w:hint="default"/>
      </w:rPr>
    </w:lvl>
    <w:lvl w:ilvl="8" w:tplc="04090005" w:tentative="1">
      <w:start w:val="1"/>
      <w:numFmt w:val="bullet"/>
      <w:lvlText w:val=""/>
      <w:lvlJc w:val="left"/>
      <w:pPr>
        <w:tabs>
          <w:tab w:val="num" w:pos="5850"/>
        </w:tabs>
        <w:ind w:left="5850" w:hanging="360"/>
      </w:pPr>
      <w:rPr>
        <w:rFonts w:ascii="Wingdings" w:hAnsi="Wingdings" w:hint="default"/>
      </w:rPr>
    </w:lvl>
  </w:abstractNum>
  <w:abstractNum w:abstractNumId="4" w15:restartNumberingAfterBreak="0">
    <w:nsid w:val="17251963"/>
    <w:multiLevelType w:val="hybridMultilevel"/>
    <w:tmpl w:val="4238E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C40AA9"/>
    <w:multiLevelType w:val="hybridMultilevel"/>
    <w:tmpl w:val="47364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0A4126"/>
    <w:multiLevelType w:val="multilevel"/>
    <w:tmpl w:val="0F1C278A"/>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720"/>
        </w:tabs>
        <w:ind w:left="720" w:firstLine="0"/>
      </w:pPr>
      <w:rPr>
        <w:rFonts w:hint="default"/>
      </w:rPr>
    </w:lvl>
    <w:lvl w:ilvl="2">
      <w:start w:val="1"/>
      <w:numFmt w:val="decimal"/>
      <w:lvlText w:val="%1.%2.%3"/>
      <w:lvlJc w:val="left"/>
      <w:pPr>
        <w:tabs>
          <w:tab w:val="num" w:pos="720"/>
        </w:tabs>
        <w:ind w:left="7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720"/>
        </w:tabs>
        <w:ind w:left="720" w:firstLine="0"/>
      </w:pPr>
      <w:rPr>
        <w:rFonts w:hint="default"/>
        <w:b w:val="0"/>
        <w:i w:val="0"/>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7" w15:restartNumberingAfterBreak="0">
    <w:nsid w:val="4A7247F2"/>
    <w:multiLevelType w:val="hybridMultilevel"/>
    <w:tmpl w:val="C658C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F601A9"/>
    <w:multiLevelType w:val="hybridMultilevel"/>
    <w:tmpl w:val="BEDA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6268A9"/>
    <w:multiLevelType w:val="hybridMultilevel"/>
    <w:tmpl w:val="F32220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0B5B0C"/>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7BBC291E"/>
    <w:multiLevelType w:val="hybridMultilevel"/>
    <w:tmpl w:val="18364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10"/>
  </w:num>
  <w:num w:numId="4">
    <w:abstractNumId w:val="7"/>
  </w:num>
  <w:num w:numId="5">
    <w:abstractNumId w:val="3"/>
  </w:num>
  <w:num w:numId="6">
    <w:abstractNumId w:val="11"/>
  </w:num>
  <w:num w:numId="7">
    <w:abstractNumId w:val="5"/>
  </w:num>
  <w:num w:numId="8">
    <w:abstractNumId w:val="1"/>
  </w:num>
  <w:num w:numId="9">
    <w:abstractNumId w:val="2"/>
  </w:num>
  <w:num w:numId="10">
    <w:abstractNumId w:val="6"/>
  </w:num>
  <w:num w:numId="11">
    <w:abstractNumId w:val="4"/>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7D1A"/>
    <w:rsid w:val="00013E91"/>
    <w:rsid w:val="00041C0B"/>
    <w:rsid w:val="000515E5"/>
    <w:rsid w:val="00056ABB"/>
    <w:rsid w:val="0008378B"/>
    <w:rsid w:val="000A029A"/>
    <w:rsid w:val="000B1989"/>
    <w:rsid w:val="000B5059"/>
    <w:rsid w:val="000C126A"/>
    <w:rsid w:val="000C68ED"/>
    <w:rsid w:val="000D0456"/>
    <w:rsid w:val="00117BEE"/>
    <w:rsid w:val="0014490D"/>
    <w:rsid w:val="00155EC0"/>
    <w:rsid w:val="001575DB"/>
    <w:rsid w:val="00174DF2"/>
    <w:rsid w:val="00180569"/>
    <w:rsid w:val="001813AA"/>
    <w:rsid w:val="00183506"/>
    <w:rsid w:val="00183DAA"/>
    <w:rsid w:val="00186A53"/>
    <w:rsid w:val="001A7813"/>
    <w:rsid w:val="001D5276"/>
    <w:rsid w:val="001E59AF"/>
    <w:rsid w:val="0022037D"/>
    <w:rsid w:val="002527FD"/>
    <w:rsid w:val="0029093A"/>
    <w:rsid w:val="002A3745"/>
    <w:rsid w:val="002B41FE"/>
    <w:rsid w:val="002B52F6"/>
    <w:rsid w:val="002C25B9"/>
    <w:rsid w:val="002D34C7"/>
    <w:rsid w:val="002D7C6D"/>
    <w:rsid w:val="002E6867"/>
    <w:rsid w:val="00323574"/>
    <w:rsid w:val="00341E0F"/>
    <w:rsid w:val="003610DB"/>
    <w:rsid w:val="003633D5"/>
    <w:rsid w:val="00371FB3"/>
    <w:rsid w:val="00373277"/>
    <w:rsid w:val="00387C51"/>
    <w:rsid w:val="00391ECA"/>
    <w:rsid w:val="00392A0B"/>
    <w:rsid w:val="003D3259"/>
    <w:rsid w:val="003D72E6"/>
    <w:rsid w:val="004146D8"/>
    <w:rsid w:val="004344A9"/>
    <w:rsid w:val="00440C74"/>
    <w:rsid w:val="00441405"/>
    <w:rsid w:val="00473744"/>
    <w:rsid w:val="0048797A"/>
    <w:rsid w:val="00497245"/>
    <w:rsid w:val="004B2F43"/>
    <w:rsid w:val="004B4D8F"/>
    <w:rsid w:val="004C3764"/>
    <w:rsid w:val="004C792E"/>
    <w:rsid w:val="004F63DE"/>
    <w:rsid w:val="0050063F"/>
    <w:rsid w:val="005019AF"/>
    <w:rsid w:val="00511D9E"/>
    <w:rsid w:val="0051291F"/>
    <w:rsid w:val="00530101"/>
    <w:rsid w:val="00536C9E"/>
    <w:rsid w:val="00537418"/>
    <w:rsid w:val="00561A6F"/>
    <w:rsid w:val="00587379"/>
    <w:rsid w:val="005873F8"/>
    <w:rsid w:val="005A327B"/>
    <w:rsid w:val="005A49BF"/>
    <w:rsid w:val="005A5236"/>
    <w:rsid w:val="005A5E10"/>
    <w:rsid w:val="005B0C16"/>
    <w:rsid w:val="005D219C"/>
    <w:rsid w:val="005D654D"/>
    <w:rsid w:val="00605B38"/>
    <w:rsid w:val="0064511C"/>
    <w:rsid w:val="006508B2"/>
    <w:rsid w:val="006838F9"/>
    <w:rsid w:val="006A40F5"/>
    <w:rsid w:val="006A75F7"/>
    <w:rsid w:val="006C0CDD"/>
    <w:rsid w:val="006C2EC3"/>
    <w:rsid w:val="006D24F3"/>
    <w:rsid w:val="00727697"/>
    <w:rsid w:val="007676D3"/>
    <w:rsid w:val="007703A9"/>
    <w:rsid w:val="007759F5"/>
    <w:rsid w:val="007825C7"/>
    <w:rsid w:val="007B024F"/>
    <w:rsid w:val="007D1D92"/>
    <w:rsid w:val="007D3C11"/>
    <w:rsid w:val="007E4A61"/>
    <w:rsid w:val="007E54C1"/>
    <w:rsid w:val="007F20B1"/>
    <w:rsid w:val="00805962"/>
    <w:rsid w:val="008304A8"/>
    <w:rsid w:val="008334E4"/>
    <w:rsid w:val="00835F4D"/>
    <w:rsid w:val="008362B9"/>
    <w:rsid w:val="008926E2"/>
    <w:rsid w:val="008A7E47"/>
    <w:rsid w:val="008E6977"/>
    <w:rsid w:val="008F0EAD"/>
    <w:rsid w:val="009161FC"/>
    <w:rsid w:val="009261CE"/>
    <w:rsid w:val="00927D1A"/>
    <w:rsid w:val="0094404E"/>
    <w:rsid w:val="00945654"/>
    <w:rsid w:val="0096563C"/>
    <w:rsid w:val="00990335"/>
    <w:rsid w:val="009C2803"/>
    <w:rsid w:val="009D2476"/>
    <w:rsid w:val="009E4283"/>
    <w:rsid w:val="009E4599"/>
    <w:rsid w:val="009E4C8D"/>
    <w:rsid w:val="00A04483"/>
    <w:rsid w:val="00A11676"/>
    <w:rsid w:val="00A14717"/>
    <w:rsid w:val="00A53CBF"/>
    <w:rsid w:val="00A54A11"/>
    <w:rsid w:val="00AA3473"/>
    <w:rsid w:val="00AB3631"/>
    <w:rsid w:val="00AC02A2"/>
    <w:rsid w:val="00AC149B"/>
    <w:rsid w:val="00AC2005"/>
    <w:rsid w:val="00B10942"/>
    <w:rsid w:val="00B37AF1"/>
    <w:rsid w:val="00B55F57"/>
    <w:rsid w:val="00B57326"/>
    <w:rsid w:val="00B84487"/>
    <w:rsid w:val="00B93467"/>
    <w:rsid w:val="00B965C0"/>
    <w:rsid w:val="00BA37A4"/>
    <w:rsid w:val="00BB63D2"/>
    <w:rsid w:val="00BC17C7"/>
    <w:rsid w:val="00BC7078"/>
    <w:rsid w:val="00BD4477"/>
    <w:rsid w:val="00BD5D74"/>
    <w:rsid w:val="00BF5306"/>
    <w:rsid w:val="00BF7178"/>
    <w:rsid w:val="00C00FDA"/>
    <w:rsid w:val="00C02D21"/>
    <w:rsid w:val="00C1053B"/>
    <w:rsid w:val="00C66FDA"/>
    <w:rsid w:val="00C72CF6"/>
    <w:rsid w:val="00C8312F"/>
    <w:rsid w:val="00C841E5"/>
    <w:rsid w:val="00C91856"/>
    <w:rsid w:val="00CA321B"/>
    <w:rsid w:val="00CC3E13"/>
    <w:rsid w:val="00CC5EC6"/>
    <w:rsid w:val="00CD02E8"/>
    <w:rsid w:val="00CD0925"/>
    <w:rsid w:val="00CD11EE"/>
    <w:rsid w:val="00CD397C"/>
    <w:rsid w:val="00CE02C7"/>
    <w:rsid w:val="00CF2A06"/>
    <w:rsid w:val="00D35843"/>
    <w:rsid w:val="00D36C38"/>
    <w:rsid w:val="00D45603"/>
    <w:rsid w:val="00D478A6"/>
    <w:rsid w:val="00D74C5F"/>
    <w:rsid w:val="00D80FC5"/>
    <w:rsid w:val="00DA609A"/>
    <w:rsid w:val="00DC43B9"/>
    <w:rsid w:val="00DC5D78"/>
    <w:rsid w:val="00DD1402"/>
    <w:rsid w:val="00DD1C6A"/>
    <w:rsid w:val="00DF644E"/>
    <w:rsid w:val="00E05293"/>
    <w:rsid w:val="00E3225F"/>
    <w:rsid w:val="00E82363"/>
    <w:rsid w:val="00E86AF1"/>
    <w:rsid w:val="00E93F74"/>
    <w:rsid w:val="00EB33C1"/>
    <w:rsid w:val="00ED219D"/>
    <w:rsid w:val="00EE11A3"/>
    <w:rsid w:val="00EE1258"/>
    <w:rsid w:val="00F04ABF"/>
    <w:rsid w:val="00F15341"/>
    <w:rsid w:val="00F174FC"/>
    <w:rsid w:val="00F41175"/>
    <w:rsid w:val="00F42DC5"/>
    <w:rsid w:val="00F46BDE"/>
    <w:rsid w:val="00F47BB6"/>
    <w:rsid w:val="00F56D7F"/>
    <w:rsid w:val="00F73A14"/>
    <w:rsid w:val="00F83BCE"/>
    <w:rsid w:val="00FA7D46"/>
    <w:rsid w:val="00FC0011"/>
    <w:rsid w:val="00FD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104">
          <o:proxy end="" idref="#_x0000_s1101" connectloc="3"/>
        </o:r>
        <o:r id="V:Rule2" type="connector" idref="#_x0000_s1105">
          <o:proxy start="" idref="#_x0000_s1100" connectloc="2"/>
        </o:r>
      </o:rules>
    </o:shapelayout>
  </w:shapeDefaults>
  <w:decimalSymbol w:val="."/>
  <w:listSeparator w:val=","/>
  <w15:chartTrackingRefBased/>
  <w15:docId w15:val="{381FFC67-2DAB-4588-9452-5393129D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4146D8"/>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146D8"/>
    <w:rPr>
      <w:color w:val="0000FF"/>
      <w:u w:val="single"/>
    </w:rPr>
  </w:style>
  <w:style w:type="paragraph" w:styleId="BalloonText">
    <w:name w:val="Balloon Text"/>
    <w:basedOn w:val="Normal"/>
    <w:semiHidden/>
    <w:rsid w:val="004B2F43"/>
    <w:rPr>
      <w:rFonts w:ascii="Tahoma" w:hAnsi="Tahoma" w:cs="Tahoma"/>
      <w:sz w:val="16"/>
      <w:szCs w:val="16"/>
    </w:rPr>
  </w:style>
  <w:style w:type="paragraph" w:styleId="Caption">
    <w:name w:val="caption"/>
    <w:basedOn w:val="Normal"/>
    <w:next w:val="Normal"/>
    <w:unhideWhenUsed/>
    <w:qFormat/>
    <w:rsid w:val="001D5276"/>
    <w:rPr>
      <w:b/>
      <w:bCs/>
      <w:sz w:val="20"/>
    </w:rPr>
  </w:style>
  <w:style w:type="paragraph" w:styleId="TOCHeading">
    <w:name w:val="TOC Heading"/>
    <w:basedOn w:val="Heading1"/>
    <w:next w:val="Normal"/>
    <w:uiPriority w:val="39"/>
    <w:unhideWhenUsed/>
    <w:qFormat/>
    <w:rsid w:val="00B965C0"/>
    <w:pPr>
      <w:numPr>
        <w:numId w:val="0"/>
      </w:numPr>
      <w:spacing w:before="240" w:after="0" w:line="259" w:lineRule="auto"/>
      <w:outlineLvl w:val="9"/>
    </w:pPr>
    <w:rPr>
      <w:rFonts w:ascii="Calibri Light" w:hAnsi="Calibri Light"/>
      <w:b w:val="0"/>
      <w:color w:val="2F5496"/>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B3AFF-8A82-4C15-83CD-CF6F5BADA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7394</Words>
  <Characters>42152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49448</CharactersWithSpaces>
  <SharedDoc>false</SharedDoc>
  <HLinks>
    <vt:vector size="246" baseType="variant">
      <vt:variant>
        <vt:i4>8192025</vt:i4>
      </vt:variant>
      <vt:variant>
        <vt:i4>240</vt:i4>
      </vt:variant>
      <vt:variant>
        <vt:i4>0</vt:i4>
      </vt:variant>
      <vt:variant>
        <vt:i4>5</vt:i4>
      </vt:variant>
      <vt:variant>
        <vt:lpwstr>mailto:mjrice007@gmail.com</vt:lpwstr>
      </vt:variant>
      <vt:variant>
        <vt:lpwstr/>
      </vt:variant>
      <vt:variant>
        <vt:i4>393261</vt:i4>
      </vt:variant>
      <vt:variant>
        <vt:i4>237</vt:i4>
      </vt:variant>
      <vt:variant>
        <vt:i4>0</vt:i4>
      </vt:variant>
      <vt:variant>
        <vt:i4>5</vt:i4>
      </vt:variant>
      <vt:variant>
        <vt:lpwstr>mailto:kdedon@gmail.com</vt:lpwstr>
      </vt:variant>
      <vt:variant>
        <vt:lpwstr/>
      </vt:variant>
      <vt:variant>
        <vt:i4>7209036</vt:i4>
      </vt:variant>
      <vt:variant>
        <vt:i4>234</vt:i4>
      </vt:variant>
      <vt:variant>
        <vt:i4>0</vt:i4>
      </vt:variant>
      <vt:variant>
        <vt:i4>5</vt:i4>
      </vt:variant>
      <vt:variant>
        <vt:lpwstr>mailto:rjclowers@gmail.com</vt:lpwstr>
      </vt:variant>
      <vt:variant>
        <vt:lpwstr/>
      </vt:variant>
      <vt:variant>
        <vt:i4>1179701</vt:i4>
      </vt:variant>
      <vt:variant>
        <vt:i4>224</vt:i4>
      </vt:variant>
      <vt:variant>
        <vt:i4>0</vt:i4>
      </vt:variant>
      <vt:variant>
        <vt:i4>5</vt:i4>
      </vt:variant>
      <vt:variant>
        <vt:lpwstr/>
      </vt:variant>
      <vt:variant>
        <vt:lpwstr>_Toc532324014</vt:lpwstr>
      </vt:variant>
      <vt:variant>
        <vt:i4>1179701</vt:i4>
      </vt:variant>
      <vt:variant>
        <vt:i4>218</vt:i4>
      </vt:variant>
      <vt:variant>
        <vt:i4>0</vt:i4>
      </vt:variant>
      <vt:variant>
        <vt:i4>5</vt:i4>
      </vt:variant>
      <vt:variant>
        <vt:lpwstr/>
      </vt:variant>
      <vt:variant>
        <vt:lpwstr>_Toc532324013</vt:lpwstr>
      </vt:variant>
      <vt:variant>
        <vt:i4>1179701</vt:i4>
      </vt:variant>
      <vt:variant>
        <vt:i4>212</vt:i4>
      </vt:variant>
      <vt:variant>
        <vt:i4>0</vt:i4>
      </vt:variant>
      <vt:variant>
        <vt:i4>5</vt:i4>
      </vt:variant>
      <vt:variant>
        <vt:lpwstr/>
      </vt:variant>
      <vt:variant>
        <vt:lpwstr>_Toc532324012</vt:lpwstr>
      </vt:variant>
      <vt:variant>
        <vt:i4>1179701</vt:i4>
      </vt:variant>
      <vt:variant>
        <vt:i4>206</vt:i4>
      </vt:variant>
      <vt:variant>
        <vt:i4>0</vt:i4>
      </vt:variant>
      <vt:variant>
        <vt:i4>5</vt:i4>
      </vt:variant>
      <vt:variant>
        <vt:lpwstr/>
      </vt:variant>
      <vt:variant>
        <vt:lpwstr>_Toc532324011</vt:lpwstr>
      </vt:variant>
      <vt:variant>
        <vt:i4>1179701</vt:i4>
      </vt:variant>
      <vt:variant>
        <vt:i4>200</vt:i4>
      </vt:variant>
      <vt:variant>
        <vt:i4>0</vt:i4>
      </vt:variant>
      <vt:variant>
        <vt:i4>5</vt:i4>
      </vt:variant>
      <vt:variant>
        <vt:lpwstr/>
      </vt:variant>
      <vt:variant>
        <vt:lpwstr>_Toc532324010</vt:lpwstr>
      </vt:variant>
      <vt:variant>
        <vt:i4>1245237</vt:i4>
      </vt:variant>
      <vt:variant>
        <vt:i4>194</vt:i4>
      </vt:variant>
      <vt:variant>
        <vt:i4>0</vt:i4>
      </vt:variant>
      <vt:variant>
        <vt:i4>5</vt:i4>
      </vt:variant>
      <vt:variant>
        <vt:lpwstr/>
      </vt:variant>
      <vt:variant>
        <vt:lpwstr>_Toc532324009</vt:lpwstr>
      </vt:variant>
      <vt:variant>
        <vt:i4>1245237</vt:i4>
      </vt:variant>
      <vt:variant>
        <vt:i4>188</vt:i4>
      </vt:variant>
      <vt:variant>
        <vt:i4>0</vt:i4>
      </vt:variant>
      <vt:variant>
        <vt:i4>5</vt:i4>
      </vt:variant>
      <vt:variant>
        <vt:lpwstr/>
      </vt:variant>
      <vt:variant>
        <vt:lpwstr>_Toc532324008</vt:lpwstr>
      </vt:variant>
      <vt:variant>
        <vt:i4>1245237</vt:i4>
      </vt:variant>
      <vt:variant>
        <vt:i4>182</vt:i4>
      </vt:variant>
      <vt:variant>
        <vt:i4>0</vt:i4>
      </vt:variant>
      <vt:variant>
        <vt:i4>5</vt:i4>
      </vt:variant>
      <vt:variant>
        <vt:lpwstr/>
      </vt:variant>
      <vt:variant>
        <vt:lpwstr>_Toc532324007</vt:lpwstr>
      </vt:variant>
      <vt:variant>
        <vt:i4>1245237</vt:i4>
      </vt:variant>
      <vt:variant>
        <vt:i4>176</vt:i4>
      </vt:variant>
      <vt:variant>
        <vt:i4>0</vt:i4>
      </vt:variant>
      <vt:variant>
        <vt:i4>5</vt:i4>
      </vt:variant>
      <vt:variant>
        <vt:lpwstr/>
      </vt:variant>
      <vt:variant>
        <vt:lpwstr>_Toc532324006</vt:lpwstr>
      </vt:variant>
      <vt:variant>
        <vt:i4>1245237</vt:i4>
      </vt:variant>
      <vt:variant>
        <vt:i4>170</vt:i4>
      </vt:variant>
      <vt:variant>
        <vt:i4>0</vt:i4>
      </vt:variant>
      <vt:variant>
        <vt:i4>5</vt:i4>
      </vt:variant>
      <vt:variant>
        <vt:lpwstr/>
      </vt:variant>
      <vt:variant>
        <vt:lpwstr>_Toc532324005</vt:lpwstr>
      </vt:variant>
      <vt:variant>
        <vt:i4>1245237</vt:i4>
      </vt:variant>
      <vt:variant>
        <vt:i4>164</vt:i4>
      </vt:variant>
      <vt:variant>
        <vt:i4>0</vt:i4>
      </vt:variant>
      <vt:variant>
        <vt:i4>5</vt:i4>
      </vt:variant>
      <vt:variant>
        <vt:lpwstr/>
      </vt:variant>
      <vt:variant>
        <vt:lpwstr>_Toc532324004</vt:lpwstr>
      </vt:variant>
      <vt:variant>
        <vt:i4>1245237</vt:i4>
      </vt:variant>
      <vt:variant>
        <vt:i4>158</vt:i4>
      </vt:variant>
      <vt:variant>
        <vt:i4>0</vt:i4>
      </vt:variant>
      <vt:variant>
        <vt:i4>5</vt:i4>
      </vt:variant>
      <vt:variant>
        <vt:lpwstr/>
      </vt:variant>
      <vt:variant>
        <vt:lpwstr>_Toc532324003</vt:lpwstr>
      </vt:variant>
      <vt:variant>
        <vt:i4>1245237</vt:i4>
      </vt:variant>
      <vt:variant>
        <vt:i4>152</vt:i4>
      </vt:variant>
      <vt:variant>
        <vt:i4>0</vt:i4>
      </vt:variant>
      <vt:variant>
        <vt:i4>5</vt:i4>
      </vt:variant>
      <vt:variant>
        <vt:lpwstr/>
      </vt:variant>
      <vt:variant>
        <vt:lpwstr>_Toc532324002</vt:lpwstr>
      </vt:variant>
      <vt:variant>
        <vt:i4>1900604</vt:i4>
      </vt:variant>
      <vt:variant>
        <vt:i4>146</vt:i4>
      </vt:variant>
      <vt:variant>
        <vt:i4>0</vt:i4>
      </vt:variant>
      <vt:variant>
        <vt:i4>5</vt:i4>
      </vt:variant>
      <vt:variant>
        <vt:lpwstr/>
      </vt:variant>
      <vt:variant>
        <vt:lpwstr>_Toc532323995</vt:lpwstr>
      </vt:variant>
      <vt:variant>
        <vt:i4>1900604</vt:i4>
      </vt:variant>
      <vt:variant>
        <vt:i4>140</vt:i4>
      </vt:variant>
      <vt:variant>
        <vt:i4>0</vt:i4>
      </vt:variant>
      <vt:variant>
        <vt:i4>5</vt:i4>
      </vt:variant>
      <vt:variant>
        <vt:lpwstr/>
      </vt:variant>
      <vt:variant>
        <vt:lpwstr>_Toc532323994</vt:lpwstr>
      </vt:variant>
      <vt:variant>
        <vt:i4>1900604</vt:i4>
      </vt:variant>
      <vt:variant>
        <vt:i4>134</vt:i4>
      </vt:variant>
      <vt:variant>
        <vt:i4>0</vt:i4>
      </vt:variant>
      <vt:variant>
        <vt:i4>5</vt:i4>
      </vt:variant>
      <vt:variant>
        <vt:lpwstr/>
      </vt:variant>
      <vt:variant>
        <vt:lpwstr>_Toc532323993</vt:lpwstr>
      </vt:variant>
      <vt:variant>
        <vt:i4>1900604</vt:i4>
      </vt:variant>
      <vt:variant>
        <vt:i4>128</vt:i4>
      </vt:variant>
      <vt:variant>
        <vt:i4>0</vt:i4>
      </vt:variant>
      <vt:variant>
        <vt:i4>5</vt:i4>
      </vt:variant>
      <vt:variant>
        <vt:lpwstr/>
      </vt:variant>
      <vt:variant>
        <vt:lpwstr>_Toc532323992</vt:lpwstr>
      </vt:variant>
      <vt:variant>
        <vt:i4>1900604</vt:i4>
      </vt:variant>
      <vt:variant>
        <vt:i4>122</vt:i4>
      </vt:variant>
      <vt:variant>
        <vt:i4>0</vt:i4>
      </vt:variant>
      <vt:variant>
        <vt:i4>5</vt:i4>
      </vt:variant>
      <vt:variant>
        <vt:lpwstr/>
      </vt:variant>
      <vt:variant>
        <vt:lpwstr>_Toc532323991</vt:lpwstr>
      </vt:variant>
      <vt:variant>
        <vt:i4>1900604</vt:i4>
      </vt:variant>
      <vt:variant>
        <vt:i4>116</vt:i4>
      </vt:variant>
      <vt:variant>
        <vt:i4>0</vt:i4>
      </vt:variant>
      <vt:variant>
        <vt:i4>5</vt:i4>
      </vt:variant>
      <vt:variant>
        <vt:lpwstr/>
      </vt:variant>
      <vt:variant>
        <vt:lpwstr>_Toc532323990</vt:lpwstr>
      </vt:variant>
      <vt:variant>
        <vt:i4>1835068</vt:i4>
      </vt:variant>
      <vt:variant>
        <vt:i4>110</vt:i4>
      </vt:variant>
      <vt:variant>
        <vt:i4>0</vt:i4>
      </vt:variant>
      <vt:variant>
        <vt:i4>5</vt:i4>
      </vt:variant>
      <vt:variant>
        <vt:lpwstr/>
      </vt:variant>
      <vt:variant>
        <vt:lpwstr>_Toc532323989</vt:lpwstr>
      </vt:variant>
      <vt:variant>
        <vt:i4>1835068</vt:i4>
      </vt:variant>
      <vt:variant>
        <vt:i4>104</vt:i4>
      </vt:variant>
      <vt:variant>
        <vt:i4>0</vt:i4>
      </vt:variant>
      <vt:variant>
        <vt:i4>5</vt:i4>
      </vt:variant>
      <vt:variant>
        <vt:lpwstr/>
      </vt:variant>
      <vt:variant>
        <vt:lpwstr>_Toc532323988</vt:lpwstr>
      </vt:variant>
      <vt:variant>
        <vt:i4>1835068</vt:i4>
      </vt:variant>
      <vt:variant>
        <vt:i4>98</vt:i4>
      </vt:variant>
      <vt:variant>
        <vt:i4>0</vt:i4>
      </vt:variant>
      <vt:variant>
        <vt:i4>5</vt:i4>
      </vt:variant>
      <vt:variant>
        <vt:lpwstr/>
      </vt:variant>
      <vt:variant>
        <vt:lpwstr>_Toc532323987</vt:lpwstr>
      </vt:variant>
      <vt:variant>
        <vt:i4>1835068</vt:i4>
      </vt:variant>
      <vt:variant>
        <vt:i4>92</vt:i4>
      </vt:variant>
      <vt:variant>
        <vt:i4>0</vt:i4>
      </vt:variant>
      <vt:variant>
        <vt:i4>5</vt:i4>
      </vt:variant>
      <vt:variant>
        <vt:lpwstr/>
      </vt:variant>
      <vt:variant>
        <vt:lpwstr>_Toc532323986</vt:lpwstr>
      </vt:variant>
      <vt:variant>
        <vt:i4>1835068</vt:i4>
      </vt:variant>
      <vt:variant>
        <vt:i4>86</vt:i4>
      </vt:variant>
      <vt:variant>
        <vt:i4>0</vt:i4>
      </vt:variant>
      <vt:variant>
        <vt:i4>5</vt:i4>
      </vt:variant>
      <vt:variant>
        <vt:lpwstr/>
      </vt:variant>
      <vt:variant>
        <vt:lpwstr>_Toc532323985</vt:lpwstr>
      </vt:variant>
      <vt:variant>
        <vt:i4>1245244</vt:i4>
      </vt:variant>
      <vt:variant>
        <vt:i4>80</vt:i4>
      </vt:variant>
      <vt:variant>
        <vt:i4>0</vt:i4>
      </vt:variant>
      <vt:variant>
        <vt:i4>5</vt:i4>
      </vt:variant>
      <vt:variant>
        <vt:lpwstr/>
      </vt:variant>
      <vt:variant>
        <vt:lpwstr>_Toc532323974</vt:lpwstr>
      </vt:variant>
      <vt:variant>
        <vt:i4>1835069</vt:i4>
      </vt:variant>
      <vt:variant>
        <vt:i4>74</vt:i4>
      </vt:variant>
      <vt:variant>
        <vt:i4>0</vt:i4>
      </vt:variant>
      <vt:variant>
        <vt:i4>5</vt:i4>
      </vt:variant>
      <vt:variant>
        <vt:lpwstr/>
      </vt:variant>
      <vt:variant>
        <vt:lpwstr>_Toc532323885</vt:lpwstr>
      </vt:variant>
      <vt:variant>
        <vt:i4>1835069</vt:i4>
      </vt:variant>
      <vt:variant>
        <vt:i4>68</vt:i4>
      </vt:variant>
      <vt:variant>
        <vt:i4>0</vt:i4>
      </vt:variant>
      <vt:variant>
        <vt:i4>5</vt:i4>
      </vt:variant>
      <vt:variant>
        <vt:lpwstr/>
      </vt:variant>
      <vt:variant>
        <vt:lpwstr>_Toc532323884</vt:lpwstr>
      </vt:variant>
      <vt:variant>
        <vt:i4>1835069</vt:i4>
      </vt:variant>
      <vt:variant>
        <vt:i4>62</vt:i4>
      </vt:variant>
      <vt:variant>
        <vt:i4>0</vt:i4>
      </vt:variant>
      <vt:variant>
        <vt:i4>5</vt:i4>
      </vt:variant>
      <vt:variant>
        <vt:lpwstr/>
      </vt:variant>
      <vt:variant>
        <vt:lpwstr>_Toc532323883</vt:lpwstr>
      </vt:variant>
      <vt:variant>
        <vt:i4>1835069</vt:i4>
      </vt:variant>
      <vt:variant>
        <vt:i4>56</vt:i4>
      </vt:variant>
      <vt:variant>
        <vt:i4>0</vt:i4>
      </vt:variant>
      <vt:variant>
        <vt:i4>5</vt:i4>
      </vt:variant>
      <vt:variant>
        <vt:lpwstr/>
      </vt:variant>
      <vt:variant>
        <vt:lpwstr>_Toc532323882</vt:lpwstr>
      </vt:variant>
      <vt:variant>
        <vt:i4>1835069</vt:i4>
      </vt:variant>
      <vt:variant>
        <vt:i4>50</vt:i4>
      </vt:variant>
      <vt:variant>
        <vt:i4>0</vt:i4>
      </vt:variant>
      <vt:variant>
        <vt:i4>5</vt:i4>
      </vt:variant>
      <vt:variant>
        <vt:lpwstr/>
      </vt:variant>
      <vt:variant>
        <vt:lpwstr>_Toc532323881</vt:lpwstr>
      </vt:variant>
      <vt:variant>
        <vt:i4>1179709</vt:i4>
      </vt:variant>
      <vt:variant>
        <vt:i4>44</vt:i4>
      </vt:variant>
      <vt:variant>
        <vt:i4>0</vt:i4>
      </vt:variant>
      <vt:variant>
        <vt:i4>5</vt:i4>
      </vt:variant>
      <vt:variant>
        <vt:lpwstr/>
      </vt:variant>
      <vt:variant>
        <vt:lpwstr>_Toc532323864</vt:lpwstr>
      </vt:variant>
      <vt:variant>
        <vt:i4>1179709</vt:i4>
      </vt:variant>
      <vt:variant>
        <vt:i4>38</vt:i4>
      </vt:variant>
      <vt:variant>
        <vt:i4>0</vt:i4>
      </vt:variant>
      <vt:variant>
        <vt:i4>5</vt:i4>
      </vt:variant>
      <vt:variant>
        <vt:lpwstr/>
      </vt:variant>
      <vt:variant>
        <vt:lpwstr>_Toc532323863</vt:lpwstr>
      </vt:variant>
      <vt:variant>
        <vt:i4>1179709</vt:i4>
      </vt:variant>
      <vt:variant>
        <vt:i4>32</vt:i4>
      </vt:variant>
      <vt:variant>
        <vt:i4>0</vt:i4>
      </vt:variant>
      <vt:variant>
        <vt:i4>5</vt:i4>
      </vt:variant>
      <vt:variant>
        <vt:lpwstr/>
      </vt:variant>
      <vt:variant>
        <vt:lpwstr>_Toc532323862</vt:lpwstr>
      </vt:variant>
      <vt:variant>
        <vt:i4>1179709</vt:i4>
      </vt:variant>
      <vt:variant>
        <vt:i4>26</vt:i4>
      </vt:variant>
      <vt:variant>
        <vt:i4>0</vt:i4>
      </vt:variant>
      <vt:variant>
        <vt:i4>5</vt:i4>
      </vt:variant>
      <vt:variant>
        <vt:lpwstr/>
      </vt:variant>
      <vt:variant>
        <vt:lpwstr>_Toc532323861</vt:lpwstr>
      </vt:variant>
      <vt:variant>
        <vt:i4>1114173</vt:i4>
      </vt:variant>
      <vt:variant>
        <vt:i4>20</vt:i4>
      </vt:variant>
      <vt:variant>
        <vt:i4>0</vt:i4>
      </vt:variant>
      <vt:variant>
        <vt:i4>5</vt:i4>
      </vt:variant>
      <vt:variant>
        <vt:lpwstr/>
      </vt:variant>
      <vt:variant>
        <vt:lpwstr>_Toc532323857</vt:lpwstr>
      </vt:variant>
      <vt:variant>
        <vt:i4>1114173</vt:i4>
      </vt:variant>
      <vt:variant>
        <vt:i4>14</vt:i4>
      </vt:variant>
      <vt:variant>
        <vt:i4>0</vt:i4>
      </vt:variant>
      <vt:variant>
        <vt:i4>5</vt:i4>
      </vt:variant>
      <vt:variant>
        <vt:lpwstr/>
      </vt:variant>
      <vt:variant>
        <vt:lpwstr>_Toc532323856</vt:lpwstr>
      </vt:variant>
      <vt:variant>
        <vt:i4>1114173</vt:i4>
      </vt:variant>
      <vt:variant>
        <vt:i4>8</vt:i4>
      </vt:variant>
      <vt:variant>
        <vt:i4>0</vt:i4>
      </vt:variant>
      <vt:variant>
        <vt:i4>5</vt:i4>
      </vt:variant>
      <vt:variant>
        <vt:lpwstr/>
      </vt:variant>
      <vt:variant>
        <vt:lpwstr>_Toc532323855</vt:lpwstr>
      </vt:variant>
      <vt:variant>
        <vt:i4>1114173</vt:i4>
      </vt:variant>
      <vt:variant>
        <vt:i4>2</vt:i4>
      </vt:variant>
      <vt:variant>
        <vt:i4>0</vt:i4>
      </vt:variant>
      <vt:variant>
        <vt:i4>5</vt:i4>
      </vt:variant>
      <vt:variant>
        <vt:lpwstr/>
      </vt:variant>
      <vt:variant>
        <vt:lpwstr>_Toc532323854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Nguyen Chau Thao Quan</dc:creator>
  <cp:keywords/>
  <dc:description/>
  <cp:lastModifiedBy>Hp</cp:lastModifiedBy>
  <cp:revision>2</cp:revision>
  <dcterms:created xsi:type="dcterms:W3CDTF">2018-12-14T13:05:00Z</dcterms:created>
  <dcterms:modified xsi:type="dcterms:W3CDTF">2018-12-14T13:05:00Z</dcterms:modified>
</cp:coreProperties>
</file>